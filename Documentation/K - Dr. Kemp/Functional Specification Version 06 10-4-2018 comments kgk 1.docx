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01DE3304" w:rsidR="00BC623D" w:rsidRPr="00DB0175" w:rsidRDefault="00BC623D" w:rsidP="2F64E6E5">
      <w:pPr>
        <w:jc w:val="center"/>
        <w:rPr>
          <w:rFonts w:ascii="Times New Roman" w:hAnsi="Times New Roman"/>
          <w:b/>
          <w:bCs/>
          <w:smallCaps/>
          <w:sz w:val="36"/>
          <w:szCs w:val="36"/>
        </w:rPr>
      </w:pPr>
    </w:p>
    <w:p w14:paraId="7CEDFF6E" w14:textId="77777777" w:rsidR="00BC623D" w:rsidRPr="00DB0175" w:rsidRDefault="00BC623D" w:rsidP="00BC623D">
      <w:pPr>
        <w:jc w:val="center"/>
        <w:rPr>
          <w:rFonts w:ascii="Times New Roman" w:hAnsi="Times New Roman"/>
          <w:b/>
          <w:smallCaps/>
          <w:sz w:val="36"/>
          <w:szCs w:val="36"/>
        </w:rPr>
      </w:pPr>
    </w:p>
    <w:p w14:paraId="7CEDFF6F" w14:textId="77777777" w:rsidR="00BC623D" w:rsidRPr="00DB0175" w:rsidRDefault="00BC623D" w:rsidP="00BC623D">
      <w:pPr>
        <w:jc w:val="center"/>
        <w:rPr>
          <w:rFonts w:ascii="Times New Roman" w:hAnsi="Times New Roman"/>
          <w:b/>
          <w:smallCaps/>
          <w:sz w:val="36"/>
          <w:szCs w:val="36"/>
        </w:rPr>
      </w:pPr>
    </w:p>
    <w:p w14:paraId="7CEDFF70" w14:textId="77777777" w:rsidR="00BC623D" w:rsidRPr="00DB0175" w:rsidRDefault="00BC623D" w:rsidP="00BC623D">
      <w:pPr>
        <w:jc w:val="center"/>
        <w:rPr>
          <w:rFonts w:ascii="Times New Roman" w:hAnsi="Times New Roman"/>
          <w:b/>
          <w:smallCaps/>
          <w:sz w:val="36"/>
          <w:szCs w:val="36"/>
        </w:rPr>
      </w:pPr>
    </w:p>
    <w:p w14:paraId="7CEDFF71" w14:textId="77777777" w:rsidR="00BC623D" w:rsidRPr="00DB0175" w:rsidRDefault="00BC623D" w:rsidP="00BC623D">
      <w:pPr>
        <w:jc w:val="center"/>
        <w:rPr>
          <w:rFonts w:ascii="Times New Roman" w:hAnsi="Times New Roman"/>
          <w:b/>
          <w:smallCaps/>
          <w:sz w:val="36"/>
          <w:szCs w:val="36"/>
        </w:rPr>
      </w:pPr>
    </w:p>
    <w:p w14:paraId="7CEDFF72" w14:textId="77777777" w:rsidR="00BC623D" w:rsidRPr="00DB0175" w:rsidRDefault="0AB1EE1A" w:rsidP="0AB1EE1A">
      <w:pPr>
        <w:jc w:val="center"/>
        <w:rPr>
          <w:rFonts w:ascii="Times New Roman" w:hAnsi="Times New Roman"/>
          <w:b/>
          <w:bCs/>
          <w:smallCaps/>
          <w:sz w:val="36"/>
          <w:szCs w:val="36"/>
        </w:rPr>
      </w:pPr>
      <w:r w:rsidRPr="00DB0175">
        <w:rPr>
          <w:rFonts w:ascii="Times New Roman" w:hAnsi="Times New Roman"/>
          <w:b/>
          <w:bCs/>
          <w:smallCaps/>
          <w:sz w:val="36"/>
          <w:szCs w:val="36"/>
        </w:rPr>
        <w:t>Functional Specification</w:t>
      </w:r>
    </w:p>
    <w:p w14:paraId="7CEDFF73" w14:textId="1C7BE103" w:rsidR="00BC623D"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CLICK SENSOR HUB</w:t>
      </w:r>
    </w:p>
    <w:p w14:paraId="7CEDFF74" w14:textId="77777777" w:rsidR="00BC623D" w:rsidRPr="00DB0175" w:rsidRDefault="00BC623D" w:rsidP="00BC623D">
      <w:pPr>
        <w:jc w:val="center"/>
        <w:rPr>
          <w:rFonts w:ascii="Times New Roman" w:hAnsi="Times New Roman"/>
          <w:b/>
          <w:smallCaps/>
          <w:sz w:val="28"/>
          <w:szCs w:val="28"/>
        </w:rPr>
      </w:pPr>
    </w:p>
    <w:p w14:paraId="7CEDFF75" w14:textId="40CE10E5" w:rsidR="00BC623D"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Project Manager: Alfonso de la Morena</w:t>
      </w:r>
    </w:p>
    <w:p w14:paraId="7CEDFF76" w14:textId="63C243F7" w:rsidR="00BC623D" w:rsidRPr="00DB0175" w:rsidRDefault="00A35EBC" w:rsidP="3176F0C0">
      <w:pPr>
        <w:jc w:val="center"/>
        <w:rPr>
          <w:rFonts w:ascii="Times New Roman" w:hAnsi="Times New Roman"/>
          <w:b/>
          <w:bCs/>
          <w:smallCaps/>
          <w:sz w:val="28"/>
          <w:szCs w:val="28"/>
        </w:rPr>
      </w:pPr>
      <w:r w:rsidRPr="00DB0175">
        <w:rPr>
          <w:rFonts w:ascii="Times New Roman" w:hAnsi="Times New Roman"/>
          <w:b/>
          <w:smallCaps/>
          <w:sz w:val="28"/>
          <w:szCs w:val="28"/>
        </w:rPr>
        <w:t>Dylan Dean</w:t>
      </w:r>
      <w:r w:rsidR="3176F0C0" w:rsidRPr="00DB0175">
        <w:rPr>
          <w:rFonts w:ascii="Times New Roman" w:hAnsi="Times New Roman"/>
          <w:b/>
          <w:bCs/>
          <w:smallCaps/>
          <w:sz w:val="28"/>
          <w:szCs w:val="28"/>
        </w:rPr>
        <w:t>, Mohamed Sghari</w:t>
      </w:r>
    </w:p>
    <w:p w14:paraId="7CEDFF77" w14:textId="77777777" w:rsidR="00683BF2" w:rsidRPr="00DB0175" w:rsidRDefault="00683BF2" w:rsidP="00BC623D">
      <w:pPr>
        <w:jc w:val="center"/>
        <w:rPr>
          <w:rFonts w:ascii="Times New Roman" w:hAnsi="Times New Roman"/>
          <w:b/>
          <w:smallCaps/>
          <w:sz w:val="28"/>
          <w:szCs w:val="28"/>
        </w:rPr>
      </w:pPr>
    </w:p>
    <w:p w14:paraId="7CEDFF78" w14:textId="519EB25D" w:rsidR="00683BF2" w:rsidRPr="00DB0175" w:rsidRDefault="3176F0C0" w:rsidP="3176F0C0">
      <w:pPr>
        <w:jc w:val="center"/>
        <w:rPr>
          <w:rFonts w:ascii="Times New Roman" w:hAnsi="Times New Roman"/>
          <w:b/>
          <w:bCs/>
          <w:smallCaps/>
          <w:sz w:val="28"/>
          <w:szCs w:val="28"/>
        </w:rPr>
      </w:pPr>
      <w:r w:rsidRPr="00DB0175">
        <w:rPr>
          <w:rFonts w:ascii="Times New Roman" w:hAnsi="Times New Roman"/>
          <w:b/>
          <w:bCs/>
          <w:smallCaps/>
          <w:sz w:val="28"/>
          <w:szCs w:val="28"/>
        </w:rPr>
        <w:t xml:space="preserve">Faculty Advisor: </w:t>
      </w:r>
      <w:proofErr w:type="spellStart"/>
      <w:r w:rsidRPr="00DB0175">
        <w:rPr>
          <w:rFonts w:ascii="Times New Roman" w:hAnsi="Times New Roman"/>
          <w:b/>
          <w:bCs/>
          <w:smallCaps/>
          <w:sz w:val="28"/>
          <w:szCs w:val="28"/>
        </w:rPr>
        <w:t>Dr.</w:t>
      </w:r>
      <w:proofErr w:type="spellEnd"/>
      <w:r w:rsidRPr="00DB0175">
        <w:rPr>
          <w:rFonts w:ascii="Times New Roman" w:hAnsi="Times New Roman"/>
          <w:b/>
          <w:bCs/>
          <w:smallCaps/>
          <w:sz w:val="28"/>
          <w:szCs w:val="28"/>
        </w:rPr>
        <w:t xml:space="preserve"> Stapleton</w:t>
      </w:r>
    </w:p>
    <w:p w14:paraId="7CEDFF79" w14:textId="77777777" w:rsidR="00BC623D" w:rsidRPr="00DB0175" w:rsidRDefault="00BC623D" w:rsidP="00BC623D">
      <w:pPr>
        <w:jc w:val="center"/>
        <w:rPr>
          <w:rFonts w:ascii="Times New Roman" w:hAnsi="Times New Roman"/>
          <w:b/>
          <w:smallCaps/>
          <w:sz w:val="28"/>
          <w:szCs w:val="28"/>
        </w:rPr>
      </w:pPr>
    </w:p>
    <w:p w14:paraId="7CEDFF7A" w14:textId="77777777" w:rsidR="00B14FEF"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Texas State University</w:t>
      </w:r>
    </w:p>
    <w:p w14:paraId="7CEDFF7B" w14:textId="77777777" w:rsidR="00B14FEF"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Ingram School of Engineering</w:t>
      </w:r>
    </w:p>
    <w:p w14:paraId="7CEDFF7C" w14:textId="77777777" w:rsidR="00BC623D" w:rsidRPr="00DB0175" w:rsidRDefault="00BC623D" w:rsidP="00BC623D">
      <w:pPr>
        <w:jc w:val="center"/>
        <w:rPr>
          <w:rFonts w:ascii="Times New Roman" w:hAnsi="Times New Roman"/>
          <w:b/>
          <w:smallCaps/>
          <w:sz w:val="28"/>
          <w:szCs w:val="28"/>
        </w:rPr>
      </w:pPr>
    </w:p>
    <w:p w14:paraId="7CEDFF7D" w14:textId="77777777" w:rsidR="00BC623D" w:rsidRPr="00DB0175" w:rsidRDefault="00BC623D" w:rsidP="00BC623D">
      <w:pPr>
        <w:jc w:val="center"/>
        <w:rPr>
          <w:rFonts w:ascii="Times New Roman" w:hAnsi="Times New Roman"/>
          <w:b/>
          <w:smallCaps/>
          <w:sz w:val="28"/>
          <w:szCs w:val="28"/>
        </w:rPr>
      </w:pPr>
    </w:p>
    <w:p w14:paraId="7CEDFF7E" w14:textId="77777777" w:rsidR="00BC623D" w:rsidRPr="00DB0175" w:rsidRDefault="00BC623D" w:rsidP="00BC623D">
      <w:pPr>
        <w:jc w:val="center"/>
        <w:rPr>
          <w:rFonts w:ascii="Times New Roman" w:hAnsi="Times New Roman"/>
          <w:b/>
          <w:smallCaps/>
          <w:sz w:val="28"/>
          <w:szCs w:val="28"/>
        </w:rPr>
      </w:pPr>
    </w:p>
    <w:p w14:paraId="7CEDFF7F" w14:textId="77777777" w:rsidR="00BC623D" w:rsidRPr="00DB0175" w:rsidRDefault="00BC623D" w:rsidP="00BC623D">
      <w:pPr>
        <w:jc w:val="center"/>
        <w:rPr>
          <w:rFonts w:ascii="Times New Roman" w:hAnsi="Times New Roman"/>
          <w:b/>
          <w:smallCaps/>
          <w:sz w:val="28"/>
          <w:szCs w:val="28"/>
        </w:rPr>
      </w:pPr>
    </w:p>
    <w:p w14:paraId="7CEDFF80" w14:textId="77777777" w:rsidR="00BC623D" w:rsidRPr="00DB0175" w:rsidRDefault="00BC623D" w:rsidP="00BC623D">
      <w:pPr>
        <w:jc w:val="center"/>
        <w:rPr>
          <w:rFonts w:ascii="Times New Roman" w:hAnsi="Times New Roman"/>
          <w:b/>
          <w:smallCaps/>
          <w:sz w:val="28"/>
          <w:szCs w:val="28"/>
        </w:rPr>
      </w:pPr>
    </w:p>
    <w:p w14:paraId="7CEDFF81" w14:textId="77777777" w:rsidR="00BC623D" w:rsidRPr="00DB0175" w:rsidRDefault="00BC623D" w:rsidP="00BC623D">
      <w:pPr>
        <w:jc w:val="center"/>
        <w:rPr>
          <w:rFonts w:ascii="Times New Roman" w:hAnsi="Times New Roman"/>
          <w:b/>
          <w:smallCaps/>
          <w:sz w:val="28"/>
          <w:szCs w:val="28"/>
        </w:rPr>
      </w:pPr>
    </w:p>
    <w:p w14:paraId="7CEDFF82" w14:textId="62AE515F" w:rsidR="00BC623D"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SPONSOR NXP</w:t>
      </w:r>
    </w:p>
    <w:p w14:paraId="07022741" w14:textId="77777777" w:rsidR="0036621C"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6501 W WILLIAM CANNON DR</w:t>
      </w:r>
    </w:p>
    <w:p w14:paraId="7CEDFF85" w14:textId="78A88FCC" w:rsidR="00BC623D" w:rsidRPr="00DB0175" w:rsidRDefault="0AB1EE1A" w:rsidP="0AB1EE1A">
      <w:pPr>
        <w:jc w:val="center"/>
        <w:rPr>
          <w:rFonts w:ascii="Times New Roman" w:hAnsi="Times New Roman"/>
          <w:b/>
          <w:bCs/>
          <w:smallCaps/>
          <w:sz w:val="28"/>
          <w:szCs w:val="28"/>
        </w:rPr>
      </w:pPr>
      <w:r w:rsidRPr="00DB0175">
        <w:rPr>
          <w:rFonts w:ascii="Times New Roman" w:hAnsi="Times New Roman"/>
          <w:b/>
          <w:bCs/>
          <w:smallCaps/>
          <w:sz w:val="28"/>
          <w:szCs w:val="28"/>
        </w:rPr>
        <w:t>AUSTIN, TX 78735</w:t>
      </w:r>
    </w:p>
    <w:p w14:paraId="7CEDFF86" w14:textId="77777777" w:rsidR="00BC623D" w:rsidRPr="00DB0175" w:rsidRDefault="00BC623D" w:rsidP="00BC623D">
      <w:pPr>
        <w:jc w:val="center"/>
        <w:rPr>
          <w:rFonts w:ascii="Times New Roman" w:hAnsi="Times New Roman"/>
          <w:b/>
          <w:smallCaps/>
          <w:sz w:val="28"/>
          <w:szCs w:val="28"/>
        </w:rPr>
      </w:pPr>
    </w:p>
    <w:p w14:paraId="7CEDFF87" w14:textId="77777777" w:rsidR="00BC623D" w:rsidRPr="00DB0175" w:rsidRDefault="00BC623D" w:rsidP="00BC623D">
      <w:pPr>
        <w:jc w:val="center"/>
        <w:rPr>
          <w:rFonts w:ascii="Times New Roman" w:hAnsi="Times New Roman"/>
          <w:b/>
          <w:smallCaps/>
          <w:sz w:val="28"/>
          <w:szCs w:val="28"/>
        </w:rPr>
      </w:pPr>
    </w:p>
    <w:p w14:paraId="7CEDFF88" w14:textId="4C4EB0CE" w:rsidR="00BC623D" w:rsidRPr="00DB0175" w:rsidRDefault="00797DD6" w:rsidP="0AB1EE1A">
      <w:pPr>
        <w:jc w:val="center"/>
        <w:rPr>
          <w:rFonts w:ascii="Times New Roman" w:hAnsi="Times New Roman"/>
          <w:b/>
          <w:bCs/>
          <w:smallCaps/>
          <w:sz w:val="28"/>
          <w:szCs w:val="28"/>
        </w:rPr>
      </w:pPr>
      <w:r w:rsidRPr="00DB0175">
        <w:rPr>
          <w:rFonts w:ascii="Times New Roman" w:hAnsi="Times New Roman"/>
          <w:b/>
          <w:bCs/>
          <w:smallCaps/>
          <w:sz w:val="28"/>
          <w:szCs w:val="28"/>
        </w:rPr>
        <w:t>10</w:t>
      </w:r>
      <w:r w:rsidR="0AB1EE1A" w:rsidRPr="00DB0175">
        <w:rPr>
          <w:rFonts w:ascii="Times New Roman" w:hAnsi="Times New Roman"/>
          <w:b/>
          <w:bCs/>
          <w:smallCaps/>
          <w:sz w:val="28"/>
          <w:szCs w:val="28"/>
        </w:rPr>
        <w:t>/</w:t>
      </w:r>
      <w:r w:rsidRPr="00DB0175">
        <w:rPr>
          <w:rFonts w:ascii="Times New Roman" w:hAnsi="Times New Roman"/>
          <w:b/>
          <w:bCs/>
          <w:smallCaps/>
          <w:sz w:val="28"/>
          <w:szCs w:val="28"/>
        </w:rPr>
        <w:t>0</w:t>
      </w:r>
      <w:r w:rsidR="0AB1EE1A" w:rsidRPr="00DB0175">
        <w:rPr>
          <w:rFonts w:ascii="Times New Roman" w:hAnsi="Times New Roman"/>
          <w:b/>
          <w:bCs/>
          <w:smallCaps/>
          <w:sz w:val="28"/>
          <w:szCs w:val="28"/>
        </w:rPr>
        <w:t>4/2018</w:t>
      </w:r>
    </w:p>
    <w:p w14:paraId="7CEDFF89" w14:textId="77777777" w:rsidR="00BC623D" w:rsidRPr="00DB0175" w:rsidRDefault="00BC623D" w:rsidP="00BC623D">
      <w:pPr>
        <w:rPr>
          <w:rFonts w:ascii="Times New Roman" w:hAnsi="Times New Roman"/>
        </w:rPr>
      </w:pPr>
    </w:p>
    <w:p w14:paraId="7CEDFF8A" w14:textId="77777777" w:rsidR="00BC623D" w:rsidRPr="00DB0175" w:rsidRDefault="00BC623D" w:rsidP="00BC623D">
      <w:pPr>
        <w:rPr>
          <w:rFonts w:ascii="Times New Roman" w:hAnsi="Times New Roman"/>
        </w:rPr>
      </w:pPr>
    </w:p>
    <w:p w14:paraId="7CEDFF8B" w14:textId="77777777" w:rsidR="00BC623D" w:rsidRPr="00DB0175" w:rsidRDefault="00BC623D" w:rsidP="00BC623D">
      <w:pPr>
        <w:rPr>
          <w:rFonts w:ascii="Times New Roman" w:hAnsi="Times New Roman"/>
        </w:rPr>
      </w:pPr>
    </w:p>
    <w:p w14:paraId="7CEDFF8C" w14:textId="77777777" w:rsidR="00BC623D" w:rsidRPr="00DB0175" w:rsidRDefault="00BC623D" w:rsidP="00BC623D">
      <w:pPr>
        <w:rPr>
          <w:rFonts w:ascii="Times New Roman" w:hAnsi="Times New Roman"/>
        </w:rPr>
      </w:pPr>
    </w:p>
    <w:p w14:paraId="7CEDFF8D" w14:textId="77777777" w:rsidR="00BC623D" w:rsidRPr="00DB0175" w:rsidRDefault="00BC623D" w:rsidP="00BC623D">
      <w:pPr>
        <w:rPr>
          <w:rFonts w:ascii="Times New Roman" w:hAnsi="Times New Roman"/>
        </w:rPr>
      </w:pPr>
    </w:p>
    <w:p w14:paraId="7CEDFF8E" w14:textId="77777777" w:rsidR="00BC623D" w:rsidRPr="00DB0175" w:rsidRDefault="00BC623D" w:rsidP="00BC623D">
      <w:pPr>
        <w:rPr>
          <w:rFonts w:ascii="Times New Roman" w:hAnsi="Times New Roman"/>
        </w:rPr>
      </w:pPr>
    </w:p>
    <w:p w14:paraId="7CEDFF8F" w14:textId="77777777" w:rsidR="00BC623D" w:rsidRPr="00DB0175" w:rsidRDefault="00BC623D" w:rsidP="00BC623D">
      <w:pPr>
        <w:rPr>
          <w:rFonts w:ascii="Times New Roman" w:hAnsi="Times New Roman"/>
        </w:rPr>
      </w:pPr>
    </w:p>
    <w:p w14:paraId="7CEDFF90" w14:textId="77777777" w:rsidR="00BC623D" w:rsidRPr="00DB0175" w:rsidRDefault="00BC623D" w:rsidP="00BC623D">
      <w:pPr>
        <w:rPr>
          <w:rFonts w:ascii="Times New Roman" w:hAnsi="Times New Roman"/>
        </w:rPr>
      </w:pPr>
    </w:p>
    <w:p w14:paraId="57DBEB84" w14:textId="2C440C5E" w:rsidR="002A6295" w:rsidRPr="00DB0175" w:rsidRDefault="00085BF4" w:rsidP="003975BC">
      <w:pPr>
        <w:jc w:val="center"/>
        <w:rPr>
          <w:rFonts w:ascii="Times New Roman" w:hAnsi="Times New Roman"/>
          <w:i/>
        </w:rPr>
      </w:pPr>
      <w:r w:rsidRPr="00DB0175">
        <w:rPr>
          <w:rFonts w:ascii="Times New Roman" w:hAnsi="Times New Roman"/>
          <w:noProof/>
        </w:rPr>
        <w:drawing>
          <wp:inline distT="0" distB="0" distL="0" distR="0" wp14:anchorId="7CEE017C" wp14:editId="2F83CF03">
            <wp:extent cx="1636395" cy="1501775"/>
            <wp:effectExtent l="0" t="0" r="1905" b="3175"/>
            <wp:docPr id="24613933" name="picture"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636395" cy="1501775"/>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1440"/>
        <w:gridCol w:w="4195"/>
        <w:gridCol w:w="2214"/>
      </w:tblGrid>
      <w:tr w:rsidR="00641DDF" w:rsidRPr="00DB0175" w14:paraId="7CEDFFA8" w14:textId="77777777" w:rsidTr="3176F0C0">
        <w:tc>
          <w:tcPr>
            <w:tcW w:w="8865" w:type="dxa"/>
            <w:gridSpan w:val="4"/>
            <w:shd w:val="clear" w:color="auto" w:fill="C0C0C0"/>
          </w:tcPr>
          <w:p w14:paraId="7CEDFFA7" w14:textId="77777777" w:rsidR="00641DDF" w:rsidRPr="00DB0175" w:rsidRDefault="0AB1EE1A" w:rsidP="0AB1EE1A">
            <w:pPr>
              <w:jc w:val="center"/>
              <w:rPr>
                <w:rFonts w:ascii="Times New Roman" w:hAnsi="Times New Roman"/>
                <w:b/>
                <w:bCs/>
              </w:rPr>
            </w:pPr>
            <w:r w:rsidRPr="00DB0175">
              <w:rPr>
                <w:rFonts w:ascii="Times New Roman" w:hAnsi="Times New Roman"/>
                <w:b/>
                <w:bCs/>
              </w:rPr>
              <w:lastRenderedPageBreak/>
              <w:t>Revision History</w:t>
            </w:r>
          </w:p>
        </w:tc>
      </w:tr>
      <w:tr w:rsidR="00641DDF" w:rsidRPr="00DB0175" w14:paraId="7CEDFFAD" w14:textId="77777777" w:rsidTr="3176F0C0">
        <w:tc>
          <w:tcPr>
            <w:tcW w:w="1016" w:type="dxa"/>
            <w:shd w:val="clear" w:color="auto" w:fill="auto"/>
          </w:tcPr>
          <w:p w14:paraId="7CEDFFA9" w14:textId="77777777" w:rsidR="00641DDF" w:rsidRPr="00DB0175" w:rsidRDefault="0AB1EE1A" w:rsidP="0AB1EE1A">
            <w:pPr>
              <w:rPr>
                <w:rFonts w:ascii="Times New Roman" w:hAnsi="Times New Roman"/>
                <w:b/>
                <w:bCs/>
              </w:rPr>
            </w:pPr>
            <w:r w:rsidRPr="00DB0175">
              <w:rPr>
                <w:rFonts w:ascii="Times New Roman" w:hAnsi="Times New Roman"/>
                <w:b/>
                <w:bCs/>
              </w:rPr>
              <w:t>Version</w:t>
            </w:r>
          </w:p>
        </w:tc>
        <w:tc>
          <w:tcPr>
            <w:tcW w:w="1440" w:type="dxa"/>
            <w:shd w:val="clear" w:color="auto" w:fill="auto"/>
          </w:tcPr>
          <w:p w14:paraId="7CEDFFAA" w14:textId="77777777" w:rsidR="00641DDF" w:rsidRPr="00DB0175" w:rsidRDefault="0AB1EE1A" w:rsidP="0AB1EE1A">
            <w:pPr>
              <w:rPr>
                <w:rFonts w:ascii="Times New Roman" w:hAnsi="Times New Roman"/>
                <w:b/>
                <w:bCs/>
              </w:rPr>
            </w:pPr>
            <w:r w:rsidRPr="00DB0175">
              <w:rPr>
                <w:rFonts w:ascii="Times New Roman" w:hAnsi="Times New Roman"/>
                <w:b/>
                <w:bCs/>
              </w:rPr>
              <w:t>Date</w:t>
            </w:r>
          </w:p>
        </w:tc>
        <w:tc>
          <w:tcPr>
            <w:tcW w:w="4195" w:type="dxa"/>
            <w:shd w:val="clear" w:color="auto" w:fill="auto"/>
          </w:tcPr>
          <w:p w14:paraId="7CEDFFAB" w14:textId="77777777" w:rsidR="00641DDF" w:rsidRPr="00DB0175" w:rsidRDefault="0AB1EE1A" w:rsidP="0AB1EE1A">
            <w:pPr>
              <w:rPr>
                <w:rFonts w:ascii="Times New Roman" w:hAnsi="Times New Roman"/>
                <w:b/>
                <w:bCs/>
              </w:rPr>
            </w:pPr>
            <w:r w:rsidRPr="00DB0175">
              <w:rPr>
                <w:rFonts w:ascii="Times New Roman" w:hAnsi="Times New Roman"/>
                <w:b/>
                <w:bCs/>
              </w:rPr>
              <w:t>Description</w:t>
            </w:r>
          </w:p>
        </w:tc>
        <w:tc>
          <w:tcPr>
            <w:tcW w:w="2214" w:type="dxa"/>
            <w:shd w:val="clear" w:color="auto" w:fill="auto"/>
          </w:tcPr>
          <w:p w14:paraId="7CEDFFAC" w14:textId="77777777" w:rsidR="00641DDF" w:rsidRPr="00DB0175" w:rsidRDefault="0AB1EE1A" w:rsidP="0AB1EE1A">
            <w:pPr>
              <w:rPr>
                <w:rFonts w:ascii="Times New Roman" w:hAnsi="Times New Roman"/>
                <w:b/>
                <w:bCs/>
              </w:rPr>
            </w:pPr>
            <w:r w:rsidRPr="00DB0175">
              <w:rPr>
                <w:rFonts w:ascii="Times New Roman" w:hAnsi="Times New Roman"/>
                <w:b/>
                <w:bCs/>
              </w:rPr>
              <w:t>Author</w:t>
            </w:r>
          </w:p>
        </w:tc>
      </w:tr>
      <w:tr w:rsidR="00641DDF" w:rsidRPr="00DB0175" w14:paraId="7CEDFFB2" w14:textId="77777777" w:rsidTr="3176F0C0">
        <w:tc>
          <w:tcPr>
            <w:tcW w:w="1016" w:type="dxa"/>
          </w:tcPr>
          <w:p w14:paraId="7CEDFFAE" w14:textId="17C80412" w:rsidR="00641DDF" w:rsidRPr="00DB0175" w:rsidRDefault="3176F0C0" w:rsidP="3176F0C0">
            <w:pPr>
              <w:rPr>
                <w:rFonts w:ascii="Times New Roman" w:hAnsi="Times New Roman"/>
              </w:rPr>
            </w:pPr>
            <w:r w:rsidRPr="00DB0175">
              <w:rPr>
                <w:rFonts w:ascii="Times New Roman" w:hAnsi="Times New Roman"/>
              </w:rPr>
              <w:t>0.1</w:t>
            </w:r>
          </w:p>
        </w:tc>
        <w:tc>
          <w:tcPr>
            <w:tcW w:w="1440" w:type="dxa"/>
          </w:tcPr>
          <w:p w14:paraId="7CEDFFAF" w14:textId="1ADDEAFB" w:rsidR="00641DDF" w:rsidRPr="00DB0175" w:rsidRDefault="0AB1EE1A" w:rsidP="0AB1EE1A">
            <w:pPr>
              <w:rPr>
                <w:rFonts w:ascii="Times New Roman" w:hAnsi="Times New Roman"/>
              </w:rPr>
            </w:pPr>
            <w:r w:rsidRPr="00DB0175">
              <w:rPr>
                <w:rFonts w:ascii="Times New Roman" w:hAnsi="Times New Roman"/>
              </w:rPr>
              <w:t>09/19/2018</w:t>
            </w:r>
          </w:p>
        </w:tc>
        <w:tc>
          <w:tcPr>
            <w:tcW w:w="4195" w:type="dxa"/>
          </w:tcPr>
          <w:p w14:paraId="7CEDFFB0" w14:textId="4431AA1D" w:rsidR="00641DDF" w:rsidRPr="00DB0175" w:rsidRDefault="0AB1EE1A" w:rsidP="0AB1EE1A">
            <w:pPr>
              <w:rPr>
                <w:rFonts w:ascii="Times New Roman" w:hAnsi="Times New Roman"/>
              </w:rPr>
            </w:pPr>
            <w:r w:rsidRPr="00DB0175">
              <w:rPr>
                <w:rFonts w:ascii="Times New Roman" w:hAnsi="Times New Roman"/>
              </w:rPr>
              <w:t>Initial read and section assignment</w:t>
            </w:r>
          </w:p>
        </w:tc>
        <w:tc>
          <w:tcPr>
            <w:tcW w:w="2214" w:type="dxa"/>
          </w:tcPr>
          <w:p w14:paraId="7CEDFFB1" w14:textId="1B554FB1" w:rsidR="00641DDF" w:rsidRPr="00DB0175" w:rsidRDefault="0AB1EE1A" w:rsidP="0AB1EE1A">
            <w:pPr>
              <w:rPr>
                <w:rFonts w:ascii="Times New Roman" w:hAnsi="Times New Roman"/>
              </w:rPr>
            </w:pPr>
            <w:r w:rsidRPr="00DB0175">
              <w:rPr>
                <w:rFonts w:ascii="Times New Roman" w:hAnsi="Times New Roman"/>
              </w:rPr>
              <w:t>Alfonso</w:t>
            </w:r>
          </w:p>
        </w:tc>
      </w:tr>
      <w:tr w:rsidR="000B341D" w:rsidRPr="00DB0175" w14:paraId="723FEF32" w14:textId="77777777" w:rsidTr="3176F0C0">
        <w:tc>
          <w:tcPr>
            <w:tcW w:w="1016" w:type="dxa"/>
          </w:tcPr>
          <w:p w14:paraId="399EA2F0" w14:textId="47AEC032" w:rsidR="000B341D" w:rsidRPr="00DB0175" w:rsidRDefault="3176F0C0" w:rsidP="3176F0C0">
            <w:pPr>
              <w:rPr>
                <w:rFonts w:ascii="Times New Roman" w:hAnsi="Times New Roman"/>
              </w:rPr>
            </w:pPr>
            <w:r w:rsidRPr="00DB0175">
              <w:rPr>
                <w:rFonts w:ascii="Times New Roman" w:hAnsi="Times New Roman"/>
              </w:rPr>
              <w:t>0.11</w:t>
            </w:r>
          </w:p>
        </w:tc>
        <w:tc>
          <w:tcPr>
            <w:tcW w:w="1440" w:type="dxa"/>
          </w:tcPr>
          <w:p w14:paraId="15DD9500" w14:textId="2A10DE39" w:rsidR="000B341D" w:rsidRPr="00DB0175" w:rsidRDefault="0AB1EE1A" w:rsidP="0AB1EE1A">
            <w:pPr>
              <w:rPr>
                <w:rFonts w:ascii="Times New Roman" w:hAnsi="Times New Roman"/>
              </w:rPr>
            </w:pPr>
            <w:r w:rsidRPr="00DB0175">
              <w:rPr>
                <w:rFonts w:ascii="Times New Roman" w:hAnsi="Times New Roman"/>
              </w:rPr>
              <w:t>09/20/2018</w:t>
            </w:r>
          </w:p>
        </w:tc>
        <w:tc>
          <w:tcPr>
            <w:tcW w:w="4195" w:type="dxa"/>
          </w:tcPr>
          <w:p w14:paraId="70A9E33C" w14:textId="0443BE29" w:rsidR="000B341D" w:rsidRPr="00DB0175" w:rsidRDefault="0AB1EE1A" w:rsidP="0AB1EE1A">
            <w:pPr>
              <w:rPr>
                <w:rFonts w:ascii="Times New Roman" w:hAnsi="Times New Roman"/>
              </w:rPr>
            </w:pPr>
            <w:r w:rsidRPr="00DB0175">
              <w:rPr>
                <w:rFonts w:ascii="Times New Roman" w:hAnsi="Times New Roman"/>
              </w:rPr>
              <w:t>Finished Section</w:t>
            </w:r>
          </w:p>
        </w:tc>
        <w:tc>
          <w:tcPr>
            <w:tcW w:w="2214" w:type="dxa"/>
          </w:tcPr>
          <w:p w14:paraId="407F6484" w14:textId="341FB243" w:rsidR="000B341D" w:rsidRPr="00DB0175" w:rsidRDefault="0AB1EE1A" w:rsidP="0AB1EE1A">
            <w:pPr>
              <w:rPr>
                <w:rFonts w:ascii="Times New Roman" w:hAnsi="Times New Roman"/>
              </w:rPr>
            </w:pPr>
            <w:r w:rsidRPr="00DB0175">
              <w:rPr>
                <w:rFonts w:ascii="Times New Roman" w:hAnsi="Times New Roman"/>
              </w:rPr>
              <w:t>Dylan</w:t>
            </w:r>
          </w:p>
        </w:tc>
      </w:tr>
      <w:tr w:rsidR="00641DDF" w:rsidRPr="00DB0175" w14:paraId="7CEDFFB7" w14:textId="77777777" w:rsidTr="3176F0C0">
        <w:tc>
          <w:tcPr>
            <w:tcW w:w="1016" w:type="dxa"/>
          </w:tcPr>
          <w:p w14:paraId="7CEDFFB3" w14:textId="42BC6D11" w:rsidR="00641DDF" w:rsidRPr="00DB0175" w:rsidRDefault="3176F0C0" w:rsidP="3176F0C0">
            <w:pPr>
              <w:rPr>
                <w:rFonts w:ascii="Times New Roman" w:hAnsi="Times New Roman"/>
              </w:rPr>
            </w:pPr>
            <w:r w:rsidRPr="00DB0175">
              <w:rPr>
                <w:rFonts w:ascii="Times New Roman" w:hAnsi="Times New Roman"/>
              </w:rPr>
              <w:t>0.2</w:t>
            </w:r>
          </w:p>
        </w:tc>
        <w:tc>
          <w:tcPr>
            <w:tcW w:w="1440" w:type="dxa"/>
          </w:tcPr>
          <w:p w14:paraId="7CEDFFB4" w14:textId="6E98D8CB" w:rsidR="00641DDF" w:rsidRPr="00DB0175" w:rsidRDefault="0AB1EE1A" w:rsidP="0AB1EE1A">
            <w:pPr>
              <w:rPr>
                <w:rFonts w:ascii="Times New Roman" w:hAnsi="Times New Roman"/>
              </w:rPr>
            </w:pPr>
            <w:r w:rsidRPr="00DB0175">
              <w:rPr>
                <w:rFonts w:ascii="Times New Roman" w:hAnsi="Times New Roman"/>
              </w:rPr>
              <w:t>09/24/2018</w:t>
            </w:r>
          </w:p>
        </w:tc>
        <w:tc>
          <w:tcPr>
            <w:tcW w:w="4195" w:type="dxa"/>
          </w:tcPr>
          <w:p w14:paraId="7CEDFFB5" w14:textId="5C9CECB6" w:rsidR="00641DDF" w:rsidRPr="00DB0175" w:rsidRDefault="0AB1EE1A" w:rsidP="0AB1EE1A">
            <w:pPr>
              <w:rPr>
                <w:rFonts w:ascii="Times New Roman" w:hAnsi="Times New Roman"/>
              </w:rPr>
            </w:pPr>
            <w:r w:rsidRPr="00DB0175">
              <w:rPr>
                <w:rFonts w:ascii="Times New Roman" w:hAnsi="Times New Roman"/>
              </w:rPr>
              <w:t>Start work on personal sections</w:t>
            </w:r>
          </w:p>
        </w:tc>
        <w:tc>
          <w:tcPr>
            <w:tcW w:w="2214" w:type="dxa"/>
          </w:tcPr>
          <w:p w14:paraId="7CEDFFB6" w14:textId="6029E115" w:rsidR="00641DDF" w:rsidRPr="00DB0175" w:rsidRDefault="0AB1EE1A" w:rsidP="0AB1EE1A">
            <w:pPr>
              <w:rPr>
                <w:rFonts w:ascii="Times New Roman" w:hAnsi="Times New Roman"/>
              </w:rPr>
            </w:pPr>
            <w:r w:rsidRPr="00DB0175">
              <w:rPr>
                <w:rFonts w:ascii="Times New Roman" w:hAnsi="Times New Roman"/>
              </w:rPr>
              <w:t>Alfonso</w:t>
            </w:r>
          </w:p>
        </w:tc>
      </w:tr>
      <w:tr w:rsidR="000B341D" w:rsidRPr="00DB0175" w14:paraId="476FEE37" w14:textId="77777777" w:rsidTr="3176F0C0">
        <w:tc>
          <w:tcPr>
            <w:tcW w:w="1016" w:type="dxa"/>
          </w:tcPr>
          <w:p w14:paraId="597F3694" w14:textId="296AFDEA" w:rsidR="000B341D" w:rsidRPr="00DB0175" w:rsidRDefault="3176F0C0" w:rsidP="3176F0C0">
            <w:pPr>
              <w:rPr>
                <w:rFonts w:ascii="Times New Roman" w:hAnsi="Times New Roman"/>
              </w:rPr>
            </w:pPr>
            <w:r w:rsidRPr="00DB0175">
              <w:rPr>
                <w:rFonts w:ascii="Times New Roman" w:hAnsi="Times New Roman"/>
              </w:rPr>
              <w:t>0.22</w:t>
            </w:r>
          </w:p>
        </w:tc>
        <w:tc>
          <w:tcPr>
            <w:tcW w:w="1440" w:type="dxa"/>
          </w:tcPr>
          <w:p w14:paraId="005DA5AF" w14:textId="7F853291" w:rsidR="000B341D" w:rsidRPr="00DB0175" w:rsidRDefault="0AB1EE1A" w:rsidP="0AB1EE1A">
            <w:pPr>
              <w:rPr>
                <w:rFonts w:ascii="Times New Roman" w:hAnsi="Times New Roman"/>
              </w:rPr>
            </w:pPr>
            <w:r w:rsidRPr="00DB0175">
              <w:rPr>
                <w:rFonts w:ascii="Times New Roman" w:hAnsi="Times New Roman"/>
              </w:rPr>
              <w:t>09/25/2018</w:t>
            </w:r>
          </w:p>
        </w:tc>
        <w:tc>
          <w:tcPr>
            <w:tcW w:w="4195" w:type="dxa"/>
          </w:tcPr>
          <w:p w14:paraId="23A9DCDA" w14:textId="5999A9C8" w:rsidR="000B341D" w:rsidRPr="00DB0175" w:rsidRDefault="0AB1EE1A" w:rsidP="0AB1EE1A">
            <w:pPr>
              <w:rPr>
                <w:rFonts w:ascii="Times New Roman" w:hAnsi="Times New Roman"/>
              </w:rPr>
            </w:pPr>
            <w:r w:rsidRPr="00DB0175">
              <w:rPr>
                <w:rFonts w:ascii="Times New Roman" w:hAnsi="Times New Roman"/>
              </w:rPr>
              <w:t>Finished Section</w:t>
            </w:r>
          </w:p>
        </w:tc>
        <w:tc>
          <w:tcPr>
            <w:tcW w:w="2214" w:type="dxa"/>
          </w:tcPr>
          <w:p w14:paraId="468A6C77" w14:textId="60CFB2A8" w:rsidR="000B341D" w:rsidRPr="00DB0175" w:rsidRDefault="0AB1EE1A" w:rsidP="0AB1EE1A">
            <w:pPr>
              <w:rPr>
                <w:rFonts w:ascii="Times New Roman" w:hAnsi="Times New Roman"/>
              </w:rPr>
            </w:pPr>
            <w:r w:rsidRPr="00DB0175">
              <w:rPr>
                <w:rFonts w:ascii="Times New Roman" w:hAnsi="Times New Roman"/>
              </w:rPr>
              <w:t>Dylan</w:t>
            </w:r>
          </w:p>
        </w:tc>
      </w:tr>
      <w:tr w:rsidR="000B341D" w:rsidRPr="00DB0175" w14:paraId="42CF05A2" w14:textId="77777777" w:rsidTr="3176F0C0">
        <w:tc>
          <w:tcPr>
            <w:tcW w:w="1016" w:type="dxa"/>
          </w:tcPr>
          <w:p w14:paraId="024A49F6" w14:textId="24C07806" w:rsidR="000B341D" w:rsidRPr="00DB0175" w:rsidRDefault="3176F0C0" w:rsidP="3176F0C0">
            <w:pPr>
              <w:rPr>
                <w:rFonts w:ascii="Times New Roman" w:hAnsi="Times New Roman"/>
              </w:rPr>
            </w:pPr>
            <w:r w:rsidRPr="00DB0175">
              <w:rPr>
                <w:rFonts w:ascii="Times New Roman" w:hAnsi="Times New Roman"/>
              </w:rPr>
              <w:t>0.3</w:t>
            </w:r>
          </w:p>
        </w:tc>
        <w:tc>
          <w:tcPr>
            <w:tcW w:w="1440" w:type="dxa"/>
          </w:tcPr>
          <w:p w14:paraId="77041192" w14:textId="5C031290" w:rsidR="000B341D" w:rsidRPr="00DB0175" w:rsidRDefault="0AB1EE1A" w:rsidP="0AB1EE1A">
            <w:pPr>
              <w:rPr>
                <w:rFonts w:ascii="Times New Roman" w:hAnsi="Times New Roman"/>
              </w:rPr>
            </w:pPr>
            <w:r w:rsidRPr="00DB0175">
              <w:rPr>
                <w:rFonts w:ascii="Times New Roman" w:hAnsi="Times New Roman"/>
              </w:rPr>
              <w:t>09/26/2018</w:t>
            </w:r>
          </w:p>
        </w:tc>
        <w:tc>
          <w:tcPr>
            <w:tcW w:w="4195" w:type="dxa"/>
          </w:tcPr>
          <w:p w14:paraId="7222F883" w14:textId="771334B8" w:rsidR="000B341D" w:rsidRPr="00DB0175" w:rsidRDefault="0AB1EE1A" w:rsidP="0AB1EE1A">
            <w:pPr>
              <w:rPr>
                <w:rFonts w:ascii="Times New Roman" w:hAnsi="Times New Roman"/>
              </w:rPr>
            </w:pPr>
            <w:r w:rsidRPr="00DB0175">
              <w:rPr>
                <w:rFonts w:ascii="Times New Roman" w:hAnsi="Times New Roman"/>
              </w:rPr>
              <w:t>Finished Section</w:t>
            </w:r>
          </w:p>
        </w:tc>
        <w:tc>
          <w:tcPr>
            <w:tcW w:w="2214" w:type="dxa"/>
          </w:tcPr>
          <w:p w14:paraId="42A4AEB4" w14:textId="7F55EFDF" w:rsidR="000B341D" w:rsidRPr="00DB0175" w:rsidRDefault="0AB1EE1A" w:rsidP="0AB1EE1A">
            <w:pPr>
              <w:rPr>
                <w:rFonts w:ascii="Times New Roman" w:hAnsi="Times New Roman"/>
              </w:rPr>
            </w:pPr>
            <w:r w:rsidRPr="00DB0175">
              <w:rPr>
                <w:rFonts w:ascii="Times New Roman" w:hAnsi="Times New Roman"/>
              </w:rPr>
              <w:t>Dylan</w:t>
            </w:r>
          </w:p>
        </w:tc>
      </w:tr>
      <w:tr w:rsidR="00641DDF" w:rsidRPr="00DB0175" w14:paraId="7CEDFFBC" w14:textId="77777777" w:rsidTr="3176F0C0">
        <w:tc>
          <w:tcPr>
            <w:tcW w:w="1016" w:type="dxa"/>
          </w:tcPr>
          <w:p w14:paraId="7CEDFFB8" w14:textId="616B0D14" w:rsidR="00641DDF" w:rsidRPr="00DB0175" w:rsidRDefault="3176F0C0" w:rsidP="3176F0C0">
            <w:pPr>
              <w:rPr>
                <w:rFonts w:ascii="Times New Roman" w:hAnsi="Times New Roman"/>
              </w:rPr>
            </w:pPr>
            <w:r w:rsidRPr="00DB0175">
              <w:rPr>
                <w:rFonts w:ascii="Times New Roman" w:hAnsi="Times New Roman"/>
              </w:rPr>
              <w:t>0.31</w:t>
            </w:r>
          </w:p>
        </w:tc>
        <w:tc>
          <w:tcPr>
            <w:tcW w:w="1440" w:type="dxa"/>
          </w:tcPr>
          <w:p w14:paraId="7CEDFFB9" w14:textId="00F8C5F8" w:rsidR="00641DDF" w:rsidRPr="00DB0175" w:rsidRDefault="0AB1EE1A" w:rsidP="0AB1EE1A">
            <w:pPr>
              <w:rPr>
                <w:rFonts w:ascii="Times New Roman" w:hAnsi="Times New Roman"/>
              </w:rPr>
            </w:pPr>
            <w:r w:rsidRPr="00DB0175">
              <w:rPr>
                <w:rFonts w:ascii="Times New Roman" w:hAnsi="Times New Roman"/>
              </w:rPr>
              <w:t>09/26/2018</w:t>
            </w:r>
          </w:p>
        </w:tc>
        <w:tc>
          <w:tcPr>
            <w:tcW w:w="4195" w:type="dxa"/>
          </w:tcPr>
          <w:p w14:paraId="7CEDFFBA" w14:textId="2B1CFE89" w:rsidR="00641DDF" w:rsidRPr="00DB0175" w:rsidRDefault="0AB1EE1A" w:rsidP="0AB1EE1A">
            <w:pPr>
              <w:rPr>
                <w:rFonts w:ascii="Times New Roman" w:hAnsi="Times New Roman"/>
              </w:rPr>
            </w:pPr>
            <w:r w:rsidRPr="00DB0175">
              <w:rPr>
                <w:rFonts w:ascii="Times New Roman" w:hAnsi="Times New Roman"/>
              </w:rPr>
              <w:t>Start working on terminology used</w:t>
            </w:r>
          </w:p>
        </w:tc>
        <w:tc>
          <w:tcPr>
            <w:tcW w:w="2214" w:type="dxa"/>
          </w:tcPr>
          <w:p w14:paraId="7CEDFFBB" w14:textId="08F47F4A" w:rsidR="00641DDF" w:rsidRPr="00DB0175" w:rsidRDefault="0AB1EE1A" w:rsidP="0AB1EE1A">
            <w:pPr>
              <w:rPr>
                <w:rFonts w:ascii="Times New Roman" w:hAnsi="Times New Roman"/>
              </w:rPr>
            </w:pPr>
            <w:r w:rsidRPr="00DB0175">
              <w:rPr>
                <w:rFonts w:ascii="Times New Roman" w:hAnsi="Times New Roman"/>
              </w:rPr>
              <w:t>Mohamed</w:t>
            </w:r>
          </w:p>
        </w:tc>
      </w:tr>
      <w:tr w:rsidR="0022470B" w:rsidRPr="00DB0175" w14:paraId="33314F54" w14:textId="77777777" w:rsidTr="3176F0C0">
        <w:tc>
          <w:tcPr>
            <w:tcW w:w="1016" w:type="dxa"/>
          </w:tcPr>
          <w:p w14:paraId="7442AFDD" w14:textId="485BA0B7" w:rsidR="0022470B" w:rsidRPr="00DB0175" w:rsidRDefault="3176F0C0" w:rsidP="3176F0C0">
            <w:pPr>
              <w:rPr>
                <w:rFonts w:ascii="Times New Roman" w:hAnsi="Times New Roman"/>
              </w:rPr>
            </w:pPr>
            <w:r w:rsidRPr="00DB0175">
              <w:rPr>
                <w:rFonts w:ascii="Times New Roman" w:hAnsi="Times New Roman"/>
              </w:rPr>
              <w:t>0.32</w:t>
            </w:r>
          </w:p>
        </w:tc>
        <w:tc>
          <w:tcPr>
            <w:tcW w:w="1440" w:type="dxa"/>
          </w:tcPr>
          <w:p w14:paraId="3D61A2A8" w14:textId="62CF6CEB" w:rsidR="0022470B" w:rsidRPr="00DB0175" w:rsidRDefault="0AB1EE1A" w:rsidP="0AB1EE1A">
            <w:pPr>
              <w:rPr>
                <w:rFonts w:ascii="Times New Roman" w:hAnsi="Times New Roman"/>
              </w:rPr>
            </w:pPr>
            <w:r w:rsidRPr="00DB0175">
              <w:rPr>
                <w:rFonts w:ascii="Times New Roman" w:hAnsi="Times New Roman"/>
              </w:rPr>
              <w:t>09/27/2018</w:t>
            </w:r>
          </w:p>
        </w:tc>
        <w:tc>
          <w:tcPr>
            <w:tcW w:w="4195" w:type="dxa"/>
          </w:tcPr>
          <w:p w14:paraId="65A9CAB1" w14:textId="08FAED2F" w:rsidR="0022470B" w:rsidRPr="00DB0175" w:rsidRDefault="0AB1EE1A" w:rsidP="0AB1EE1A">
            <w:pPr>
              <w:rPr>
                <w:rFonts w:ascii="Times New Roman" w:hAnsi="Times New Roman"/>
              </w:rPr>
            </w:pPr>
            <w:r w:rsidRPr="00DB0175">
              <w:rPr>
                <w:rFonts w:ascii="Times New Roman" w:hAnsi="Times New Roman"/>
              </w:rPr>
              <w:t xml:space="preserve">Start working on diagram </w:t>
            </w:r>
          </w:p>
        </w:tc>
        <w:tc>
          <w:tcPr>
            <w:tcW w:w="2214" w:type="dxa"/>
          </w:tcPr>
          <w:p w14:paraId="3DD1C2F7" w14:textId="63D662A5" w:rsidR="0022470B" w:rsidRPr="00DB0175" w:rsidRDefault="0AB1EE1A" w:rsidP="0AB1EE1A">
            <w:pPr>
              <w:rPr>
                <w:rFonts w:ascii="Times New Roman" w:hAnsi="Times New Roman"/>
              </w:rPr>
            </w:pPr>
            <w:r w:rsidRPr="00DB0175">
              <w:rPr>
                <w:rFonts w:ascii="Times New Roman" w:hAnsi="Times New Roman"/>
              </w:rPr>
              <w:t xml:space="preserve">Mohamed </w:t>
            </w:r>
          </w:p>
        </w:tc>
      </w:tr>
      <w:tr w:rsidR="000B341D" w:rsidRPr="00DB0175" w14:paraId="7EE5045C" w14:textId="77777777" w:rsidTr="3176F0C0">
        <w:tc>
          <w:tcPr>
            <w:tcW w:w="1016" w:type="dxa"/>
          </w:tcPr>
          <w:p w14:paraId="64D3B62F" w14:textId="790B514F" w:rsidR="000B341D" w:rsidRPr="00DB0175" w:rsidRDefault="3176F0C0" w:rsidP="3176F0C0">
            <w:pPr>
              <w:rPr>
                <w:rFonts w:ascii="Times New Roman" w:hAnsi="Times New Roman"/>
              </w:rPr>
            </w:pPr>
            <w:r w:rsidRPr="00DB0175">
              <w:rPr>
                <w:rFonts w:ascii="Times New Roman" w:hAnsi="Times New Roman"/>
              </w:rPr>
              <w:t>0.33</w:t>
            </w:r>
          </w:p>
        </w:tc>
        <w:tc>
          <w:tcPr>
            <w:tcW w:w="1440" w:type="dxa"/>
          </w:tcPr>
          <w:p w14:paraId="2901186B" w14:textId="4A926B8F" w:rsidR="000B341D" w:rsidRPr="00DB0175" w:rsidRDefault="0AB1EE1A" w:rsidP="0AB1EE1A">
            <w:pPr>
              <w:rPr>
                <w:rFonts w:ascii="Times New Roman" w:hAnsi="Times New Roman"/>
              </w:rPr>
            </w:pPr>
            <w:r w:rsidRPr="00DB0175">
              <w:rPr>
                <w:rFonts w:ascii="Times New Roman" w:hAnsi="Times New Roman"/>
              </w:rPr>
              <w:t>09/28/2018</w:t>
            </w:r>
          </w:p>
        </w:tc>
        <w:tc>
          <w:tcPr>
            <w:tcW w:w="4195" w:type="dxa"/>
          </w:tcPr>
          <w:p w14:paraId="2A129791" w14:textId="36DA7998" w:rsidR="000B341D" w:rsidRPr="00DB0175" w:rsidRDefault="0AB1EE1A" w:rsidP="0AB1EE1A">
            <w:pPr>
              <w:rPr>
                <w:rFonts w:ascii="Times New Roman" w:hAnsi="Times New Roman"/>
              </w:rPr>
            </w:pPr>
            <w:r w:rsidRPr="00DB0175">
              <w:rPr>
                <w:rFonts w:ascii="Times New Roman" w:hAnsi="Times New Roman"/>
              </w:rPr>
              <w:t>Finished Section</w:t>
            </w:r>
          </w:p>
        </w:tc>
        <w:tc>
          <w:tcPr>
            <w:tcW w:w="2214" w:type="dxa"/>
          </w:tcPr>
          <w:p w14:paraId="264D4F39" w14:textId="3DA2AC19" w:rsidR="000B341D" w:rsidRPr="00DB0175" w:rsidRDefault="0AB1EE1A" w:rsidP="0AB1EE1A">
            <w:pPr>
              <w:rPr>
                <w:rFonts w:ascii="Times New Roman" w:hAnsi="Times New Roman"/>
              </w:rPr>
            </w:pPr>
            <w:r w:rsidRPr="00DB0175">
              <w:rPr>
                <w:rFonts w:ascii="Times New Roman" w:hAnsi="Times New Roman"/>
              </w:rPr>
              <w:t>Dylan</w:t>
            </w:r>
          </w:p>
        </w:tc>
      </w:tr>
      <w:tr w:rsidR="00F349D2" w:rsidRPr="00DB0175" w14:paraId="477739BC" w14:textId="77777777" w:rsidTr="3176F0C0">
        <w:tc>
          <w:tcPr>
            <w:tcW w:w="1016" w:type="dxa"/>
          </w:tcPr>
          <w:p w14:paraId="01C75B30" w14:textId="3E591A7C" w:rsidR="00F349D2" w:rsidRPr="00DB0175" w:rsidRDefault="3176F0C0" w:rsidP="3176F0C0">
            <w:pPr>
              <w:rPr>
                <w:rFonts w:ascii="Times New Roman" w:hAnsi="Times New Roman"/>
              </w:rPr>
            </w:pPr>
            <w:r w:rsidRPr="00DB0175">
              <w:rPr>
                <w:rFonts w:ascii="Times New Roman" w:hAnsi="Times New Roman"/>
              </w:rPr>
              <w:t>0.4</w:t>
            </w:r>
          </w:p>
        </w:tc>
        <w:tc>
          <w:tcPr>
            <w:tcW w:w="1440" w:type="dxa"/>
          </w:tcPr>
          <w:p w14:paraId="58020093" w14:textId="6E351960" w:rsidR="00F349D2" w:rsidRPr="00DB0175" w:rsidRDefault="0AB1EE1A" w:rsidP="0AB1EE1A">
            <w:pPr>
              <w:rPr>
                <w:rFonts w:ascii="Times New Roman" w:hAnsi="Times New Roman"/>
              </w:rPr>
            </w:pPr>
            <w:r w:rsidRPr="00DB0175">
              <w:rPr>
                <w:rFonts w:ascii="Times New Roman" w:hAnsi="Times New Roman"/>
              </w:rPr>
              <w:t>09/28/2018</w:t>
            </w:r>
          </w:p>
        </w:tc>
        <w:tc>
          <w:tcPr>
            <w:tcW w:w="4195" w:type="dxa"/>
          </w:tcPr>
          <w:p w14:paraId="5FDCF3D3" w14:textId="666B374A" w:rsidR="00F349D2" w:rsidRPr="00DB0175" w:rsidRDefault="0AB1EE1A" w:rsidP="0AB1EE1A">
            <w:pPr>
              <w:rPr>
                <w:rFonts w:ascii="Times New Roman" w:hAnsi="Times New Roman"/>
              </w:rPr>
            </w:pPr>
            <w:r w:rsidRPr="00DB0175">
              <w:rPr>
                <w:rFonts w:ascii="Times New Roman" w:hAnsi="Times New Roman"/>
              </w:rPr>
              <w:t>Add Diagrams and work on sections</w:t>
            </w:r>
          </w:p>
        </w:tc>
        <w:tc>
          <w:tcPr>
            <w:tcW w:w="2214" w:type="dxa"/>
          </w:tcPr>
          <w:p w14:paraId="3A82D020" w14:textId="432295C2" w:rsidR="00F349D2" w:rsidRPr="00DB0175" w:rsidRDefault="0AB1EE1A" w:rsidP="0AB1EE1A">
            <w:pPr>
              <w:rPr>
                <w:rFonts w:ascii="Times New Roman" w:hAnsi="Times New Roman"/>
              </w:rPr>
            </w:pPr>
            <w:r w:rsidRPr="00DB0175">
              <w:rPr>
                <w:rFonts w:ascii="Times New Roman" w:hAnsi="Times New Roman"/>
              </w:rPr>
              <w:t>Alfonso</w:t>
            </w:r>
          </w:p>
        </w:tc>
      </w:tr>
      <w:tr w:rsidR="000B341D" w:rsidRPr="00DB0175" w14:paraId="43BBA90C" w14:textId="77777777" w:rsidTr="3176F0C0">
        <w:tc>
          <w:tcPr>
            <w:tcW w:w="1016" w:type="dxa"/>
          </w:tcPr>
          <w:p w14:paraId="4639FBBF" w14:textId="46CB2666" w:rsidR="000B341D" w:rsidRPr="00DB0175" w:rsidRDefault="3176F0C0" w:rsidP="3176F0C0">
            <w:pPr>
              <w:rPr>
                <w:rFonts w:ascii="Times New Roman" w:hAnsi="Times New Roman"/>
              </w:rPr>
            </w:pPr>
            <w:r w:rsidRPr="00DB0175">
              <w:rPr>
                <w:rFonts w:ascii="Times New Roman" w:hAnsi="Times New Roman"/>
              </w:rPr>
              <w:t>0.41</w:t>
            </w:r>
          </w:p>
        </w:tc>
        <w:tc>
          <w:tcPr>
            <w:tcW w:w="1440" w:type="dxa"/>
          </w:tcPr>
          <w:p w14:paraId="397BBB8F" w14:textId="24F3EBAB" w:rsidR="000B341D" w:rsidRPr="00DB0175" w:rsidRDefault="0AB1EE1A" w:rsidP="0AB1EE1A">
            <w:pPr>
              <w:rPr>
                <w:rFonts w:ascii="Times New Roman" w:hAnsi="Times New Roman"/>
              </w:rPr>
            </w:pPr>
            <w:r w:rsidRPr="00DB0175">
              <w:rPr>
                <w:rFonts w:ascii="Times New Roman" w:hAnsi="Times New Roman"/>
              </w:rPr>
              <w:t>09/30/2018</w:t>
            </w:r>
          </w:p>
        </w:tc>
        <w:tc>
          <w:tcPr>
            <w:tcW w:w="4195" w:type="dxa"/>
          </w:tcPr>
          <w:p w14:paraId="5AD72960" w14:textId="767794B5" w:rsidR="000B341D" w:rsidRPr="00DB0175" w:rsidRDefault="0AB1EE1A" w:rsidP="0AB1EE1A">
            <w:pPr>
              <w:rPr>
                <w:rFonts w:ascii="Times New Roman" w:hAnsi="Times New Roman"/>
              </w:rPr>
            </w:pPr>
            <w:r w:rsidRPr="00DB0175">
              <w:rPr>
                <w:rFonts w:ascii="Times New Roman" w:hAnsi="Times New Roman"/>
              </w:rPr>
              <w:t>Finished Section</w:t>
            </w:r>
          </w:p>
        </w:tc>
        <w:tc>
          <w:tcPr>
            <w:tcW w:w="2214" w:type="dxa"/>
          </w:tcPr>
          <w:p w14:paraId="0B5B2C35" w14:textId="026E2D8E" w:rsidR="000B341D" w:rsidRPr="00DB0175" w:rsidRDefault="0AB1EE1A" w:rsidP="0AB1EE1A">
            <w:pPr>
              <w:rPr>
                <w:rFonts w:ascii="Times New Roman" w:hAnsi="Times New Roman"/>
              </w:rPr>
            </w:pPr>
            <w:r w:rsidRPr="00DB0175">
              <w:rPr>
                <w:rFonts w:ascii="Times New Roman" w:hAnsi="Times New Roman"/>
              </w:rPr>
              <w:t>Dylan</w:t>
            </w:r>
          </w:p>
        </w:tc>
      </w:tr>
      <w:tr w:rsidR="00BE481A" w:rsidRPr="00DB0175" w14:paraId="0A3CA61C" w14:textId="77777777" w:rsidTr="3176F0C0">
        <w:tc>
          <w:tcPr>
            <w:tcW w:w="1016" w:type="dxa"/>
          </w:tcPr>
          <w:p w14:paraId="7207590A" w14:textId="7A07A746" w:rsidR="00BE481A" w:rsidRPr="00DB0175" w:rsidRDefault="00BE481A" w:rsidP="00BE481A">
            <w:pPr>
              <w:rPr>
                <w:rFonts w:ascii="Times New Roman" w:hAnsi="Times New Roman"/>
              </w:rPr>
            </w:pPr>
            <w:r w:rsidRPr="00DB0175">
              <w:rPr>
                <w:rFonts w:ascii="Times New Roman" w:hAnsi="Times New Roman"/>
              </w:rPr>
              <w:t>0.42</w:t>
            </w:r>
          </w:p>
        </w:tc>
        <w:tc>
          <w:tcPr>
            <w:tcW w:w="1440" w:type="dxa"/>
          </w:tcPr>
          <w:p w14:paraId="1EEFDA28" w14:textId="7EF01BF0" w:rsidR="00BE481A" w:rsidRPr="00DB0175" w:rsidRDefault="00BE481A" w:rsidP="00BE481A">
            <w:pPr>
              <w:rPr>
                <w:rFonts w:ascii="Times New Roman" w:hAnsi="Times New Roman"/>
              </w:rPr>
            </w:pPr>
            <w:r w:rsidRPr="00DB0175">
              <w:rPr>
                <w:rFonts w:ascii="Times New Roman" w:hAnsi="Times New Roman"/>
              </w:rPr>
              <w:t>10/03/2018</w:t>
            </w:r>
          </w:p>
        </w:tc>
        <w:tc>
          <w:tcPr>
            <w:tcW w:w="4195" w:type="dxa"/>
          </w:tcPr>
          <w:p w14:paraId="7290FE61" w14:textId="55C1481A" w:rsidR="00BE481A" w:rsidRPr="00DB0175" w:rsidRDefault="00BE481A" w:rsidP="00BE481A">
            <w:pPr>
              <w:rPr>
                <w:rFonts w:ascii="Times New Roman" w:hAnsi="Times New Roman"/>
              </w:rPr>
            </w:pPr>
            <w:r w:rsidRPr="00DB0175">
              <w:rPr>
                <w:rFonts w:ascii="Times New Roman" w:hAnsi="Times New Roman"/>
              </w:rPr>
              <w:t>Finished Section</w:t>
            </w:r>
          </w:p>
        </w:tc>
        <w:tc>
          <w:tcPr>
            <w:tcW w:w="2214" w:type="dxa"/>
          </w:tcPr>
          <w:p w14:paraId="3F7BC4E0" w14:textId="2F789EC4" w:rsidR="00BE481A" w:rsidRPr="00DB0175" w:rsidRDefault="00BE481A" w:rsidP="00BE481A">
            <w:pPr>
              <w:rPr>
                <w:rFonts w:ascii="Times New Roman" w:hAnsi="Times New Roman"/>
              </w:rPr>
            </w:pPr>
            <w:r w:rsidRPr="00DB0175">
              <w:rPr>
                <w:rFonts w:ascii="Times New Roman" w:hAnsi="Times New Roman"/>
              </w:rPr>
              <w:t>Dylan</w:t>
            </w:r>
          </w:p>
        </w:tc>
      </w:tr>
      <w:tr w:rsidR="00D601F7" w:rsidRPr="00DB0175" w14:paraId="0C191E4D" w14:textId="77777777" w:rsidTr="3176F0C0">
        <w:tc>
          <w:tcPr>
            <w:tcW w:w="1016" w:type="dxa"/>
          </w:tcPr>
          <w:p w14:paraId="790C007E" w14:textId="6E25B63A" w:rsidR="00D601F7" w:rsidRPr="00DB0175" w:rsidRDefault="00D601F7" w:rsidP="00D601F7">
            <w:pPr>
              <w:rPr>
                <w:rFonts w:ascii="Times New Roman" w:hAnsi="Times New Roman"/>
              </w:rPr>
            </w:pPr>
            <w:r w:rsidRPr="00DB0175">
              <w:rPr>
                <w:rFonts w:ascii="Times New Roman" w:hAnsi="Times New Roman"/>
              </w:rPr>
              <w:t>0.5</w:t>
            </w:r>
          </w:p>
        </w:tc>
        <w:tc>
          <w:tcPr>
            <w:tcW w:w="1440" w:type="dxa"/>
          </w:tcPr>
          <w:p w14:paraId="5C7BD802" w14:textId="4AF5B1BE" w:rsidR="00D601F7" w:rsidRPr="00DB0175" w:rsidRDefault="00D601F7" w:rsidP="00D601F7">
            <w:pPr>
              <w:rPr>
                <w:rFonts w:ascii="Times New Roman" w:hAnsi="Times New Roman"/>
              </w:rPr>
            </w:pPr>
            <w:r w:rsidRPr="00DB0175">
              <w:rPr>
                <w:rFonts w:ascii="Times New Roman" w:hAnsi="Times New Roman"/>
              </w:rPr>
              <w:t>10/03/2018</w:t>
            </w:r>
          </w:p>
        </w:tc>
        <w:tc>
          <w:tcPr>
            <w:tcW w:w="4195" w:type="dxa"/>
          </w:tcPr>
          <w:p w14:paraId="161AB6D8" w14:textId="14213C84" w:rsidR="00D601F7" w:rsidRPr="00DB0175" w:rsidRDefault="00D601F7" w:rsidP="00D601F7">
            <w:pPr>
              <w:rPr>
                <w:rFonts w:ascii="Times New Roman" w:hAnsi="Times New Roman"/>
              </w:rPr>
            </w:pPr>
            <w:r w:rsidRPr="00DB0175">
              <w:rPr>
                <w:rFonts w:ascii="Times New Roman" w:hAnsi="Times New Roman"/>
              </w:rPr>
              <w:t>Interface of FRDM and Clicks</w:t>
            </w:r>
          </w:p>
        </w:tc>
        <w:tc>
          <w:tcPr>
            <w:tcW w:w="2214" w:type="dxa"/>
          </w:tcPr>
          <w:p w14:paraId="19E54873" w14:textId="63C6B62C" w:rsidR="00D601F7" w:rsidRPr="00DB0175" w:rsidRDefault="00D601F7" w:rsidP="00D601F7">
            <w:pPr>
              <w:rPr>
                <w:rFonts w:ascii="Times New Roman" w:hAnsi="Times New Roman"/>
              </w:rPr>
            </w:pPr>
            <w:r w:rsidRPr="00DB0175">
              <w:rPr>
                <w:rFonts w:ascii="Times New Roman" w:hAnsi="Times New Roman"/>
              </w:rPr>
              <w:t xml:space="preserve">Mohamed </w:t>
            </w:r>
          </w:p>
        </w:tc>
      </w:tr>
      <w:tr w:rsidR="009420C9" w:rsidRPr="00DB0175" w14:paraId="61464AA4" w14:textId="77777777" w:rsidTr="3176F0C0">
        <w:tc>
          <w:tcPr>
            <w:tcW w:w="1016" w:type="dxa"/>
          </w:tcPr>
          <w:p w14:paraId="32DCC4B0" w14:textId="04D4BBC4" w:rsidR="009420C9" w:rsidRPr="00DB0175" w:rsidRDefault="00BE481A" w:rsidP="3176F0C0">
            <w:pPr>
              <w:rPr>
                <w:rFonts w:ascii="Times New Roman" w:hAnsi="Times New Roman"/>
              </w:rPr>
            </w:pPr>
            <w:r w:rsidRPr="00DB0175">
              <w:rPr>
                <w:rFonts w:ascii="Times New Roman" w:hAnsi="Times New Roman"/>
              </w:rPr>
              <w:t>0.6</w:t>
            </w:r>
          </w:p>
        </w:tc>
        <w:tc>
          <w:tcPr>
            <w:tcW w:w="1440" w:type="dxa"/>
          </w:tcPr>
          <w:p w14:paraId="5A7256EC" w14:textId="2202D678" w:rsidR="009420C9" w:rsidRPr="00DB0175" w:rsidRDefault="0AB1EE1A" w:rsidP="0AB1EE1A">
            <w:pPr>
              <w:rPr>
                <w:rFonts w:ascii="Times New Roman" w:hAnsi="Times New Roman"/>
              </w:rPr>
            </w:pPr>
            <w:r w:rsidRPr="00DB0175">
              <w:rPr>
                <w:rFonts w:ascii="Times New Roman" w:hAnsi="Times New Roman"/>
              </w:rPr>
              <w:t>10/04/2018</w:t>
            </w:r>
          </w:p>
        </w:tc>
        <w:tc>
          <w:tcPr>
            <w:tcW w:w="4195" w:type="dxa"/>
          </w:tcPr>
          <w:p w14:paraId="6F7D8468" w14:textId="697680F5" w:rsidR="009420C9" w:rsidRPr="00DB0175" w:rsidRDefault="00D601F7" w:rsidP="0AB1EE1A">
            <w:pPr>
              <w:spacing w:line="259" w:lineRule="auto"/>
              <w:rPr>
                <w:rFonts w:ascii="Times New Roman" w:hAnsi="Times New Roman"/>
              </w:rPr>
            </w:pPr>
            <w:r w:rsidRPr="00DB0175">
              <w:rPr>
                <w:rFonts w:ascii="Times New Roman" w:hAnsi="Times New Roman"/>
              </w:rPr>
              <w:t xml:space="preserve">Edited </w:t>
            </w:r>
            <w:r w:rsidR="00A14514" w:rsidRPr="00DB0175">
              <w:rPr>
                <w:rFonts w:ascii="Times New Roman" w:hAnsi="Times New Roman"/>
              </w:rPr>
              <w:t xml:space="preserve">document </w:t>
            </w:r>
            <w:r w:rsidR="6E983882" w:rsidRPr="00DB0175">
              <w:rPr>
                <w:rFonts w:ascii="Times New Roman" w:hAnsi="Times New Roman"/>
              </w:rPr>
              <w:t xml:space="preserve">wording </w:t>
            </w:r>
            <w:r w:rsidR="00A14514" w:rsidRPr="00DB0175">
              <w:rPr>
                <w:rFonts w:ascii="Times New Roman" w:hAnsi="Times New Roman"/>
              </w:rPr>
              <w:t xml:space="preserve">and worked on </w:t>
            </w:r>
            <w:r w:rsidRPr="00DB0175">
              <w:rPr>
                <w:rFonts w:ascii="Times New Roman" w:hAnsi="Times New Roman"/>
              </w:rPr>
              <w:t>sections 2.1, 2.7 and 2.8</w:t>
            </w:r>
          </w:p>
        </w:tc>
        <w:tc>
          <w:tcPr>
            <w:tcW w:w="2214" w:type="dxa"/>
          </w:tcPr>
          <w:p w14:paraId="3D4D8078" w14:textId="72DD5BCC" w:rsidR="009420C9" w:rsidRPr="00DB0175" w:rsidRDefault="00A14514" w:rsidP="0AB1EE1A">
            <w:pPr>
              <w:rPr>
                <w:rFonts w:ascii="Times New Roman" w:hAnsi="Times New Roman"/>
              </w:rPr>
            </w:pPr>
            <w:r w:rsidRPr="00DB0175">
              <w:rPr>
                <w:rFonts w:ascii="Times New Roman" w:hAnsi="Times New Roman"/>
              </w:rPr>
              <w:t>Alfonso</w:t>
            </w:r>
          </w:p>
        </w:tc>
      </w:tr>
    </w:tbl>
    <w:p w14:paraId="193FC08B" w14:textId="4CB0536D" w:rsidR="003975BC" w:rsidRDefault="003975BC">
      <w:pPr>
        <w:pStyle w:val="TOCHeading"/>
        <w:rPr>
          <w:rFonts w:ascii="Times New Roman" w:hAnsi="Times New Roman"/>
          <w:b w:val="0"/>
          <w:bCs w:val="0"/>
          <w:color w:val="auto"/>
        </w:rPr>
      </w:pPr>
    </w:p>
    <w:p w14:paraId="1372F7DB" w14:textId="3C9B3F36" w:rsidR="00DB0175" w:rsidRDefault="00DB0175" w:rsidP="00DB0175">
      <w:pPr>
        <w:rPr>
          <w:lang w:val="en-US" w:eastAsia="ja-JP"/>
        </w:rPr>
      </w:pPr>
    </w:p>
    <w:p w14:paraId="2AD4CC5E" w14:textId="40B0EC25" w:rsidR="00DB0175" w:rsidRDefault="00DB0175" w:rsidP="00DB0175">
      <w:pPr>
        <w:rPr>
          <w:lang w:val="en-US" w:eastAsia="ja-JP"/>
        </w:rPr>
      </w:pPr>
    </w:p>
    <w:p w14:paraId="5E60118B" w14:textId="268DF3FD" w:rsidR="00DB0175" w:rsidRDefault="00DB0175" w:rsidP="00DB0175">
      <w:pPr>
        <w:rPr>
          <w:lang w:val="en-US" w:eastAsia="ja-JP"/>
        </w:rPr>
      </w:pPr>
    </w:p>
    <w:p w14:paraId="2ED5F95E" w14:textId="61CC576C" w:rsidR="00DB0175" w:rsidRDefault="00DB0175" w:rsidP="00DB0175">
      <w:pPr>
        <w:rPr>
          <w:lang w:val="en-US" w:eastAsia="ja-JP"/>
        </w:rPr>
      </w:pPr>
    </w:p>
    <w:p w14:paraId="7742C6FD" w14:textId="57D8C24F" w:rsidR="00DB0175" w:rsidRDefault="00DB0175" w:rsidP="00DB0175">
      <w:pPr>
        <w:rPr>
          <w:lang w:val="en-US" w:eastAsia="ja-JP"/>
        </w:rPr>
      </w:pPr>
    </w:p>
    <w:p w14:paraId="31A327D8" w14:textId="5B3C4676" w:rsidR="00DB0175" w:rsidRDefault="00DB0175" w:rsidP="00DB0175">
      <w:pPr>
        <w:rPr>
          <w:lang w:val="en-US" w:eastAsia="ja-JP"/>
        </w:rPr>
      </w:pPr>
    </w:p>
    <w:p w14:paraId="3267F12A" w14:textId="77777777" w:rsidR="00DB0175" w:rsidRPr="00DB0175" w:rsidRDefault="00DB0175" w:rsidP="00DB0175">
      <w:pPr>
        <w:rPr>
          <w:lang w:val="en-US" w:eastAsia="ja-JP"/>
        </w:rPr>
      </w:pPr>
    </w:p>
    <w:p w14:paraId="237D68B9" w14:textId="1D2738CE" w:rsidR="00FB3102" w:rsidRPr="00DB0175" w:rsidRDefault="00FB3102" w:rsidP="00FB3102">
      <w:pPr>
        <w:rPr>
          <w:rFonts w:ascii="Times New Roman" w:hAnsi="Times New Roman"/>
          <w:lang w:val="en-US" w:eastAsia="ja-JP"/>
        </w:rPr>
      </w:pPr>
    </w:p>
    <w:p w14:paraId="04BB0823" w14:textId="1633DD44" w:rsidR="00FB3102" w:rsidRPr="00DB0175" w:rsidRDefault="00FB3102" w:rsidP="00FB3102">
      <w:pPr>
        <w:rPr>
          <w:rFonts w:ascii="Times New Roman" w:hAnsi="Times New Roman"/>
          <w:lang w:val="en-US" w:eastAsia="ja-JP"/>
        </w:rPr>
      </w:pPr>
    </w:p>
    <w:p w14:paraId="5EBC362B" w14:textId="7576FFDC" w:rsidR="00FB3102" w:rsidRPr="00DB0175" w:rsidRDefault="00FB3102" w:rsidP="00FB3102">
      <w:pPr>
        <w:rPr>
          <w:rFonts w:ascii="Times New Roman" w:hAnsi="Times New Roman"/>
          <w:lang w:val="en-US" w:eastAsia="ja-JP"/>
        </w:rPr>
      </w:pPr>
    </w:p>
    <w:p w14:paraId="71429EDE" w14:textId="23D5A5E8" w:rsidR="00FB3102" w:rsidRPr="00DB0175" w:rsidRDefault="00FB3102" w:rsidP="00FB3102">
      <w:pPr>
        <w:rPr>
          <w:rFonts w:ascii="Times New Roman" w:hAnsi="Times New Roman"/>
          <w:lang w:val="en-US" w:eastAsia="ja-JP"/>
        </w:rPr>
      </w:pPr>
    </w:p>
    <w:p w14:paraId="564A877A" w14:textId="043C3721" w:rsidR="00FB3102" w:rsidRPr="00DB0175" w:rsidRDefault="00FB3102" w:rsidP="00FB3102">
      <w:pPr>
        <w:rPr>
          <w:rFonts w:ascii="Times New Roman" w:hAnsi="Times New Roman"/>
          <w:lang w:val="en-US" w:eastAsia="ja-JP"/>
        </w:rPr>
      </w:pPr>
    </w:p>
    <w:p w14:paraId="151B9E5E" w14:textId="5F974A86" w:rsidR="00FB3102" w:rsidRPr="00DB0175" w:rsidRDefault="00FB3102" w:rsidP="00FB3102">
      <w:pPr>
        <w:rPr>
          <w:rFonts w:ascii="Times New Roman" w:hAnsi="Times New Roman"/>
          <w:lang w:val="en-US" w:eastAsia="ja-JP"/>
        </w:rPr>
      </w:pPr>
    </w:p>
    <w:p w14:paraId="4A12D05E" w14:textId="4ED0903F" w:rsidR="00FB3102" w:rsidRPr="00DB0175" w:rsidRDefault="00FB3102" w:rsidP="00FB3102">
      <w:pPr>
        <w:rPr>
          <w:rFonts w:ascii="Times New Roman" w:hAnsi="Times New Roman"/>
          <w:lang w:val="en-US" w:eastAsia="ja-JP"/>
        </w:rPr>
      </w:pPr>
    </w:p>
    <w:p w14:paraId="323AA285" w14:textId="0E7995CC" w:rsidR="00FB3102" w:rsidRPr="00DB0175" w:rsidRDefault="00FB3102" w:rsidP="00FB3102">
      <w:pPr>
        <w:rPr>
          <w:rFonts w:ascii="Times New Roman" w:hAnsi="Times New Roman"/>
          <w:lang w:val="en-US" w:eastAsia="ja-JP"/>
        </w:rPr>
      </w:pPr>
    </w:p>
    <w:p w14:paraId="69745F8A" w14:textId="30822652" w:rsidR="00FB3102" w:rsidRPr="00DB0175" w:rsidRDefault="00FB3102" w:rsidP="00FB3102">
      <w:pPr>
        <w:rPr>
          <w:rFonts w:ascii="Times New Roman" w:hAnsi="Times New Roman"/>
          <w:lang w:val="en-US" w:eastAsia="ja-JP"/>
        </w:rPr>
      </w:pPr>
    </w:p>
    <w:p w14:paraId="0C04F4EE" w14:textId="3534F979" w:rsidR="00FB3102" w:rsidRPr="00DB0175" w:rsidRDefault="00FB3102" w:rsidP="00FB3102">
      <w:pPr>
        <w:rPr>
          <w:rFonts w:ascii="Times New Roman" w:hAnsi="Times New Roman"/>
          <w:lang w:val="en-US" w:eastAsia="ja-JP"/>
        </w:rPr>
      </w:pPr>
    </w:p>
    <w:p w14:paraId="4C535479" w14:textId="33DC84AB" w:rsidR="00FB3102" w:rsidRPr="00DB0175" w:rsidRDefault="00FB3102" w:rsidP="00FB3102">
      <w:pPr>
        <w:rPr>
          <w:rFonts w:ascii="Times New Roman" w:hAnsi="Times New Roman"/>
          <w:lang w:val="en-US" w:eastAsia="ja-JP"/>
        </w:rPr>
      </w:pPr>
    </w:p>
    <w:p w14:paraId="2DDA5E60" w14:textId="2D6362F1" w:rsidR="00FB3102" w:rsidRPr="00DB0175" w:rsidRDefault="00FB3102" w:rsidP="00FB3102">
      <w:pPr>
        <w:rPr>
          <w:rFonts w:ascii="Times New Roman" w:hAnsi="Times New Roman"/>
          <w:lang w:val="en-US" w:eastAsia="ja-JP"/>
        </w:rPr>
      </w:pPr>
    </w:p>
    <w:p w14:paraId="58D777C3" w14:textId="5D1A673A" w:rsidR="00FB3102" w:rsidRPr="00DB0175" w:rsidRDefault="00FB3102" w:rsidP="00FB3102">
      <w:pPr>
        <w:rPr>
          <w:rFonts w:ascii="Times New Roman" w:hAnsi="Times New Roman"/>
          <w:lang w:val="en-US" w:eastAsia="ja-JP"/>
        </w:rPr>
      </w:pPr>
    </w:p>
    <w:p w14:paraId="58F711C8" w14:textId="19720D36" w:rsidR="00FB3102" w:rsidRPr="00DB0175" w:rsidRDefault="00FB3102" w:rsidP="00FB3102">
      <w:pPr>
        <w:rPr>
          <w:rFonts w:ascii="Times New Roman" w:hAnsi="Times New Roman"/>
          <w:lang w:val="en-US" w:eastAsia="ja-JP"/>
        </w:rPr>
      </w:pPr>
    </w:p>
    <w:p w14:paraId="47718524" w14:textId="690D9C94" w:rsidR="00FB3102" w:rsidRPr="00DB0175" w:rsidRDefault="00FB3102" w:rsidP="00FB3102">
      <w:pPr>
        <w:rPr>
          <w:rFonts w:ascii="Times New Roman" w:hAnsi="Times New Roman"/>
          <w:lang w:val="en-US" w:eastAsia="ja-JP"/>
        </w:rPr>
      </w:pPr>
    </w:p>
    <w:p w14:paraId="58CB4FEF" w14:textId="426EDB12" w:rsidR="00FB3102" w:rsidRPr="00DB0175" w:rsidRDefault="00FB3102" w:rsidP="00FB3102">
      <w:pPr>
        <w:rPr>
          <w:rFonts w:ascii="Times New Roman" w:hAnsi="Times New Roman"/>
          <w:lang w:val="en-US" w:eastAsia="ja-JP"/>
        </w:rPr>
      </w:pPr>
    </w:p>
    <w:p w14:paraId="776E6FA4" w14:textId="62BDE74E" w:rsidR="00FB3102" w:rsidRPr="00DB0175" w:rsidRDefault="00FB3102" w:rsidP="00FB3102">
      <w:pPr>
        <w:rPr>
          <w:rFonts w:ascii="Times New Roman" w:hAnsi="Times New Roman"/>
          <w:lang w:val="en-US" w:eastAsia="ja-JP"/>
        </w:rPr>
      </w:pPr>
    </w:p>
    <w:p w14:paraId="2A5F7793" w14:textId="2B7B0CE2" w:rsidR="00FB3102" w:rsidRPr="00DB0175" w:rsidRDefault="00FB3102" w:rsidP="00FB3102">
      <w:pPr>
        <w:rPr>
          <w:rFonts w:ascii="Times New Roman" w:hAnsi="Times New Roman"/>
          <w:lang w:val="en-US" w:eastAsia="ja-JP"/>
        </w:rPr>
      </w:pPr>
    </w:p>
    <w:p w14:paraId="2AAA02B5" w14:textId="5736B3F7" w:rsidR="00FB3102" w:rsidRPr="00DB0175" w:rsidRDefault="00FB3102" w:rsidP="00FB3102">
      <w:pPr>
        <w:rPr>
          <w:rFonts w:ascii="Times New Roman" w:hAnsi="Times New Roman"/>
          <w:lang w:val="en-US" w:eastAsia="ja-JP"/>
        </w:rPr>
      </w:pPr>
    </w:p>
    <w:p w14:paraId="7E2A115B" w14:textId="5DAABB2E" w:rsidR="00FB3102" w:rsidRPr="00DB0175" w:rsidRDefault="00FB3102" w:rsidP="00FB3102">
      <w:pPr>
        <w:rPr>
          <w:rFonts w:ascii="Times New Roman" w:hAnsi="Times New Roman"/>
          <w:lang w:val="en-US" w:eastAsia="ja-JP"/>
        </w:rPr>
      </w:pPr>
    </w:p>
    <w:p w14:paraId="7CEDFFBF" w14:textId="4EAE8C0D" w:rsidR="00E87FE2" w:rsidRPr="00DB0175" w:rsidRDefault="0AB1EE1A" w:rsidP="0AB1EE1A">
      <w:pPr>
        <w:pStyle w:val="TOCHeading"/>
        <w:rPr>
          <w:rFonts w:ascii="Times New Roman" w:hAnsi="Times New Roman"/>
        </w:rPr>
      </w:pPr>
      <w:r w:rsidRPr="00DB0175">
        <w:rPr>
          <w:rFonts w:ascii="Times New Roman" w:hAnsi="Times New Roman"/>
        </w:rPr>
        <w:lastRenderedPageBreak/>
        <w:t>Table of Contents</w:t>
      </w:r>
    </w:p>
    <w:p w14:paraId="72C8E605" w14:textId="193D18BD" w:rsidR="00DD1646" w:rsidRPr="00DB0175" w:rsidRDefault="00003A26">
      <w:pPr>
        <w:pStyle w:val="TOC1"/>
        <w:rPr>
          <w:rFonts w:ascii="Times New Roman" w:eastAsiaTheme="minorEastAsia" w:hAnsi="Times New Roman"/>
          <w:b w:val="0"/>
          <w:color w:val="auto"/>
          <w:sz w:val="22"/>
          <w:szCs w:val="22"/>
          <w:lang w:val="en-US"/>
        </w:rPr>
      </w:pPr>
      <w:r w:rsidRPr="00DB0175">
        <w:rPr>
          <w:rFonts w:ascii="Times New Roman" w:hAnsi="Times New Roman"/>
        </w:rPr>
        <w:fldChar w:fldCharType="begin"/>
      </w:r>
      <w:r w:rsidR="00E87FE2" w:rsidRPr="00DB0175">
        <w:rPr>
          <w:rFonts w:ascii="Times New Roman" w:hAnsi="Times New Roman"/>
        </w:rPr>
        <w:instrText xml:space="preserve"> TOC \o "1-3" \h \z \u </w:instrText>
      </w:r>
      <w:r w:rsidRPr="00DB0175">
        <w:rPr>
          <w:rFonts w:ascii="Times New Roman" w:hAnsi="Times New Roman"/>
        </w:rPr>
        <w:fldChar w:fldCharType="separate"/>
      </w:r>
      <w:hyperlink w:anchor="_Toc526439865" w:history="1">
        <w:r w:rsidR="00DD1646" w:rsidRPr="00DB0175">
          <w:rPr>
            <w:rStyle w:val="Hyperlink"/>
            <w:rFonts w:ascii="Times New Roman" w:hAnsi="Times New Roman"/>
            <w:bCs/>
          </w:rPr>
          <w:t>1</w:t>
        </w:r>
        <w:r w:rsidR="00DD1646" w:rsidRPr="00DB0175">
          <w:rPr>
            <w:rFonts w:ascii="Times New Roman" w:eastAsiaTheme="minorEastAsia" w:hAnsi="Times New Roman"/>
            <w:b w:val="0"/>
            <w:color w:val="auto"/>
            <w:sz w:val="22"/>
            <w:szCs w:val="22"/>
            <w:lang w:val="en-US"/>
          </w:rPr>
          <w:tab/>
        </w:r>
        <w:r w:rsidR="00DD1646" w:rsidRPr="00DB0175">
          <w:rPr>
            <w:rStyle w:val="Hyperlink"/>
            <w:rFonts w:ascii="Times New Roman" w:hAnsi="Times New Roman"/>
            <w:bCs/>
          </w:rPr>
          <w:t>Introduction</w:t>
        </w:r>
        <w:r w:rsidR="00DD1646" w:rsidRPr="00DB0175">
          <w:rPr>
            <w:rFonts w:ascii="Times New Roman" w:hAnsi="Times New Roman"/>
            <w:webHidden/>
          </w:rPr>
          <w:tab/>
        </w:r>
        <w:r w:rsidR="00DD1646" w:rsidRPr="00DB0175">
          <w:rPr>
            <w:rFonts w:ascii="Times New Roman" w:hAnsi="Times New Roman"/>
            <w:webHidden/>
          </w:rPr>
          <w:fldChar w:fldCharType="begin"/>
        </w:r>
        <w:r w:rsidR="00DD1646" w:rsidRPr="00DB0175">
          <w:rPr>
            <w:rFonts w:ascii="Times New Roman" w:hAnsi="Times New Roman"/>
            <w:webHidden/>
          </w:rPr>
          <w:instrText xml:space="preserve"> PAGEREF _Toc526439865 \h </w:instrText>
        </w:r>
        <w:r w:rsidR="00DD1646" w:rsidRPr="00DB0175">
          <w:rPr>
            <w:rFonts w:ascii="Times New Roman" w:hAnsi="Times New Roman"/>
            <w:webHidden/>
          </w:rPr>
        </w:r>
        <w:r w:rsidR="00DD1646" w:rsidRPr="00DB0175">
          <w:rPr>
            <w:rFonts w:ascii="Times New Roman" w:hAnsi="Times New Roman"/>
            <w:webHidden/>
          </w:rPr>
          <w:fldChar w:fldCharType="separate"/>
        </w:r>
        <w:r w:rsidR="00115A18">
          <w:rPr>
            <w:rFonts w:ascii="Times New Roman" w:hAnsi="Times New Roman"/>
            <w:webHidden/>
          </w:rPr>
          <w:t>4</w:t>
        </w:r>
        <w:r w:rsidR="00DD1646" w:rsidRPr="00DB0175">
          <w:rPr>
            <w:rFonts w:ascii="Times New Roman" w:hAnsi="Times New Roman"/>
            <w:webHidden/>
          </w:rPr>
          <w:fldChar w:fldCharType="end"/>
        </w:r>
      </w:hyperlink>
    </w:p>
    <w:p w14:paraId="202D3286" w14:textId="6308DC55"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66" w:history="1">
        <w:r w:rsidR="00DD1646" w:rsidRPr="00DB0175">
          <w:rPr>
            <w:rStyle w:val="Hyperlink"/>
            <w:rFonts w:ascii="Times New Roman" w:hAnsi="Times New Roman"/>
            <w:noProof/>
          </w:rPr>
          <w:t>1.1</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Summary</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_Toc526439866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4</w:t>
        </w:r>
        <w:r w:rsidR="00DD1646" w:rsidRPr="00DB0175">
          <w:rPr>
            <w:rFonts w:ascii="Times New Roman" w:hAnsi="Times New Roman"/>
            <w:noProof/>
            <w:webHidden/>
          </w:rPr>
          <w:fldChar w:fldCharType="end"/>
        </w:r>
      </w:hyperlink>
    </w:p>
    <w:p w14:paraId="00F7F6F4" w14:textId="3570E0F5"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67" w:history="1">
        <w:r w:rsidR="00DD1646" w:rsidRPr="00DB0175">
          <w:rPr>
            <w:rStyle w:val="Hyperlink"/>
            <w:rFonts w:ascii="Times New Roman" w:hAnsi="Times New Roman"/>
            <w:noProof/>
          </w:rPr>
          <w:t>1.1.1</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Milestone #1</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_Toc526439867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4</w:t>
        </w:r>
        <w:r w:rsidR="00DD1646" w:rsidRPr="00DB0175">
          <w:rPr>
            <w:rFonts w:ascii="Times New Roman" w:hAnsi="Times New Roman"/>
            <w:noProof/>
            <w:webHidden/>
          </w:rPr>
          <w:fldChar w:fldCharType="end"/>
        </w:r>
      </w:hyperlink>
    </w:p>
    <w:p w14:paraId="43C9B1ED" w14:textId="41B9A9B6"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68" w:history="1">
        <w:r w:rsidR="00DD1646" w:rsidRPr="00DB0175">
          <w:rPr>
            <w:rStyle w:val="Hyperlink"/>
            <w:rFonts w:ascii="Times New Roman" w:hAnsi="Times New Roman"/>
            <w:noProof/>
          </w:rPr>
          <w:t>1.1.2</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Milestone #2</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_Toc526439868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6</w:t>
        </w:r>
        <w:r w:rsidR="00DD1646" w:rsidRPr="00DB0175">
          <w:rPr>
            <w:rFonts w:ascii="Times New Roman" w:hAnsi="Times New Roman"/>
            <w:noProof/>
            <w:webHidden/>
          </w:rPr>
          <w:fldChar w:fldCharType="end"/>
        </w:r>
      </w:hyperlink>
    </w:p>
    <w:p w14:paraId="2BBBAF49" w14:textId="308D80D1"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69" w:history="1">
        <w:r w:rsidR="00DD1646" w:rsidRPr="00DB0175">
          <w:rPr>
            <w:rStyle w:val="Hyperlink"/>
            <w:rFonts w:ascii="Times New Roman" w:hAnsi="Times New Roman"/>
            <w:noProof/>
          </w:rPr>
          <w:t>1.1.3</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Milestone #3</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_Toc526439869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6</w:t>
        </w:r>
        <w:r w:rsidR="00DD1646" w:rsidRPr="00DB0175">
          <w:rPr>
            <w:rFonts w:ascii="Times New Roman" w:hAnsi="Times New Roman"/>
            <w:noProof/>
            <w:webHidden/>
          </w:rPr>
          <w:fldChar w:fldCharType="end"/>
        </w:r>
      </w:hyperlink>
    </w:p>
    <w:p w14:paraId="5A404ED2" w14:textId="1BE435E6"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0" w:history="1">
        <w:r w:rsidR="00DD1646" w:rsidRPr="00DB0175">
          <w:rPr>
            <w:rStyle w:val="Hyperlink"/>
            <w:rFonts w:ascii="Times New Roman" w:hAnsi="Times New Roman"/>
            <w:noProof/>
          </w:rPr>
          <w:t>1.2</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Customer Requirements</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_Toc526439870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6</w:t>
        </w:r>
        <w:r w:rsidR="00DD1646" w:rsidRPr="00DB0175">
          <w:rPr>
            <w:rFonts w:ascii="Times New Roman" w:hAnsi="Times New Roman"/>
            <w:noProof/>
            <w:webHidden/>
          </w:rPr>
          <w:fldChar w:fldCharType="end"/>
        </w:r>
      </w:hyperlink>
    </w:p>
    <w:p w14:paraId="701CBD2E" w14:textId="6B289AD0"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1" w:history="1">
        <w:r w:rsidR="00DD1646" w:rsidRPr="00DB0175">
          <w:rPr>
            <w:rStyle w:val="Hyperlink"/>
            <w:rFonts w:ascii="Times New Roman" w:hAnsi="Times New Roman"/>
            <w:noProof/>
          </w:rPr>
          <w:t>1.3</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Existing System</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_Toc526439871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7</w:t>
        </w:r>
        <w:r w:rsidR="00DD1646" w:rsidRPr="00DB0175">
          <w:rPr>
            <w:rFonts w:ascii="Times New Roman" w:hAnsi="Times New Roman"/>
            <w:noProof/>
            <w:webHidden/>
          </w:rPr>
          <w:fldChar w:fldCharType="end"/>
        </w:r>
      </w:hyperlink>
    </w:p>
    <w:p w14:paraId="19928752" w14:textId="08FD130B"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2" w:history="1">
        <w:r w:rsidR="00DD1646" w:rsidRPr="00DB0175">
          <w:rPr>
            <w:rStyle w:val="Hyperlink"/>
            <w:rFonts w:ascii="Times New Roman" w:hAnsi="Times New Roman"/>
            <w:noProof/>
          </w:rPr>
          <w:t>1.4</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Terminology</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_Toc526439872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8</w:t>
        </w:r>
        <w:r w:rsidR="00DD1646" w:rsidRPr="00DB0175">
          <w:rPr>
            <w:rFonts w:ascii="Times New Roman" w:hAnsi="Times New Roman"/>
            <w:noProof/>
            <w:webHidden/>
          </w:rPr>
          <w:fldChar w:fldCharType="end"/>
        </w:r>
      </w:hyperlink>
    </w:p>
    <w:p w14:paraId="255E2723" w14:textId="235492FC" w:rsidR="00DD1646" w:rsidRPr="00DB0175" w:rsidRDefault="00C5211B">
      <w:pPr>
        <w:pStyle w:val="TOC1"/>
        <w:rPr>
          <w:rFonts w:ascii="Times New Roman" w:eastAsiaTheme="minorEastAsia" w:hAnsi="Times New Roman"/>
          <w:b w:val="0"/>
          <w:color w:val="auto"/>
          <w:sz w:val="22"/>
          <w:szCs w:val="22"/>
          <w:lang w:val="en-US"/>
        </w:rPr>
      </w:pPr>
      <w:hyperlink w:anchor="_Toc526439873" w:history="1">
        <w:r w:rsidR="00DD1646" w:rsidRPr="00DB0175">
          <w:rPr>
            <w:rStyle w:val="Hyperlink"/>
            <w:rFonts w:ascii="Times New Roman" w:hAnsi="Times New Roman"/>
            <w:bCs/>
          </w:rPr>
          <w:t>2</w:t>
        </w:r>
        <w:r w:rsidR="00DD1646" w:rsidRPr="00DB0175">
          <w:rPr>
            <w:rFonts w:ascii="Times New Roman" w:eastAsiaTheme="minorEastAsia" w:hAnsi="Times New Roman"/>
            <w:b w:val="0"/>
            <w:color w:val="auto"/>
            <w:sz w:val="22"/>
            <w:szCs w:val="22"/>
            <w:lang w:val="en-US"/>
          </w:rPr>
          <w:tab/>
        </w:r>
        <w:r w:rsidR="00DD1646" w:rsidRPr="00DB0175">
          <w:rPr>
            <w:rStyle w:val="Hyperlink"/>
            <w:rFonts w:ascii="Times New Roman" w:hAnsi="Times New Roman"/>
            <w:bCs/>
          </w:rPr>
          <w:t>Functional Description</w:t>
        </w:r>
        <w:r w:rsidR="00DD1646" w:rsidRPr="00DB0175">
          <w:rPr>
            <w:rFonts w:ascii="Times New Roman" w:hAnsi="Times New Roman"/>
            <w:webHidden/>
          </w:rPr>
          <w:tab/>
        </w:r>
        <w:r w:rsidR="00DD1646" w:rsidRPr="00DB0175">
          <w:rPr>
            <w:rFonts w:ascii="Times New Roman" w:hAnsi="Times New Roman"/>
            <w:webHidden/>
          </w:rPr>
          <w:fldChar w:fldCharType="begin"/>
        </w:r>
        <w:r w:rsidR="00DD1646" w:rsidRPr="00DB0175">
          <w:rPr>
            <w:rFonts w:ascii="Times New Roman" w:hAnsi="Times New Roman"/>
            <w:webHidden/>
          </w:rPr>
          <w:instrText xml:space="preserve"> PAGEREF _Toc526439873 \h </w:instrText>
        </w:r>
        <w:r w:rsidR="00DD1646" w:rsidRPr="00DB0175">
          <w:rPr>
            <w:rFonts w:ascii="Times New Roman" w:hAnsi="Times New Roman"/>
            <w:webHidden/>
          </w:rPr>
        </w:r>
        <w:r w:rsidR="00DD1646" w:rsidRPr="00DB0175">
          <w:rPr>
            <w:rFonts w:ascii="Times New Roman" w:hAnsi="Times New Roman"/>
            <w:webHidden/>
          </w:rPr>
          <w:fldChar w:fldCharType="separate"/>
        </w:r>
        <w:r w:rsidR="00115A18">
          <w:rPr>
            <w:rFonts w:ascii="Times New Roman" w:hAnsi="Times New Roman"/>
            <w:webHidden/>
          </w:rPr>
          <w:t>9</w:t>
        </w:r>
        <w:r w:rsidR="00DD1646" w:rsidRPr="00DB0175">
          <w:rPr>
            <w:rFonts w:ascii="Times New Roman" w:hAnsi="Times New Roman"/>
            <w:webHidden/>
          </w:rPr>
          <w:fldChar w:fldCharType="end"/>
        </w:r>
      </w:hyperlink>
    </w:p>
    <w:p w14:paraId="28103518" w14:textId="17D876DA"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4" w:history="1">
        <w:r w:rsidR="00DD1646" w:rsidRPr="00DB0175">
          <w:rPr>
            <w:rStyle w:val="Hyperlink"/>
            <w:rFonts w:ascii="Times New Roman" w:hAnsi="Times New Roman"/>
            <w:noProof/>
          </w:rPr>
          <w:t>2.1</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User Attributes and Use Cases</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_Toc526439874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11</w:t>
        </w:r>
        <w:r w:rsidR="00DD1646" w:rsidRPr="00DB0175">
          <w:rPr>
            <w:rFonts w:ascii="Times New Roman" w:hAnsi="Times New Roman"/>
            <w:noProof/>
            <w:webHidden/>
          </w:rPr>
          <w:fldChar w:fldCharType="end"/>
        </w:r>
      </w:hyperlink>
    </w:p>
    <w:p w14:paraId="10D1A939" w14:textId="490FDF80"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5" w:history="1">
        <w:r w:rsidR="00DD1646" w:rsidRPr="00DB0175">
          <w:rPr>
            <w:rStyle w:val="Hyperlink"/>
            <w:rFonts w:ascii="Times New Roman" w:hAnsi="Times New Roman"/>
            <w:noProof/>
          </w:rPr>
          <w:t>2.2</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Administration Functions</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_Toc526439875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12</w:t>
        </w:r>
        <w:r w:rsidR="00DD1646" w:rsidRPr="00DB0175">
          <w:rPr>
            <w:rFonts w:ascii="Times New Roman" w:hAnsi="Times New Roman"/>
            <w:noProof/>
            <w:webHidden/>
          </w:rPr>
          <w:fldChar w:fldCharType="end"/>
        </w:r>
      </w:hyperlink>
    </w:p>
    <w:p w14:paraId="56559878" w14:textId="2DB81243"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6" w:history="1">
        <w:r w:rsidR="00DD1646" w:rsidRPr="00DB0175">
          <w:rPr>
            <w:rStyle w:val="Hyperlink"/>
            <w:rFonts w:ascii="Times New Roman" w:hAnsi="Times New Roman"/>
            <w:noProof/>
          </w:rPr>
          <w:t>2.3</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Error Handling</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_Toc526439876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12</w:t>
        </w:r>
        <w:r w:rsidR="00DD1646" w:rsidRPr="00DB0175">
          <w:rPr>
            <w:rFonts w:ascii="Times New Roman" w:hAnsi="Times New Roman"/>
            <w:noProof/>
            <w:webHidden/>
          </w:rPr>
          <w:fldChar w:fldCharType="end"/>
        </w:r>
      </w:hyperlink>
    </w:p>
    <w:p w14:paraId="2CC7063E" w14:textId="0D2FE460"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7" w:history="1">
        <w:r w:rsidR="00DD1646" w:rsidRPr="00DB0175">
          <w:rPr>
            <w:rStyle w:val="Hyperlink"/>
            <w:rFonts w:ascii="Times New Roman" w:hAnsi="Times New Roman"/>
            <w:noProof/>
          </w:rPr>
          <w:t>2.4</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Safety and Security</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_Toc526439877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13</w:t>
        </w:r>
        <w:r w:rsidR="00DD1646" w:rsidRPr="00DB0175">
          <w:rPr>
            <w:rFonts w:ascii="Times New Roman" w:hAnsi="Times New Roman"/>
            <w:noProof/>
            <w:webHidden/>
          </w:rPr>
          <w:fldChar w:fldCharType="end"/>
        </w:r>
      </w:hyperlink>
    </w:p>
    <w:p w14:paraId="6A473969" w14:textId="4CFF0AF7"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8" w:history="1">
        <w:r w:rsidR="00DD1646" w:rsidRPr="00DB0175">
          <w:rPr>
            <w:rStyle w:val="Hyperlink"/>
            <w:rFonts w:ascii="Times New Roman" w:hAnsi="Times New Roman"/>
            <w:noProof/>
          </w:rPr>
          <w:t>2.5</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Help and User Documentation</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_Toc526439878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14</w:t>
        </w:r>
        <w:r w:rsidR="00DD1646" w:rsidRPr="00DB0175">
          <w:rPr>
            <w:rFonts w:ascii="Times New Roman" w:hAnsi="Times New Roman"/>
            <w:noProof/>
            <w:webHidden/>
          </w:rPr>
          <w:fldChar w:fldCharType="end"/>
        </w:r>
      </w:hyperlink>
    </w:p>
    <w:p w14:paraId="49725686" w14:textId="1604046C"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79" w:history="1">
        <w:r w:rsidR="00DD1646" w:rsidRPr="00DB0175">
          <w:rPr>
            <w:rStyle w:val="Hyperlink"/>
            <w:rFonts w:ascii="Times New Roman" w:hAnsi="Times New Roman"/>
            <w:noProof/>
          </w:rPr>
          <w:t>2.6</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Interfaces</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_Toc526439879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14</w:t>
        </w:r>
        <w:r w:rsidR="00DD1646" w:rsidRPr="00DB0175">
          <w:rPr>
            <w:rFonts w:ascii="Times New Roman" w:hAnsi="Times New Roman"/>
            <w:noProof/>
            <w:webHidden/>
          </w:rPr>
          <w:fldChar w:fldCharType="end"/>
        </w:r>
      </w:hyperlink>
    </w:p>
    <w:p w14:paraId="426E234D" w14:textId="794AA16D"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80" w:history="1">
        <w:r w:rsidR="00DD1646" w:rsidRPr="00DB0175">
          <w:rPr>
            <w:rStyle w:val="Hyperlink"/>
            <w:rFonts w:ascii="Times New Roman" w:hAnsi="Times New Roman"/>
            <w:noProof/>
          </w:rPr>
          <w:t>2.6.1</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User</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_Toc526439880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14</w:t>
        </w:r>
        <w:r w:rsidR="00DD1646" w:rsidRPr="00DB0175">
          <w:rPr>
            <w:rFonts w:ascii="Times New Roman" w:hAnsi="Times New Roman"/>
            <w:noProof/>
            <w:webHidden/>
          </w:rPr>
          <w:fldChar w:fldCharType="end"/>
        </w:r>
      </w:hyperlink>
    </w:p>
    <w:p w14:paraId="164D2BE6" w14:textId="40ECEAFB"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81" w:history="1">
        <w:r w:rsidR="00DD1646" w:rsidRPr="00DB0175">
          <w:rPr>
            <w:rStyle w:val="Hyperlink"/>
            <w:rFonts w:ascii="Times New Roman" w:hAnsi="Times New Roman"/>
            <w:noProof/>
          </w:rPr>
          <w:t>2.6.2</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Software</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_Toc526439881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14</w:t>
        </w:r>
        <w:r w:rsidR="00DD1646" w:rsidRPr="00DB0175">
          <w:rPr>
            <w:rFonts w:ascii="Times New Roman" w:hAnsi="Times New Roman"/>
            <w:noProof/>
            <w:webHidden/>
          </w:rPr>
          <w:fldChar w:fldCharType="end"/>
        </w:r>
      </w:hyperlink>
    </w:p>
    <w:p w14:paraId="2999D1C0" w14:textId="7342C7CE"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82" w:history="1">
        <w:r w:rsidR="00DD1646" w:rsidRPr="00DB0175">
          <w:rPr>
            <w:rStyle w:val="Hyperlink"/>
            <w:rFonts w:ascii="Times New Roman" w:hAnsi="Times New Roman"/>
            <w:noProof/>
          </w:rPr>
          <w:t>2.6.3</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Hardware</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_Toc526439882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14</w:t>
        </w:r>
        <w:r w:rsidR="00DD1646" w:rsidRPr="00DB0175">
          <w:rPr>
            <w:rFonts w:ascii="Times New Roman" w:hAnsi="Times New Roman"/>
            <w:noProof/>
            <w:webHidden/>
          </w:rPr>
          <w:fldChar w:fldCharType="end"/>
        </w:r>
      </w:hyperlink>
    </w:p>
    <w:p w14:paraId="0D107943" w14:textId="414980A0" w:rsidR="00DD1646" w:rsidRPr="00DB0175" w:rsidRDefault="00C5211B">
      <w:pPr>
        <w:pStyle w:val="TOC3"/>
        <w:tabs>
          <w:tab w:val="left" w:pos="1320"/>
          <w:tab w:val="right" w:leader="dot" w:pos="9016"/>
        </w:tabs>
        <w:rPr>
          <w:rFonts w:ascii="Times New Roman" w:eastAsiaTheme="minorEastAsia" w:hAnsi="Times New Roman"/>
          <w:noProof/>
          <w:sz w:val="22"/>
          <w:szCs w:val="22"/>
          <w:lang w:val="en-US"/>
        </w:rPr>
      </w:pPr>
      <w:hyperlink w:anchor="_Toc526439883" w:history="1">
        <w:r w:rsidR="00DD1646" w:rsidRPr="00DB0175">
          <w:rPr>
            <w:rStyle w:val="Hyperlink"/>
            <w:rFonts w:ascii="Times New Roman" w:hAnsi="Times New Roman"/>
            <w:noProof/>
          </w:rPr>
          <w:t>2.6.4</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Mechanical</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_Toc526439883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17</w:t>
        </w:r>
        <w:r w:rsidR="00DD1646" w:rsidRPr="00DB0175">
          <w:rPr>
            <w:rFonts w:ascii="Times New Roman" w:hAnsi="Times New Roman"/>
            <w:noProof/>
            <w:webHidden/>
          </w:rPr>
          <w:fldChar w:fldCharType="end"/>
        </w:r>
      </w:hyperlink>
    </w:p>
    <w:p w14:paraId="4C08AFE5" w14:textId="756798E8"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84" w:history="1">
        <w:r w:rsidR="00DD1646" w:rsidRPr="00DB0175">
          <w:rPr>
            <w:rStyle w:val="Hyperlink"/>
            <w:rFonts w:ascii="Times New Roman" w:hAnsi="Times New Roman"/>
            <w:noProof/>
          </w:rPr>
          <w:t>2.7</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Boundary Conditions and Constraints</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_Toc526439884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17</w:t>
        </w:r>
        <w:r w:rsidR="00DD1646" w:rsidRPr="00DB0175">
          <w:rPr>
            <w:rFonts w:ascii="Times New Roman" w:hAnsi="Times New Roman"/>
            <w:noProof/>
            <w:webHidden/>
          </w:rPr>
          <w:fldChar w:fldCharType="end"/>
        </w:r>
      </w:hyperlink>
    </w:p>
    <w:p w14:paraId="0450B2A5" w14:textId="24A14CE7"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85" w:history="1">
        <w:r w:rsidR="00DD1646" w:rsidRPr="00DB0175">
          <w:rPr>
            <w:rStyle w:val="Hyperlink"/>
            <w:rFonts w:ascii="Times New Roman" w:hAnsi="Times New Roman"/>
            <w:noProof/>
          </w:rPr>
          <w:t>2.8</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Performance</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_Toc526439885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19</w:t>
        </w:r>
        <w:r w:rsidR="00DD1646" w:rsidRPr="00DB0175">
          <w:rPr>
            <w:rFonts w:ascii="Times New Roman" w:hAnsi="Times New Roman"/>
            <w:noProof/>
            <w:webHidden/>
          </w:rPr>
          <w:fldChar w:fldCharType="end"/>
        </w:r>
      </w:hyperlink>
    </w:p>
    <w:p w14:paraId="26E21E3D" w14:textId="0DF62326" w:rsidR="00DD1646" w:rsidRPr="00DB0175" w:rsidRDefault="00C5211B">
      <w:pPr>
        <w:pStyle w:val="TOC2"/>
        <w:tabs>
          <w:tab w:val="left" w:pos="880"/>
          <w:tab w:val="right" w:leader="dot" w:pos="9016"/>
        </w:tabs>
        <w:rPr>
          <w:rFonts w:ascii="Times New Roman" w:eastAsiaTheme="minorEastAsia" w:hAnsi="Times New Roman"/>
          <w:noProof/>
          <w:sz w:val="22"/>
          <w:szCs w:val="22"/>
          <w:lang w:val="en-US"/>
        </w:rPr>
      </w:pPr>
      <w:hyperlink w:anchor="_Toc526439886" w:history="1">
        <w:r w:rsidR="00DD1646" w:rsidRPr="00DB0175">
          <w:rPr>
            <w:rStyle w:val="Hyperlink"/>
            <w:rFonts w:ascii="Times New Roman" w:hAnsi="Times New Roman"/>
            <w:noProof/>
          </w:rPr>
          <w:t>2.9</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Software Platforms</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_Toc526439886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21</w:t>
        </w:r>
        <w:r w:rsidR="00DD1646" w:rsidRPr="00DB0175">
          <w:rPr>
            <w:rFonts w:ascii="Times New Roman" w:hAnsi="Times New Roman"/>
            <w:noProof/>
            <w:webHidden/>
          </w:rPr>
          <w:fldChar w:fldCharType="end"/>
        </w:r>
      </w:hyperlink>
    </w:p>
    <w:p w14:paraId="4BAEC9C6" w14:textId="79BF8697" w:rsidR="00DD1646" w:rsidRPr="00DB0175" w:rsidRDefault="00C5211B">
      <w:pPr>
        <w:pStyle w:val="TOC2"/>
        <w:tabs>
          <w:tab w:val="left" w:pos="1100"/>
          <w:tab w:val="right" w:leader="dot" w:pos="9016"/>
        </w:tabs>
        <w:rPr>
          <w:rFonts w:ascii="Times New Roman" w:eastAsiaTheme="minorEastAsia" w:hAnsi="Times New Roman"/>
          <w:noProof/>
          <w:sz w:val="22"/>
          <w:szCs w:val="22"/>
          <w:lang w:val="en-US"/>
        </w:rPr>
      </w:pPr>
      <w:hyperlink w:anchor="_Toc526439887" w:history="1">
        <w:r w:rsidR="00DD1646" w:rsidRPr="00DB0175">
          <w:rPr>
            <w:rStyle w:val="Hyperlink"/>
            <w:rFonts w:ascii="Times New Roman" w:hAnsi="Times New Roman"/>
            <w:noProof/>
          </w:rPr>
          <w:t>2.10</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Service, Support, &amp; Maintenance</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_Toc526439887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21</w:t>
        </w:r>
        <w:r w:rsidR="00DD1646" w:rsidRPr="00DB0175">
          <w:rPr>
            <w:rFonts w:ascii="Times New Roman" w:hAnsi="Times New Roman"/>
            <w:noProof/>
            <w:webHidden/>
          </w:rPr>
          <w:fldChar w:fldCharType="end"/>
        </w:r>
      </w:hyperlink>
    </w:p>
    <w:p w14:paraId="0B7F92F0" w14:textId="34A58D45" w:rsidR="00DD1646" w:rsidRPr="00DB0175" w:rsidRDefault="00C5211B">
      <w:pPr>
        <w:pStyle w:val="TOC2"/>
        <w:tabs>
          <w:tab w:val="left" w:pos="1100"/>
          <w:tab w:val="right" w:leader="dot" w:pos="9016"/>
        </w:tabs>
        <w:rPr>
          <w:rFonts w:ascii="Times New Roman" w:eastAsiaTheme="minorEastAsia" w:hAnsi="Times New Roman"/>
          <w:noProof/>
          <w:sz w:val="22"/>
          <w:szCs w:val="22"/>
          <w:lang w:val="en-US"/>
        </w:rPr>
      </w:pPr>
      <w:hyperlink w:anchor="_Toc526439888" w:history="1">
        <w:r w:rsidR="00DD1646" w:rsidRPr="00DB0175">
          <w:rPr>
            <w:rStyle w:val="Hyperlink"/>
            <w:rFonts w:ascii="Times New Roman" w:hAnsi="Times New Roman"/>
            <w:noProof/>
          </w:rPr>
          <w:t>2.11</w:t>
        </w:r>
        <w:r w:rsidR="00DD1646" w:rsidRPr="00DB0175">
          <w:rPr>
            <w:rFonts w:ascii="Times New Roman" w:eastAsiaTheme="minorEastAsia" w:hAnsi="Times New Roman"/>
            <w:noProof/>
            <w:sz w:val="22"/>
            <w:szCs w:val="22"/>
            <w:lang w:val="en-US"/>
          </w:rPr>
          <w:tab/>
        </w:r>
        <w:r w:rsidR="00DD1646" w:rsidRPr="00DB0175">
          <w:rPr>
            <w:rStyle w:val="Hyperlink"/>
            <w:rFonts w:ascii="Times New Roman" w:hAnsi="Times New Roman"/>
            <w:noProof/>
          </w:rPr>
          <w:t>Expandability or Customization</w:t>
        </w:r>
        <w:r w:rsidR="00DD1646" w:rsidRPr="00DB0175">
          <w:rPr>
            <w:rFonts w:ascii="Times New Roman" w:hAnsi="Times New Roman"/>
            <w:noProof/>
            <w:webHidden/>
          </w:rPr>
          <w:tab/>
        </w:r>
        <w:r w:rsidR="00DD1646" w:rsidRPr="00DB0175">
          <w:rPr>
            <w:rFonts w:ascii="Times New Roman" w:hAnsi="Times New Roman"/>
            <w:noProof/>
            <w:webHidden/>
          </w:rPr>
          <w:fldChar w:fldCharType="begin"/>
        </w:r>
        <w:r w:rsidR="00DD1646" w:rsidRPr="00DB0175">
          <w:rPr>
            <w:rFonts w:ascii="Times New Roman" w:hAnsi="Times New Roman"/>
            <w:noProof/>
            <w:webHidden/>
          </w:rPr>
          <w:instrText xml:space="preserve"> PAGEREF _Toc526439888 \h </w:instrText>
        </w:r>
        <w:r w:rsidR="00DD1646" w:rsidRPr="00DB0175">
          <w:rPr>
            <w:rFonts w:ascii="Times New Roman" w:hAnsi="Times New Roman"/>
            <w:noProof/>
            <w:webHidden/>
          </w:rPr>
        </w:r>
        <w:r w:rsidR="00DD1646" w:rsidRPr="00DB0175">
          <w:rPr>
            <w:rFonts w:ascii="Times New Roman" w:hAnsi="Times New Roman"/>
            <w:noProof/>
            <w:webHidden/>
          </w:rPr>
          <w:fldChar w:fldCharType="separate"/>
        </w:r>
        <w:r w:rsidR="00115A18">
          <w:rPr>
            <w:rFonts w:ascii="Times New Roman" w:hAnsi="Times New Roman"/>
            <w:noProof/>
            <w:webHidden/>
          </w:rPr>
          <w:t>21</w:t>
        </w:r>
        <w:r w:rsidR="00DD1646" w:rsidRPr="00DB0175">
          <w:rPr>
            <w:rFonts w:ascii="Times New Roman" w:hAnsi="Times New Roman"/>
            <w:noProof/>
            <w:webHidden/>
          </w:rPr>
          <w:fldChar w:fldCharType="end"/>
        </w:r>
      </w:hyperlink>
    </w:p>
    <w:p w14:paraId="3834CB24" w14:textId="22640266" w:rsidR="00DD1646" w:rsidRPr="00DB0175" w:rsidRDefault="00C5211B">
      <w:pPr>
        <w:pStyle w:val="TOC1"/>
        <w:rPr>
          <w:rFonts w:ascii="Times New Roman" w:eastAsiaTheme="minorEastAsia" w:hAnsi="Times New Roman"/>
          <w:b w:val="0"/>
          <w:color w:val="auto"/>
          <w:sz w:val="22"/>
          <w:szCs w:val="22"/>
          <w:lang w:val="en-US"/>
        </w:rPr>
      </w:pPr>
      <w:hyperlink w:anchor="_Toc526439889" w:history="1">
        <w:r w:rsidR="00DD1646" w:rsidRPr="00DB0175">
          <w:rPr>
            <w:rStyle w:val="Hyperlink"/>
            <w:rFonts w:ascii="Times New Roman" w:hAnsi="Times New Roman"/>
            <w:bCs/>
          </w:rPr>
          <w:t>3</w:t>
        </w:r>
        <w:r w:rsidR="00DD1646" w:rsidRPr="00DB0175">
          <w:rPr>
            <w:rFonts w:ascii="Times New Roman" w:eastAsiaTheme="minorEastAsia" w:hAnsi="Times New Roman"/>
            <w:b w:val="0"/>
            <w:color w:val="auto"/>
            <w:sz w:val="22"/>
            <w:szCs w:val="22"/>
            <w:lang w:val="en-US"/>
          </w:rPr>
          <w:tab/>
        </w:r>
        <w:r w:rsidR="00DD1646" w:rsidRPr="00DB0175">
          <w:rPr>
            <w:rStyle w:val="Hyperlink"/>
            <w:rFonts w:ascii="Times New Roman" w:hAnsi="Times New Roman"/>
            <w:bCs/>
          </w:rPr>
          <w:t>Project Alignment Matrix</w:t>
        </w:r>
        <w:r w:rsidR="00DD1646" w:rsidRPr="00DB0175">
          <w:rPr>
            <w:rFonts w:ascii="Times New Roman" w:hAnsi="Times New Roman"/>
            <w:webHidden/>
          </w:rPr>
          <w:tab/>
        </w:r>
        <w:r w:rsidR="00DD1646" w:rsidRPr="00DB0175">
          <w:rPr>
            <w:rFonts w:ascii="Times New Roman" w:hAnsi="Times New Roman"/>
            <w:webHidden/>
          </w:rPr>
          <w:fldChar w:fldCharType="begin"/>
        </w:r>
        <w:r w:rsidR="00DD1646" w:rsidRPr="00DB0175">
          <w:rPr>
            <w:rFonts w:ascii="Times New Roman" w:hAnsi="Times New Roman"/>
            <w:webHidden/>
          </w:rPr>
          <w:instrText xml:space="preserve"> PAGEREF _Toc526439889 \h </w:instrText>
        </w:r>
        <w:r w:rsidR="00DD1646" w:rsidRPr="00DB0175">
          <w:rPr>
            <w:rFonts w:ascii="Times New Roman" w:hAnsi="Times New Roman"/>
            <w:webHidden/>
          </w:rPr>
        </w:r>
        <w:r w:rsidR="00DD1646" w:rsidRPr="00DB0175">
          <w:rPr>
            <w:rFonts w:ascii="Times New Roman" w:hAnsi="Times New Roman"/>
            <w:webHidden/>
          </w:rPr>
          <w:fldChar w:fldCharType="separate"/>
        </w:r>
        <w:r w:rsidR="00115A18">
          <w:rPr>
            <w:rFonts w:ascii="Times New Roman" w:hAnsi="Times New Roman"/>
            <w:webHidden/>
          </w:rPr>
          <w:t>22</w:t>
        </w:r>
        <w:r w:rsidR="00DD1646" w:rsidRPr="00DB0175">
          <w:rPr>
            <w:rFonts w:ascii="Times New Roman" w:hAnsi="Times New Roman"/>
            <w:webHidden/>
          </w:rPr>
          <w:fldChar w:fldCharType="end"/>
        </w:r>
      </w:hyperlink>
    </w:p>
    <w:p w14:paraId="5C6208A1" w14:textId="7405FF49" w:rsidR="00DD1646" w:rsidRPr="00DB0175" w:rsidRDefault="00C5211B">
      <w:pPr>
        <w:pStyle w:val="TOC1"/>
        <w:rPr>
          <w:rFonts w:ascii="Times New Roman" w:eastAsiaTheme="minorEastAsia" w:hAnsi="Times New Roman"/>
          <w:b w:val="0"/>
          <w:color w:val="auto"/>
          <w:sz w:val="22"/>
          <w:szCs w:val="22"/>
          <w:lang w:val="en-US"/>
        </w:rPr>
      </w:pPr>
      <w:hyperlink w:anchor="_Toc526439890" w:history="1">
        <w:r w:rsidR="00DD1646" w:rsidRPr="00DB0175">
          <w:rPr>
            <w:rStyle w:val="Hyperlink"/>
            <w:rFonts w:ascii="Times New Roman" w:hAnsi="Times New Roman"/>
            <w:bCs/>
          </w:rPr>
          <w:t>4</w:t>
        </w:r>
        <w:r w:rsidR="00DD1646" w:rsidRPr="00DB0175">
          <w:rPr>
            <w:rFonts w:ascii="Times New Roman" w:eastAsiaTheme="minorEastAsia" w:hAnsi="Times New Roman"/>
            <w:b w:val="0"/>
            <w:color w:val="auto"/>
            <w:sz w:val="22"/>
            <w:szCs w:val="22"/>
            <w:lang w:val="en-US"/>
          </w:rPr>
          <w:tab/>
        </w:r>
        <w:r w:rsidR="00DD1646" w:rsidRPr="00DB0175">
          <w:rPr>
            <w:rStyle w:val="Hyperlink"/>
            <w:rFonts w:ascii="Times New Roman" w:hAnsi="Times New Roman"/>
            <w:bCs/>
          </w:rPr>
          <w:t>References</w:t>
        </w:r>
        <w:r w:rsidR="00DD1646" w:rsidRPr="00DB0175">
          <w:rPr>
            <w:rFonts w:ascii="Times New Roman" w:hAnsi="Times New Roman"/>
            <w:webHidden/>
          </w:rPr>
          <w:tab/>
        </w:r>
        <w:r w:rsidR="00DD1646" w:rsidRPr="00DB0175">
          <w:rPr>
            <w:rFonts w:ascii="Times New Roman" w:hAnsi="Times New Roman"/>
            <w:webHidden/>
          </w:rPr>
          <w:fldChar w:fldCharType="begin"/>
        </w:r>
        <w:r w:rsidR="00DD1646" w:rsidRPr="00DB0175">
          <w:rPr>
            <w:rFonts w:ascii="Times New Roman" w:hAnsi="Times New Roman"/>
            <w:webHidden/>
          </w:rPr>
          <w:instrText xml:space="preserve"> PAGEREF _Toc526439890 \h </w:instrText>
        </w:r>
        <w:r w:rsidR="00DD1646" w:rsidRPr="00DB0175">
          <w:rPr>
            <w:rFonts w:ascii="Times New Roman" w:hAnsi="Times New Roman"/>
            <w:webHidden/>
          </w:rPr>
        </w:r>
        <w:r w:rsidR="00DD1646" w:rsidRPr="00DB0175">
          <w:rPr>
            <w:rFonts w:ascii="Times New Roman" w:hAnsi="Times New Roman"/>
            <w:webHidden/>
          </w:rPr>
          <w:fldChar w:fldCharType="separate"/>
        </w:r>
        <w:r w:rsidR="00115A18">
          <w:rPr>
            <w:rFonts w:ascii="Times New Roman" w:hAnsi="Times New Roman"/>
            <w:webHidden/>
          </w:rPr>
          <w:t>23</w:t>
        </w:r>
        <w:r w:rsidR="00DD1646" w:rsidRPr="00DB0175">
          <w:rPr>
            <w:rFonts w:ascii="Times New Roman" w:hAnsi="Times New Roman"/>
            <w:webHidden/>
          </w:rPr>
          <w:fldChar w:fldCharType="end"/>
        </w:r>
      </w:hyperlink>
    </w:p>
    <w:p w14:paraId="37F1FF8D" w14:textId="45568A44" w:rsidR="00DD1646" w:rsidRPr="00DB0175" w:rsidRDefault="00C5211B">
      <w:pPr>
        <w:pStyle w:val="TOC1"/>
        <w:rPr>
          <w:rFonts w:ascii="Times New Roman" w:eastAsiaTheme="minorEastAsia" w:hAnsi="Times New Roman"/>
          <w:b w:val="0"/>
          <w:color w:val="auto"/>
          <w:sz w:val="22"/>
          <w:szCs w:val="22"/>
          <w:lang w:val="en-US"/>
        </w:rPr>
      </w:pPr>
      <w:hyperlink w:anchor="_Toc526439891" w:history="1">
        <w:r w:rsidR="00DD1646" w:rsidRPr="00DB0175">
          <w:rPr>
            <w:rStyle w:val="Hyperlink"/>
            <w:rFonts w:ascii="Times New Roman" w:hAnsi="Times New Roman"/>
            <w:bCs/>
          </w:rPr>
          <w:t>5</w:t>
        </w:r>
        <w:r w:rsidR="00DD1646" w:rsidRPr="00DB0175">
          <w:rPr>
            <w:rFonts w:ascii="Times New Roman" w:eastAsiaTheme="minorEastAsia" w:hAnsi="Times New Roman"/>
            <w:b w:val="0"/>
            <w:color w:val="auto"/>
            <w:sz w:val="22"/>
            <w:szCs w:val="22"/>
            <w:lang w:val="en-US"/>
          </w:rPr>
          <w:tab/>
        </w:r>
        <w:r w:rsidR="00DD1646" w:rsidRPr="00DB0175">
          <w:rPr>
            <w:rStyle w:val="Hyperlink"/>
            <w:rFonts w:ascii="Times New Roman" w:hAnsi="Times New Roman"/>
            <w:bCs/>
          </w:rPr>
          <w:t>Approvals</w:t>
        </w:r>
        <w:r w:rsidR="00DD1646" w:rsidRPr="00DB0175">
          <w:rPr>
            <w:rFonts w:ascii="Times New Roman" w:hAnsi="Times New Roman"/>
            <w:webHidden/>
          </w:rPr>
          <w:tab/>
        </w:r>
        <w:r w:rsidR="00DD1646" w:rsidRPr="00DB0175">
          <w:rPr>
            <w:rFonts w:ascii="Times New Roman" w:hAnsi="Times New Roman"/>
            <w:webHidden/>
          </w:rPr>
          <w:fldChar w:fldCharType="begin"/>
        </w:r>
        <w:r w:rsidR="00DD1646" w:rsidRPr="00DB0175">
          <w:rPr>
            <w:rFonts w:ascii="Times New Roman" w:hAnsi="Times New Roman"/>
            <w:webHidden/>
          </w:rPr>
          <w:instrText xml:space="preserve"> PAGEREF _Toc526439891 \h </w:instrText>
        </w:r>
        <w:r w:rsidR="00DD1646" w:rsidRPr="00DB0175">
          <w:rPr>
            <w:rFonts w:ascii="Times New Roman" w:hAnsi="Times New Roman"/>
            <w:webHidden/>
          </w:rPr>
        </w:r>
        <w:r w:rsidR="00DD1646" w:rsidRPr="00DB0175">
          <w:rPr>
            <w:rFonts w:ascii="Times New Roman" w:hAnsi="Times New Roman"/>
            <w:webHidden/>
          </w:rPr>
          <w:fldChar w:fldCharType="separate"/>
        </w:r>
        <w:r w:rsidR="00115A18">
          <w:rPr>
            <w:rFonts w:ascii="Times New Roman" w:hAnsi="Times New Roman"/>
            <w:webHidden/>
          </w:rPr>
          <w:t>24</w:t>
        </w:r>
        <w:r w:rsidR="00DD1646" w:rsidRPr="00DB0175">
          <w:rPr>
            <w:rFonts w:ascii="Times New Roman" w:hAnsi="Times New Roman"/>
            <w:webHidden/>
          </w:rPr>
          <w:fldChar w:fldCharType="end"/>
        </w:r>
      </w:hyperlink>
    </w:p>
    <w:p w14:paraId="7CEDFFE2" w14:textId="5CF9E0C1" w:rsidR="00E87FE2" w:rsidRPr="00DB0175" w:rsidRDefault="00003A26">
      <w:pPr>
        <w:rPr>
          <w:rFonts w:ascii="Times New Roman" w:hAnsi="Times New Roman"/>
        </w:rPr>
      </w:pPr>
      <w:r w:rsidRPr="00DB0175">
        <w:rPr>
          <w:rFonts w:ascii="Times New Roman" w:hAnsi="Times New Roman"/>
          <w:b/>
          <w:bCs/>
          <w:noProof/>
        </w:rPr>
        <w:fldChar w:fldCharType="end"/>
      </w:r>
    </w:p>
    <w:p w14:paraId="29735864" w14:textId="77777777" w:rsidR="008B2D62" w:rsidRPr="00DB0175" w:rsidRDefault="008B2D62" w:rsidP="00BC623D">
      <w:pPr>
        <w:rPr>
          <w:rFonts w:ascii="Times New Roman" w:hAnsi="Times New Roman"/>
          <w:i/>
          <w:szCs w:val="24"/>
          <w:u w:val="single"/>
        </w:rPr>
      </w:pPr>
    </w:p>
    <w:p w14:paraId="7CEDFFFB" w14:textId="732706DB" w:rsidR="00CA0FB5" w:rsidRPr="00DB0175" w:rsidRDefault="008B2D62" w:rsidP="003975BC">
      <w:pPr>
        <w:rPr>
          <w:rFonts w:ascii="Times New Roman" w:hAnsi="Times New Roman"/>
          <w:i/>
          <w:szCs w:val="24"/>
          <w:u w:val="single"/>
        </w:rPr>
      </w:pPr>
      <w:r w:rsidRPr="00DB0175">
        <w:rPr>
          <w:rFonts w:ascii="Times New Roman" w:hAnsi="Times New Roman"/>
          <w:i/>
          <w:color w:val="FF0000"/>
          <w:szCs w:val="24"/>
          <w:u w:val="single"/>
        </w:rPr>
        <w:br w:type="page"/>
      </w:r>
    </w:p>
    <w:p w14:paraId="7CEDFFFC" w14:textId="695FA3F5" w:rsidR="002224D6" w:rsidRPr="00DB0175" w:rsidRDefault="0AB1EE1A" w:rsidP="0AB1EE1A">
      <w:pPr>
        <w:pStyle w:val="Heading1"/>
        <w:rPr>
          <w:rFonts w:ascii="Times New Roman" w:hAnsi="Times New Roman"/>
          <w:b/>
          <w:bCs/>
          <w:sz w:val="36"/>
          <w:szCs w:val="36"/>
        </w:rPr>
      </w:pPr>
      <w:bookmarkStart w:id="0" w:name="_Toc526439865"/>
      <w:r w:rsidRPr="00DB0175">
        <w:rPr>
          <w:rFonts w:ascii="Times New Roman" w:hAnsi="Times New Roman"/>
          <w:b/>
          <w:bCs/>
          <w:sz w:val="36"/>
          <w:szCs w:val="36"/>
        </w:rPr>
        <w:lastRenderedPageBreak/>
        <w:t>Introduction</w:t>
      </w:r>
      <w:bookmarkEnd w:id="0"/>
    </w:p>
    <w:p w14:paraId="1521CBAB" w14:textId="4C8F148B" w:rsidR="000B5FE7" w:rsidRPr="00DB0175" w:rsidRDefault="000B5FE7" w:rsidP="000B5FE7">
      <w:pPr>
        <w:rPr>
          <w:rFonts w:ascii="Times New Roman" w:hAnsi="Times New Roman"/>
          <w:lang w:val="en-US"/>
        </w:rPr>
      </w:pPr>
    </w:p>
    <w:p w14:paraId="281405E5" w14:textId="0C6E58F2" w:rsidR="000B5FE7" w:rsidRPr="00DB0175" w:rsidRDefault="0AB1EE1A" w:rsidP="0AB1EE1A">
      <w:pPr>
        <w:rPr>
          <w:rFonts w:ascii="Times New Roman" w:hAnsi="Times New Roman"/>
          <w:lang w:val="en-US"/>
        </w:rPr>
      </w:pPr>
      <w:r w:rsidRPr="00DB0175">
        <w:rPr>
          <w:rFonts w:ascii="Times New Roman" w:hAnsi="Times New Roman"/>
          <w:lang w:val="en-US"/>
        </w:rPr>
        <w:t>Alfonso de la Morena:</w:t>
      </w:r>
    </w:p>
    <w:p w14:paraId="29610A7E" w14:textId="77777777" w:rsidR="000B5FE7" w:rsidRPr="00DB0175" w:rsidRDefault="000B5FE7" w:rsidP="00D063AA">
      <w:pPr>
        <w:rPr>
          <w:rFonts w:ascii="Times New Roman" w:hAnsi="Times New Roman"/>
          <w:lang w:val="en-US"/>
        </w:rPr>
      </w:pPr>
    </w:p>
    <w:p w14:paraId="58372EBD" w14:textId="22C5395E" w:rsidR="00DC6C0C" w:rsidRPr="00DB0175" w:rsidRDefault="3176F0C0" w:rsidP="3176F0C0">
      <w:pPr>
        <w:ind w:firstLine="720"/>
        <w:rPr>
          <w:rFonts w:ascii="Times New Roman" w:hAnsi="Times New Roman"/>
          <w:lang w:val="en-US"/>
        </w:rPr>
      </w:pPr>
      <w:r w:rsidRPr="00DB0175">
        <w:rPr>
          <w:rFonts w:ascii="Times New Roman" w:hAnsi="Times New Roman"/>
          <w:lang w:val="en-US"/>
        </w:rPr>
        <w:t xml:space="preserve">The Click Sensor Hub Project will create an PCB interface between NXP’s FRDM-KL46Z microprocessor board </w:t>
      </w:r>
      <w:del w:id="1" w:author="Kevin Kemp" w:date="2018-10-10T19:43:00Z">
        <w:r w:rsidRPr="00DB0175" w:rsidDel="00C5211B">
          <w:rPr>
            <w:rFonts w:ascii="Times New Roman" w:hAnsi="Times New Roman"/>
            <w:lang w:val="en-US"/>
          </w:rPr>
          <w:delText xml:space="preserve">by NXP </w:delText>
        </w:r>
      </w:del>
      <w:r w:rsidRPr="00DB0175">
        <w:rPr>
          <w:rFonts w:ascii="Times New Roman" w:hAnsi="Times New Roman"/>
          <w:lang w:val="en-US"/>
        </w:rPr>
        <w:t>and a minimum of 4 simultaneous Clicks from MikroElektronika. The Clicks will be chosen from a pool of 10 that will have software written for them in the Mbed compiler. Once the interface is functional, the data will be collected and sent wirelessly to be displayed on a website that will perform analytics. Thereby, demonstrating a real-world application.</w:t>
      </w:r>
    </w:p>
    <w:p w14:paraId="26CC5399" w14:textId="07AFE31C" w:rsidR="003C3CF9" w:rsidRPr="00DB0175" w:rsidRDefault="003C3CF9" w:rsidP="00D063AA">
      <w:pPr>
        <w:rPr>
          <w:rFonts w:ascii="Times New Roman" w:hAnsi="Times New Roman"/>
          <w:lang w:val="en-US"/>
        </w:rPr>
      </w:pPr>
    </w:p>
    <w:p w14:paraId="071ED138" w14:textId="77777777" w:rsidR="00CF44C5" w:rsidRPr="00DB0175" w:rsidRDefault="004A299F" w:rsidP="00CF44C5">
      <w:pPr>
        <w:keepNext/>
        <w:jc w:val="center"/>
        <w:rPr>
          <w:rFonts w:ascii="Times New Roman" w:hAnsi="Times New Roman"/>
        </w:rPr>
      </w:pPr>
      <w:r w:rsidRPr="00DB0175">
        <w:rPr>
          <w:rFonts w:ascii="Times New Roman" w:hAnsi="Times New Roman"/>
          <w:noProof/>
        </w:rPr>
        <w:drawing>
          <wp:inline distT="0" distB="0" distL="0" distR="0" wp14:anchorId="23A850A4" wp14:editId="11935E28">
            <wp:extent cx="5731510" cy="2158365"/>
            <wp:effectExtent l="0" t="0" r="2540" b="0"/>
            <wp:docPr id="10928130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31510" cy="2158365"/>
                    </a:xfrm>
                    <a:prstGeom prst="rect">
                      <a:avLst/>
                    </a:prstGeom>
                  </pic:spPr>
                </pic:pic>
              </a:graphicData>
            </a:graphic>
          </wp:inline>
        </w:drawing>
      </w:r>
    </w:p>
    <w:p w14:paraId="2F3FF755" w14:textId="77777777" w:rsidR="00120004" w:rsidRPr="00DB0175" w:rsidRDefault="00120004" w:rsidP="00CF44C5">
      <w:pPr>
        <w:keepNext/>
        <w:jc w:val="center"/>
        <w:rPr>
          <w:rFonts w:ascii="Times New Roman" w:hAnsi="Times New Roman"/>
        </w:rPr>
      </w:pPr>
    </w:p>
    <w:p w14:paraId="799626EC" w14:textId="325FFD1E" w:rsidR="003C3CF9" w:rsidRPr="00DB0175" w:rsidRDefault="00CF44C5" w:rsidP="00CF44C5">
      <w:pPr>
        <w:pStyle w:val="Caption"/>
        <w:jc w:val="center"/>
        <w:rPr>
          <w:rFonts w:ascii="Times New Roman" w:hAnsi="Times New Roman"/>
          <w:i w:val="0"/>
          <w:color w:val="auto"/>
          <w:sz w:val="24"/>
          <w:lang w:val="en-US"/>
        </w:rPr>
      </w:pPr>
      <w:r w:rsidRPr="00DB0175">
        <w:rPr>
          <w:rFonts w:ascii="Times New Roman" w:hAnsi="Times New Roman"/>
          <w:i w:val="0"/>
          <w:color w:val="auto"/>
          <w:sz w:val="24"/>
        </w:rPr>
        <w:t xml:space="preserve">Figure </w:t>
      </w:r>
      <w:r w:rsidRPr="00DB0175">
        <w:rPr>
          <w:rFonts w:ascii="Times New Roman" w:hAnsi="Times New Roman"/>
          <w:i w:val="0"/>
          <w:color w:val="auto"/>
          <w:sz w:val="24"/>
        </w:rPr>
        <w:fldChar w:fldCharType="begin"/>
      </w:r>
      <w:r w:rsidRPr="00DB0175">
        <w:rPr>
          <w:rFonts w:ascii="Times New Roman" w:hAnsi="Times New Roman"/>
          <w:i w:val="0"/>
          <w:color w:val="auto"/>
          <w:sz w:val="24"/>
        </w:rPr>
        <w:instrText xml:space="preserve"> SEQ Figure \* ARABIC </w:instrText>
      </w:r>
      <w:r w:rsidRPr="00DB0175">
        <w:rPr>
          <w:rFonts w:ascii="Times New Roman" w:hAnsi="Times New Roman"/>
          <w:i w:val="0"/>
          <w:color w:val="auto"/>
          <w:sz w:val="24"/>
        </w:rPr>
        <w:fldChar w:fldCharType="separate"/>
      </w:r>
      <w:r w:rsidR="00115A18">
        <w:rPr>
          <w:rFonts w:ascii="Times New Roman" w:hAnsi="Times New Roman"/>
          <w:i w:val="0"/>
          <w:noProof/>
          <w:color w:val="auto"/>
          <w:sz w:val="24"/>
        </w:rPr>
        <w:t>1</w:t>
      </w:r>
      <w:r w:rsidRPr="00DB0175">
        <w:rPr>
          <w:rFonts w:ascii="Times New Roman" w:hAnsi="Times New Roman"/>
          <w:i w:val="0"/>
          <w:color w:val="auto"/>
          <w:sz w:val="24"/>
        </w:rPr>
        <w:fldChar w:fldCharType="end"/>
      </w:r>
      <w:r w:rsidR="00ED1886" w:rsidRPr="00DB0175">
        <w:rPr>
          <w:rFonts w:ascii="Times New Roman" w:hAnsi="Times New Roman"/>
          <w:i w:val="0"/>
          <w:color w:val="auto"/>
          <w:sz w:val="24"/>
        </w:rPr>
        <w:t>:</w:t>
      </w:r>
      <w:r w:rsidRPr="00DB0175">
        <w:rPr>
          <w:rFonts w:ascii="Times New Roman" w:hAnsi="Times New Roman"/>
          <w:i w:val="0"/>
          <w:color w:val="auto"/>
          <w:sz w:val="24"/>
        </w:rPr>
        <w:t xml:space="preserve"> High Level Project Scope Block Diagram</w:t>
      </w:r>
    </w:p>
    <w:p w14:paraId="7CEDFFFE" w14:textId="72E376D0" w:rsidR="002224D6" w:rsidRPr="00DB0175" w:rsidRDefault="0AB1EE1A" w:rsidP="0AB1EE1A">
      <w:pPr>
        <w:pStyle w:val="Heading2"/>
        <w:rPr>
          <w:rFonts w:ascii="Times New Roman" w:hAnsi="Times New Roman"/>
        </w:rPr>
      </w:pPr>
      <w:bookmarkStart w:id="2" w:name="_Toc526439866"/>
      <w:commentRangeStart w:id="3"/>
      <w:r w:rsidRPr="00DB0175">
        <w:rPr>
          <w:rFonts w:ascii="Times New Roman" w:hAnsi="Times New Roman"/>
        </w:rPr>
        <w:t>Summary</w:t>
      </w:r>
      <w:bookmarkEnd w:id="2"/>
      <w:commentRangeEnd w:id="3"/>
      <w:r w:rsidR="00C5211B">
        <w:rPr>
          <w:rStyle w:val="CommentReference"/>
          <w:b w:val="0"/>
          <w:i w:val="0"/>
        </w:rPr>
        <w:commentReference w:id="3"/>
      </w:r>
    </w:p>
    <w:p w14:paraId="1B51F4CA" w14:textId="77777777" w:rsidR="00284424" w:rsidRPr="00DB0175" w:rsidRDefault="00284424" w:rsidP="00284424">
      <w:pPr>
        <w:rPr>
          <w:rFonts w:ascii="Times New Roman" w:hAnsi="Times New Roman"/>
        </w:rPr>
      </w:pPr>
    </w:p>
    <w:p w14:paraId="42EC5798" w14:textId="32289A2A" w:rsidR="00284424" w:rsidRPr="00DB0175" w:rsidRDefault="0AB1EE1A" w:rsidP="0AB1EE1A">
      <w:pPr>
        <w:rPr>
          <w:rFonts w:ascii="Times New Roman" w:hAnsi="Times New Roman"/>
        </w:rPr>
      </w:pPr>
      <w:r w:rsidRPr="00DB0175">
        <w:rPr>
          <w:rFonts w:ascii="Times New Roman" w:hAnsi="Times New Roman"/>
        </w:rPr>
        <w:t xml:space="preserve">Alfonso de la Morena: </w:t>
      </w:r>
    </w:p>
    <w:p w14:paraId="5AAEFA40" w14:textId="77777777" w:rsidR="00284424" w:rsidRPr="00DB0175" w:rsidRDefault="00284424" w:rsidP="00FD62C2">
      <w:pPr>
        <w:jc w:val="both"/>
        <w:rPr>
          <w:rFonts w:ascii="Times New Roman" w:hAnsi="Times New Roman"/>
        </w:rPr>
      </w:pPr>
    </w:p>
    <w:p w14:paraId="7ECCE8CC" w14:textId="7C25A36A" w:rsidR="00A136B7" w:rsidRPr="00DB0175" w:rsidRDefault="0AB1EE1A" w:rsidP="0AB1EE1A">
      <w:pPr>
        <w:jc w:val="both"/>
        <w:rPr>
          <w:rFonts w:ascii="Times New Roman" w:hAnsi="Times New Roman"/>
        </w:rPr>
      </w:pPr>
      <w:r w:rsidRPr="00DB0175">
        <w:rPr>
          <w:rFonts w:ascii="Times New Roman" w:hAnsi="Times New Roman"/>
        </w:rPr>
        <w:t>The project is split into three main milestones:</w:t>
      </w:r>
    </w:p>
    <w:p w14:paraId="4AFB1909" w14:textId="1DFC4E1B" w:rsidR="00003633" w:rsidRPr="00DB0175" w:rsidRDefault="00003633" w:rsidP="00A136B7">
      <w:pPr>
        <w:jc w:val="both"/>
        <w:rPr>
          <w:rFonts w:ascii="Times New Roman" w:hAnsi="Times New Roman"/>
        </w:rPr>
      </w:pPr>
    </w:p>
    <w:p w14:paraId="734D217F" w14:textId="565C3140" w:rsidR="00003633" w:rsidRPr="00DB0175" w:rsidRDefault="0AB1EE1A" w:rsidP="0AB1EE1A">
      <w:pPr>
        <w:pStyle w:val="Heading3"/>
        <w:rPr>
          <w:rFonts w:ascii="Times New Roman" w:hAnsi="Times New Roman"/>
        </w:rPr>
      </w:pPr>
      <w:bookmarkStart w:id="4" w:name="_Toc526439867"/>
      <w:r w:rsidRPr="00DB0175">
        <w:rPr>
          <w:rFonts w:ascii="Times New Roman" w:hAnsi="Times New Roman"/>
        </w:rPr>
        <w:t>Milestone #1</w:t>
      </w:r>
      <w:bookmarkEnd w:id="4"/>
    </w:p>
    <w:p w14:paraId="29DA3686" w14:textId="336A7717" w:rsidR="00003633" w:rsidRPr="00DB0175" w:rsidRDefault="00003633" w:rsidP="00003633">
      <w:pPr>
        <w:rPr>
          <w:rFonts w:ascii="Times New Roman" w:hAnsi="Times New Roman"/>
          <w:lang w:val="en-US"/>
        </w:rPr>
      </w:pPr>
    </w:p>
    <w:p w14:paraId="1BCBC593" w14:textId="3BDE4677" w:rsidR="00003633" w:rsidRPr="00DB0175" w:rsidRDefault="3176F0C0" w:rsidP="3176F0C0">
      <w:pPr>
        <w:ind w:firstLine="576"/>
        <w:jc w:val="both"/>
        <w:rPr>
          <w:rFonts w:ascii="Times New Roman" w:hAnsi="Times New Roman"/>
          <w:lang w:val="en-US"/>
        </w:rPr>
      </w:pPr>
      <w:r w:rsidRPr="00DB0175">
        <w:rPr>
          <w:rFonts w:ascii="Times New Roman" w:hAnsi="Times New Roman"/>
          <w:lang w:val="en-US"/>
        </w:rPr>
        <w:t>Milestone #1, the creation of a PCB that can integrate up to 4 simultaneous Clicks with the FRDM-KL46Z, is the more hardware focused aspect of the project. The design for the PCB focuses on adapting 4 mikroBus standard sockets simultaneously to the FRDM-KL46Z. The FRDM-KL46Z pins typically allow for a maximum of 2 SPI, 1 IIC and 1 Analog interface but this can be circumvented by switching between the clicks and only reading the input from one Click at a time. 1The modular design for how the pins will configured within the PCB can be seen in Figure 2.</w:t>
      </w:r>
    </w:p>
    <w:p w14:paraId="166780FA" w14:textId="77777777" w:rsidR="00003633" w:rsidRPr="00DB0175" w:rsidRDefault="00003633" w:rsidP="00003633">
      <w:pPr>
        <w:rPr>
          <w:rFonts w:ascii="Times New Roman" w:hAnsi="Times New Roman"/>
          <w:lang w:val="en-US"/>
        </w:rPr>
      </w:pPr>
    </w:p>
    <w:p w14:paraId="0E1D5106" w14:textId="00008AD2" w:rsidR="00120004" w:rsidRPr="00DB0175" w:rsidRDefault="00B5483B" w:rsidP="00120004">
      <w:pPr>
        <w:keepNext/>
        <w:ind w:right="746" w:firstLine="576"/>
        <w:jc w:val="center"/>
        <w:rPr>
          <w:rFonts w:ascii="Times New Roman" w:hAnsi="Times New Roman"/>
        </w:rPr>
      </w:pPr>
      <w:r w:rsidRPr="00DB0175">
        <w:rPr>
          <w:rFonts w:ascii="Times New Roman" w:hAnsi="Times New Roman"/>
          <w:noProof/>
        </w:rPr>
        <w:lastRenderedPageBreak/>
        <w:drawing>
          <wp:inline distT="0" distB="0" distL="0" distR="0" wp14:anchorId="2FDA44DA" wp14:editId="2A7FF451">
            <wp:extent cx="3840480" cy="3164761"/>
            <wp:effectExtent l="0" t="0" r="7620" b="0"/>
            <wp:docPr id="11570925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40480" cy="3164761"/>
                    </a:xfrm>
                    <a:prstGeom prst="rect">
                      <a:avLst/>
                    </a:prstGeom>
                  </pic:spPr>
                </pic:pic>
              </a:graphicData>
            </a:graphic>
          </wp:inline>
        </w:drawing>
      </w:r>
    </w:p>
    <w:p w14:paraId="30752A71" w14:textId="77777777" w:rsidR="00120004" w:rsidRPr="00DB0175" w:rsidRDefault="00120004" w:rsidP="00120004">
      <w:pPr>
        <w:keepNext/>
        <w:ind w:right="746" w:firstLine="576"/>
        <w:jc w:val="center"/>
        <w:rPr>
          <w:rFonts w:ascii="Times New Roman" w:hAnsi="Times New Roman"/>
        </w:rPr>
      </w:pPr>
    </w:p>
    <w:p w14:paraId="15B9FF9D" w14:textId="57C32539" w:rsidR="00003633" w:rsidRPr="00DB0175" w:rsidRDefault="00120004" w:rsidP="00120004">
      <w:pPr>
        <w:jc w:val="center"/>
        <w:rPr>
          <w:rFonts w:ascii="Times New Roman" w:hAnsi="Times New Roman"/>
          <w:lang w:val="en-US"/>
        </w:rPr>
      </w:pPr>
      <w:commentRangeStart w:id="5"/>
      <w:r w:rsidRPr="00DB0175">
        <w:rPr>
          <w:rFonts w:ascii="Times New Roman" w:hAnsi="Times New Roman"/>
          <w:lang w:val="en-US"/>
        </w:rPr>
        <w:t xml:space="preserve">Figure </w:t>
      </w:r>
      <w:r w:rsidRPr="00DB0175">
        <w:rPr>
          <w:rFonts w:ascii="Times New Roman" w:hAnsi="Times New Roman"/>
          <w:lang w:val="en-US"/>
        </w:rPr>
        <w:fldChar w:fldCharType="begin"/>
      </w:r>
      <w:r w:rsidRPr="00DB0175">
        <w:rPr>
          <w:rFonts w:ascii="Times New Roman" w:hAnsi="Times New Roman"/>
          <w:lang w:val="en-US"/>
        </w:rPr>
        <w:instrText xml:space="preserve"> SEQ Figure \* ARABIC </w:instrText>
      </w:r>
      <w:r w:rsidRPr="00DB0175">
        <w:rPr>
          <w:rFonts w:ascii="Times New Roman" w:hAnsi="Times New Roman"/>
          <w:lang w:val="en-US"/>
        </w:rPr>
        <w:fldChar w:fldCharType="separate"/>
      </w:r>
      <w:r w:rsidR="00115A18">
        <w:rPr>
          <w:rFonts w:ascii="Times New Roman" w:hAnsi="Times New Roman"/>
          <w:noProof/>
          <w:lang w:val="en-US"/>
        </w:rPr>
        <w:t>2</w:t>
      </w:r>
      <w:r w:rsidRPr="00DB0175">
        <w:rPr>
          <w:rFonts w:ascii="Times New Roman" w:hAnsi="Times New Roman"/>
          <w:lang w:val="en-US"/>
        </w:rPr>
        <w:fldChar w:fldCharType="end"/>
      </w:r>
      <w:r w:rsidR="00ED1886" w:rsidRPr="00DB0175">
        <w:rPr>
          <w:rFonts w:ascii="Times New Roman" w:hAnsi="Times New Roman"/>
          <w:lang w:val="en-US"/>
        </w:rPr>
        <w:t>:</w:t>
      </w:r>
      <w:r w:rsidRPr="00DB0175">
        <w:rPr>
          <w:rFonts w:ascii="Times New Roman" w:hAnsi="Times New Roman"/>
          <w:lang w:val="en-US"/>
        </w:rPr>
        <w:t xml:space="preserve"> Pin Layout for mikroBus Standard Socket within PCB</w:t>
      </w:r>
      <w:sdt>
        <w:sdtPr>
          <w:rPr>
            <w:rFonts w:ascii="Times New Roman" w:hAnsi="Times New Roman"/>
            <w:lang w:val="en-US"/>
          </w:rPr>
          <w:id w:val="-816802735"/>
          <w:citation/>
        </w:sdtPr>
        <w:sdtContent>
          <w:r w:rsidR="00C53E50" w:rsidRPr="00DB0175">
            <w:rPr>
              <w:rFonts w:ascii="Times New Roman" w:hAnsi="Times New Roman"/>
              <w:lang w:val="en-US"/>
            </w:rPr>
            <w:fldChar w:fldCharType="begin"/>
          </w:r>
          <w:r w:rsidR="00C53E50" w:rsidRPr="00DB0175">
            <w:rPr>
              <w:rFonts w:ascii="Times New Roman" w:hAnsi="Times New Roman"/>
              <w:lang w:val="en-US"/>
            </w:rPr>
            <w:instrText xml:space="preserve"> CITATION mik18 \l 1033 </w:instrText>
          </w:r>
          <w:r w:rsidR="00C53E50" w:rsidRPr="00DB0175">
            <w:rPr>
              <w:rFonts w:ascii="Times New Roman" w:hAnsi="Times New Roman"/>
              <w:lang w:val="en-US"/>
            </w:rPr>
            <w:fldChar w:fldCharType="separate"/>
          </w:r>
          <w:r w:rsidR="00DD1646" w:rsidRPr="00DB0175">
            <w:rPr>
              <w:rFonts w:ascii="Times New Roman" w:hAnsi="Times New Roman"/>
              <w:noProof/>
              <w:lang w:val="en-US"/>
            </w:rPr>
            <w:t xml:space="preserve"> [1]</w:t>
          </w:r>
          <w:r w:rsidR="00C53E50" w:rsidRPr="00DB0175">
            <w:rPr>
              <w:rFonts w:ascii="Times New Roman" w:hAnsi="Times New Roman"/>
              <w:lang w:val="en-US"/>
            </w:rPr>
            <w:fldChar w:fldCharType="end"/>
          </w:r>
        </w:sdtContent>
      </w:sdt>
    </w:p>
    <w:p w14:paraId="7C177DDE" w14:textId="77777777" w:rsidR="00046AB2" w:rsidRPr="00DB0175" w:rsidRDefault="00046AB2" w:rsidP="00003633">
      <w:pPr>
        <w:jc w:val="center"/>
        <w:rPr>
          <w:rFonts w:ascii="Times New Roman" w:hAnsi="Times New Roman"/>
          <w:lang w:val="en-US"/>
        </w:rPr>
      </w:pPr>
    </w:p>
    <w:p w14:paraId="627F87CE" w14:textId="5189C313" w:rsidR="00046AB2" w:rsidRPr="00DB0175" w:rsidRDefault="00046AB2" w:rsidP="00D922F2">
      <w:pPr>
        <w:jc w:val="right"/>
        <w:rPr>
          <w:rFonts w:ascii="Times New Roman" w:hAnsi="Times New Roman"/>
          <w:lang w:val="en-US"/>
        </w:rPr>
      </w:pPr>
    </w:p>
    <w:tbl>
      <w:tblPr>
        <w:tblStyle w:val="TableGrid"/>
        <w:tblW w:w="0" w:type="auto"/>
        <w:jc w:val="center"/>
        <w:tblLook w:val="04A0" w:firstRow="1" w:lastRow="0" w:firstColumn="1" w:lastColumn="0" w:noHBand="0" w:noVBand="1"/>
      </w:tblPr>
      <w:tblGrid>
        <w:gridCol w:w="1345"/>
        <w:gridCol w:w="3330"/>
      </w:tblGrid>
      <w:tr w:rsidR="00046AB2" w:rsidRPr="00DB0175" w14:paraId="181950E1" w14:textId="77777777" w:rsidTr="00502D55">
        <w:trPr>
          <w:jc w:val="center"/>
        </w:trPr>
        <w:tc>
          <w:tcPr>
            <w:tcW w:w="1345" w:type="dxa"/>
            <w:shd w:val="clear" w:color="auto" w:fill="D9D9D9" w:themeFill="background1" w:themeFillShade="D9"/>
          </w:tcPr>
          <w:p w14:paraId="21AFB47D" w14:textId="0D83118D" w:rsidR="00046AB2" w:rsidRPr="00DB0175" w:rsidRDefault="0AB1EE1A" w:rsidP="0AB1EE1A">
            <w:pPr>
              <w:rPr>
                <w:rFonts w:ascii="Times New Roman" w:eastAsia="Arial" w:hAnsi="Times New Roman"/>
                <w:b/>
                <w:bCs/>
                <w:sz w:val="23"/>
                <w:szCs w:val="23"/>
              </w:rPr>
            </w:pPr>
            <w:r w:rsidRPr="00DB0175">
              <w:rPr>
                <w:rFonts w:ascii="Times New Roman" w:eastAsia="Arial" w:hAnsi="Times New Roman"/>
                <w:b/>
                <w:bCs/>
                <w:sz w:val="23"/>
                <w:szCs w:val="23"/>
              </w:rPr>
              <w:t>Acronym</w:t>
            </w:r>
          </w:p>
        </w:tc>
        <w:tc>
          <w:tcPr>
            <w:tcW w:w="3330" w:type="dxa"/>
            <w:shd w:val="clear" w:color="auto" w:fill="D9D9D9" w:themeFill="background1" w:themeFillShade="D9"/>
          </w:tcPr>
          <w:p w14:paraId="65904D6B" w14:textId="77777777" w:rsidR="00046AB2" w:rsidRPr="00DB0175" w:rsidRDefault="0AB1EE1A" w:rsidP="0AB1EE1A">
            <w:pPr>
              <w:rPr>
                <w:rFonts w:ascii="Times New Roman" w:hAnsi="Times New Roman"/>
                <w:b/>
                <w:bCs/>
              </w:rPr>
            </w:pPr>
            <w:r w:rsidRPr="00DB0175">
              <w:rPr>
                <w:rFonts w:ascii="Times New Roman" w:hAnsi="Times New Roman"/>
                <w:b/>
                <w:bCs/>
              </w:rPr>
              <w:t>Description</w:t>
            </w:r>
          </w:p>
          <w:p w14:paraId="6CABDBBA" w14:textId="0B1CA91C" w:rsidR="00046AB2" w:rsidRPr="00DB0175" w:rsidRDefault="00046AB2" w:rsidP="00580519">
            <w:pPr>
              <w:rPr>
                <w:rFonts w:ascii="Times New Roman" w:hAnsi="Times New Roman"/>
                <w:lang w:val="en-US"/>
              </w:rPr>
            </w:pPr>
          </w:p>
        </w:tc>
      </w:tr>
      <w:tr w:rsidR="00046AB2" w:rsidRPr="00DB0175" w14:paraId="1E781491" w14:textId="77777777" w:rsidTr="0AB1EE1A">
        <w:trPr>
          <w:jc w:val="center"/>
        </w:trPr>
        <w:tc>
          <w:tcPr>
            <w:tcW w:w="1345" w:type="dxa"/>
          </w:tcPr>
          <w:p w14:paraId="1E408734" w14:textId="1D205649" w:rsidR="00046AB2" w:rsidRPr="00DB0175" w:rsidRDefault="0AB1EE1A" w:rsidP="0AB1EE1A">
            <w:pPr>
              <w:rPr>
                <w:rFonts w:ascii="Times New Roman" w:hAnsi="Times New Roman"/>
                <w:sz w:val="22"/>
                <w:lang w:val="en-US"/>
              </w:rPr>
            </w:pPr>
            <w:r w:rsidRPr="00DB0175">
              <w:rPr>
                <w:rFonts w:ascii="Times New Roman" w:hAnsi="Times New Roman"/>
                <w:sz w:val="22"/>
                <w:lang w:val="en-US"/>
              </w:rPr>
              <w:t>AN</w:t>
            </w:r>
          </w:p>
        </w:tc>
        <w:tc>
          <w:tcPr>
            <w:tcW w:w="3330" w:type="dxa"/>
          </w:tcPr>
          <w:p w14:paraId="38A7F989"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Analog</w:t>
            </w:r>
          </w:p>
          <w:p w14:paraId="2C8FA9F6" w14:textId="4EA55B2F" w:rsidR="00580519" w:rsidRPr="00DB0175" w:rsidRDefault="00580519" w:rsidP="00580519">
            <w:pPr>
              <w:rPr>
                <w:rFonts w:ascii="Times New Roman" w:hAnsi="Times New Roman"/>
                <w:sz w:val="22"/>
                <w:lang w:val="en-US"/>
              </w:rPr>
            </w:pPr>
          </w:p>
        </w:tc>
      </w:tr>
      <w:tr w:rsidR="00046AB2" w:rsidRPr="00DB0175" w14:paraId="2FD63C08" w14:textId="77777777" w:rsidTr="0AB1EE1A">
        <w:trPr>
          <w:jc w:val="center"/>
        </w:trPr>
        <w:tc>
          <w:tcPr>
            <w:tcW w:w="1345" w:type="dxa"/>
          </w:tcPr>
          <w:p w14:paraId="7FB9BC1D" w14:textId="2C6DD480" w:rsidR="00046AB2" w:rsidRPr="00DB0175" w:rsidRDefault="0AB1EE1A" w:rsidP="0AB1EE1A">
            <w:pPr>
              <w:rPr>
                <w:rFonts w:ascii="Times New Roman" w:hAnsi="Times New Roman"/>
                <w:sz w:val="22"/>
                <w:lang w:val="en-US"/>
              </w:rPr>
            </w:pPr>
            <w:r w:rsidRPr="00DB0175">
              <w:rPr>
                <w:rFonts w:ascii="Times New Roman" w:hAnsi="Times New Roman"/>
                <w:sz w:val="22"/>
                <w:lang w:val="en-US"/>
              </w:rPr>
              <w:t>RST</w:t>
            </w:r>
          </w:p>
        </w:tc>
        <w:tc>
          <w:tcPr>
            <w:tcW w:w="3330" w:type="dxa"/>
          </w:tcPr>
          <w:p w14:paraId="40940ED6"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Reset</w:t>
            </w:r>
          </w:p>
          <w:p w14:paraId="1372A2A4" w14:textId="6A0E45AE" w:rsidR="00580519" w:rsidRPr="00DB0175" w:rsidRDefault="00580519" w:rsidP="00580519">
            <w:pPr>
              <w:rPr>
                <w:rFonts w:ascii="Times New Roman" w:hAnsi="Times New Roman"/>
                <w:sz w:val="22"/>
                <w:lang w:val="en-US"/>
              </w:rPr>
            </w:pPr>
          </w:p>
        </w:tc>
      </w:tr>
      <w:tr w:rsidR="00046AB2" w:rsidRPr="00DB0175" w14:paraId="190999DF" w14:textId="77777777" w:rsidTr="0AB1EE1A">
        <w:trPr>
          <w:jc w:val="center"/>
        </w:trPr>
        <w:tc>
          <w:tcPr>
            <w:tcW w:w="1345" w:type="dxa"/>
          </w:tcPr>
          <w:p w14:paraId="48C9B933" w14:textId="596D25A2" w:rsidR="00046AB2" w:rsidRPr="00DB0175" w:rsidRDefault="0AB1EE1A" w:rsidP="0AB1EE1A">
            <w:pPr>
              <w:rPr>
                <w:rFonts w:ascii="Times New Roman" w:hAnsi="Times New Roman"/>
                <w:sz w:val="22"/>
                <w:lang w:val="en-US"/>
              </w:rPr>
            </w:pPr>
            <w:r w:rsidRPr="00DB0175">
              <w:rPr>
                <w:rFonts w:ascii="Times New Roman" w:hAnsi="Times New Roman"/>
                <w:sz w:val="22"/>
                <w:lang w:val="en-US"/>
              </w:rPr>
              <w:t>CS</w:t>
            </w:r>
          </w:p>
        </w:tc>
        <w:tc>
          <w:tcPr>
            <w:tcW w:w="3330" w:type="dxa"/>
          </w:tcPr>
          <w:p w14:paraId="16E64598"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SPI Chip Select</w:t>
            </w:r>
          </w:p>
          <w:p w14:paraId="7DD2BF80" w14:textId="0B09ED6E" w:rsidR="00580519" w:rsidRPr="00DB0175" w:rsidRDefault="00580519" w:rsidP="00580519">
            <w:pPr>
              <w:rPr>
                <w:rFonts w:ascii="Times New Roman" w:hAnsi="Times New Roman"/>
                <w:sz w:val="22"/>
                <w:lang w:val="en-US"/>
              </w:rPr>
            </w:pPr>
          </w:p>
        </w:tc>
      </w:tr>
      <w:tr w:rsidR="00046AB2" w:rsidRPr="00DB0175" w14:paraId="3C0BDA38" w14:textId="77777777" w:rsidTr="0AB1EE1A">
        <w:trPr>
          <w:jc w:val="center"/>
        </w:trPr>
        <w:tc>
          <w:tcPr>
            <w:tcW w:w="1345" w:type="dxa"/>
          </w:tcPr>
          <w:p w14:paraId="2060C9F8" w14:textId="08D600C5" w:rsidR="00046AB2" w:rsidRPr="00DB0175" w:rsidRDefault="0AB1EE1A" w:rsidP="0AB1EE1A">
            <w:pPr>
              <w:rPr>
                <w:rFonts w:ascii="Times New Roman" w:hAnsi="Times New Roman"/>
                <w:sz w:val="22"/>
                <w:lang w:val="en-US"/>
              </w:rPr>
            </w:pPr>
            <w:r w:rsidRPr="00DB0175">
              <w:rPr>
                <w:rFonts w:ascii="Times New Roman" w:hAnsi="Times New Roman"/>
                <w:sz w:val="22"/>
                <w:lang w:val="en-US"/>
              </w:rPr>
              <w:t>SCK</w:t>
            </w:r>
          </w:p>
        </w:tc>
        <w:tc>
          <w:tcPr>
            <w:tcW w:w="3330" w:type="dxa"/>
          </w:tcPr>
          <w:p w14:paraId="313A64F8"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SPI Clock</w:t>
            </w:r>
          </w:p>
          <w:p w14:paraId="3C30ED49" w14:textId="1B088747" w:rsidR="00580519" w:rsidRPr="00DB0175" w:rsidRDefault="00580519" w:rsidP="00580519">
            <w:pPr>
              <w:rPr>
                <w:rFonts w:ascii="Times New Roman" w:hAnsi="Times New Roman"/>
                <w:sz w:val="22"/>
                <w:lang w:val="en-US"/>
              </w:rPr>
            </w:pPr>
          </w:p>
        </w:tc>
      </w:tr>
      <w:tr w:rsidR="00046AB2" w:rsidRPr="00DB0175" w14:paraId="6E7E53A8" w14:textId="77777777" w:rsidTr="0AB1EE1A">
        <w:trPr>
          <w:jc w:val="center"/>
        </w:trPr>
        <w:tc>
          <w:tcPr>
            <w:tcW w:w="1345" w:type="dxa"/>
          </w:tcPr>
          <w:p w14:paraId="2DBF61DF" w14:textId="66B14B94" w:rsidR="00046AB2" w:rsidRPr="00DB0175" w:rsidRDefault="0AB1EE1A" w:rsidP="0AB1EE1A">
            <w:pPr>
              <w:rPr>
                <w:rFonts w:ascii="Times New Roman" w:hAnsi="Times New Roman"/>
                <w:sz w:val="22"/>
                <w:lang w:val="en-US"/>
              </w:rPr>
            </w:pPr>
            <w:r w:rsidRPr="00DB0175">
              <w:rPr>
                <w:rFonts w:ascii="Times New Roman" w:hAnsi="Times New Roman"/>
                <w:sz w:val="22"/>
                <w:lang w:val="en-US"/>
              </w:rPr>
              <w:t>MISO</w:t>
            </w:r>
          </w:p>
        </w:tc>
        <w:tc>
          <w:tcPr>
            <w:tcW w:w="3330" w:type="dxa"/>
          </w:tcPr>
          <w:p w14:paraId="439A8A1D"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SPI Master Input Slave Output</w:t>
            </w:r>
          </w:p>
          <w:p w14:paraId="221A8573" w14:textId="28403E16" w:rsidR="00580519" w:rsidRPr="00DB0175" w:rsidRDefault="00580519" w:rsidP="00580519">
            <w:pPr>
              <w:rPr>
                <w:rFonts w:ascii="Times New Roman" w:hAnsi="Times New Roman"/>
                <w:sz w:val="22"/>
                <w:lang w:val="en-US"/>
              </w:rPr>
            </w:pPr>
          </w:p>
        </w:tc>
      </w:tr>
      <w:tr w:rsidR="00046AB2" w:rsidRPr="00DB0175" w14:paraId="78A24954" w14:textId="77777777" w:rsidTr="0AB1EE1A">
        <w:trPr>
          <w:jc w:val="center"/>
        </w:trPr>
        <w:tc>
          <w:tcPr>
            <w:tcW w:w="1345" w:type="dxa"/>
          </w:tcPr>
          <w:p w14:paraId="7F5C4DC9" w14:textId="6A91AA40" w:rsidR="00046AB2" w:rsidRPr="00DB0175" w:rsidRDefault="0AB1EE1A" w:rsidP="0AB1EE1A">
            <w:pPr>
              <w:rPr>
                <w:rFonts w:ascii="Times New Roman" w:hAnsi="Times New Roman"/>
                <w:sz w:val="22"/>
                <w:lang w:val="en-US"/>
              </w:rPr>
            </w:pPr>
            <w:r w:rsidRPr="00DB0175">
              <w:rPr>
                <w:rFonts w:ascii="Times New Roman" w:hAnsi="Times New Roman"/>
                <w:sz w:val="22"/>
                <w:lang w:val="en-US"/>
              </w:rPr>
              <w:t>MOSI</w:t>
            </w:r>
          </w:p>
        </w:tc>
        <w:tc>
          <w:tcPr>
            <w:tcW w:w="3330" w:type="dxa"/>
          </w:tcPr>
          <w:p w14:paraId="20469551"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SPI Master Output Slave Input</w:t>
            </w:r>
          </w:p>
          <w:p w14:paraId="13211EAB" w14:textId="1AB15640" w:rsidR="00580519" w:rsidRPr="00DB0175" w:rsidRDefault="00580519" w:rsidP="00580519">
            <w:pPr>
              <w:rPr>
                <w:rFonts w:ascii="Times New Roman" w:hAnsi="Times New Roman"/>
                <w:sz w:val="22"/>
                <w:lang w:val="en-US"/>
              </w:rPr>
            </w:pPr>
          </w:p>
        </w:tc>
      </w:tr>
      <w:tr w:rsidR="00046AB2" w:rsidRPr="00DB0175" w14:paraId="480CAE2B" w14:textId="77777777" w:rsidTr="0AB1EE1A">
        <w:trPr>
          <w:jc w:val="center"/>
        </w:trPr>
        <w:tc>
          <w:tcPr>
            <w:tcW w:w="1345" w:type="dxa"/>
          </w:tcPr>
          <w:p w14:paraId="04E41919" w14:textId="4D065369" w:rsidR="00046AB2" w:rsidRPr="00DB0175" w:rsidRDefault="0AB1EE1A" w:rsidP="0AB1EE1A">
            <w:pPr>
              <w:rPr>
                <w:rFonts w:ascii="Times New Roman" w:hAnsi="Times New Roman"/>
                <w:sz w:val="22"/>
                <w:lang w:val="en-US"/>
              </w:rPr>
            </w:pPr>
            <w:r w:rsidRPr="00DB0175">
              <w:rPr>
                <w:rFonts w:ascii="Times New Roman" w:hAnsi="Times New Roman"/>
                <w:sz w:val="22"/>
                <w:lang w:val="en-US"/>
              </w:rPr>
              <w:t>PWM</w:t>
            </w:r>
          </w:p>
        </w:tc>
        <w:tc>
          <w:tcPr>
            <w:tcW w:w="3330" w:type="dxa"/>
          </w:tcPr>
          <w:p w14:paraId="4322B68B"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PWM output</w:t>
            </w:r>
          </w:p>
          <w:p w14:paraId="3DA3980B" w14:textId="4EDB0384" w:rsidR="00580519" w:rsidRPr="00DB0175" w:rsidRDefault="00580519" w:rsidP="00580519">
            <w:pPr>
              <w:rPr>
                <w:rFonts w:ascii="Times New Roman" w:hAnsi="Times New Roman"/>
                <w:sz w:val="22"/>
                <w:lang w:val="en-US"/>
              </w:rPr>
            </w:pPr>
          </w:p>
        </w:tc>
      </w:tr>
      <w:tr w:rsidR="00046AB2" w:rsidRPr="00DB0175" w14:paraId="1A1E8C03" w14:textId="77777777" w:rsidTr="0AB1EE1A">
        <w:trPr>
          <w:jc w:val="center"/>
        </w:trPr>
        <w:tc>
          <w:tcPr>
            <w:tcW w:w="1345" w:type="dxa"/>
          </w:tcPr>
          <w:p w14:paraId="7159D2D4" w14:textId="1105B60A" w:rsidR="00046AB2" w:rsidRPr="00DB0175" w:rsidRDefault="0AB1EE1A" w:rsidP="0AB1EE1A">
            <w:pPr>
              <w:rPr>
                <w:rFonts w:ascii="Times New Roman" w:hAnsi="Times New Roman"/>
                <w:sz w:val="22"/>
                <w:lang w:val="en-US"/>
              </w:rPr>
            </w:pPr>
            <w:r w:rsidRPr="00DB0175">
              <w:rPr>
                <w:rFonts w:ascii="Times New Roman" w:hAnsi="Times New Roman"/>
                <w:sz w:val="22"/>
                <w:lang w:val="en-US"/>
              </w:rPr>
              <w:t>INT</w:t>
            </w:r>
          </w:p>
        </w:tc>
        <w:tc>
          <w:tcPr>
            <w:tcW w:w="3330" w:type="dxa"/>
          </w:tcPr>
          <w:p w14:paraId="18BA1A8B" w14:textId="77777777" w:rsidR="00046AB2" w:rsidRPr="00DB0175" w:rsidRDefault="0AB1EE1A" w:rsidP="0AB1EE1A">
            <w:pPr>
              <w:rPr>
                <w:rFonts w:ascii="Times New Roman" w:hAnsi="Times New Roman"/>
                <w:sz w:val="22"/>
                <w:lang w:val="en-US"/>
              </w:rPr>
            </w:pPr>
            <w:r w:rsidRPr="00DB0175">
              <w:rPr>
                <w:rFonts w:ascii="Times New Roman" w:hAnsi="Times New Roman"/>
                <w:sz w:val="22"/>
                <w:lang w:val="en-US"/>
              </w:rPr>
              <w:t>Hardware Interrupt</w:t>
            </w:r>
          </w:p>
          <w:p w14:paraId="1DF9FAFD" w14:textId="25C1D94D" w:rsidR="00580519" w:rsidRPr="00DB0175" w:rsidRDefault="00580519" w:rsidP="00580519">
            <w:pPr>
              <w:rPr>
                <w:rFonts w:ascii="Times New Roman" w:hAnsi="Times New Roman"/>
                <w:sz w:val="22"/>
                <w:lang w:val="en-US"/>
              </w:rPr>
            </w:pPr>
          </w:p>
        </w:tc>
      </w:tr>
      <w:tr w:rsidR="00F217C3" w:rsidRPr="00DB0175" w14:paraId="050ED3CE" w14:textId="77777777" w:rsidTr="0AB1EE1A">
        <w:trPr>
          <w:jc w:val="center"/>
        </w:trPr>
        <w:tc>
          <w:tcPr>
            <w:tcW w:w="1345" w:type="dxa"/>
          </w:tcPr>
          <w:p w14:paraId="069CAB4F" w14:textId="50185258" w:rsidR="00F217C3" w:rsidRPr="00DB0175" w:rsidRDefault="0AB1EE1A" w:rsidP="0AB1EE1A">
            <w:pPr>
              <w:rPr>
                <w:rFonts w:ascii="Times New Roman" w:hAnsi="Times New Roman"/>
                <w:sz w:val="22"/>
                <w:lang w:val="en-US"/>
              </w:rPr>
            </w:pPr>
            <w:r w:rsidRPr="00DB0175">
              <w:rPr>
                <w:rFonts w:ascii="Times New Roman" w:hAnsi="Times New Roman"/>
                <w:sz w:val="22"/>
                <w:lang w:val="en-US"/>
              </w:rPr>
              <w:t>RX</w:t>
            </w:r>
          </w:p>
        </w:tc>
        <w:tc>
          <w:tcPr>
            <w:tcW w:w="3330" w:type="dxa"/>
          </w:tcPr>
          <w:p w14:paraId="280D9C5C" w14:textId="77777777" w:rsidR="00F217C3" w:rsidRPr="00DB0175" w:rsidRDefault="0AB1EE1A" w:rsidP="0AB1EE1A">
            <w:pPr>
              <w:rPr>
                <w:rFonts w:ascii="Times New Roman" w:hAnsi="Times New Roman"/>
                <w:sz w:val="22"/>
                <w:lang w:val="en-US"/>
              </w:rPr>
            </w:pPr>
            <w:r w:rsidRPr="00DB0175">
              <w:rPr>
                <w:rFonts w:ascii="Times New Roman" w:hAnsi="Times New Roman"/>
                <w:sz w:val="22"/>
                <w:lang w:val="en-US"/>
              </w:rPr>
              <w:t>UART Receive</w:t>
            </w:r>
          </w:p>
          <w:p w14:paraId="43649758" w14:textId="3699097C" w:rsidR="00580519" w:rsidRPr="00DB0175" w:rsidRDefault="00580519" w:rsidP="00580519">
            <w:pPr>
              <w:rPr>
                <w:rFonts w:ascii="Times New Roman" w:hAnsi="Times New Roman"/>
                <w:sz w:val="22"/>
                <w:lang w:val="en-US"/>
              </w:rPr>
            </w:pPr>
          </w:p>
        </w:tc>
      </w:tr>
      <w:tr w:rsidR="00F217C3" w:rsidRPr="00DB0175" w14:paraId="702B4D9D" w14:textId="77777777" w:rsidTr="0AB1EE1A">
        <w:trPr>
          <w:jc w:val="center"/>
        </w:trPr>
        <w:tc>
          <w:tcPr>
            <w:tcW w:w="1345" w:type="dxa"/>
          </w:tcPr>
          <w:p w14:paraId="24E0283B" w14:textId="5A1775A6" w:rsidR="00F217C3" w:rsidRPr="00DB0175" w:rsidRDefault="0AB1EE1A" w:rsidP="0AB1EE1A">
            <w:pPr>
              <w:rPr>
                <w:rFonts w:ascii="Times New Roman" w:hAnsi="Times New Roman"/>
                <w:sz w:val="22"/>
                <w:lang w:val="en-US"/>
              </w:rPr>
            </w:pPr>
            <w:r w:rsidRPr="00DB0175">
              <w:rPr>
                <w:rFonts w:ascii="Times New Roman" w:hAnsi="Times New Roman"/>
                <w:sz w:val="22"/>
                <w:lang w:val="en-US"/>
              </w:rPr>
              <w:t>TX</w:t>
            </w:r>
          </w:p>
        </w:tc>
        <w:tc>
          <w:tcPr>
            <w:tcW w:w="3330" w:type="dxa"/>
          </w:tcPr>
          <w:p w14:paraId="49647F70" w14:textId="77777777" w:rsidR="00F217C3" w:rsidRPr="00DB0175" w:rsidRDefault="0AB1EE1A" w:rsidP="0AB1EE1A">
            <w:pPr>
              <w:rPr>
                <w:rFonts w:ascii="Times New Roman" w:hAnsi="Times New Roman"/>
                <w:sz w:val="22"/>
                <w:lang w:val="en-US"/>
              </w:rPr>
            </w:pPr>
            <w:r w:rsidRPr="00DB0175">
              <w:rPr>
                <w:rFonts w:ascii="Times New Roman" w:hAnsi="Times New Roman"/>
                <w:sz w:val="22"/>
                <w:lang w:val="en-US"/>
              </w:rPr>
              <w:t>UART Transmit</w:t>
            </w:r>
          </w:p>
          <w:p w14:paraId="46742138" w14:textId="2D3445BF" w:rsidR="00580519" w:rsidRPr="00DB0175" w:rsidRDefault="00580519" w:rsidP="00580519">
            <w:pPr>
              <w:rPr>
                <w:rFonts w:ascii="Times New Roman" w:hAnsi="Times New Roman"/>
                <w:sz w:val="22"/>
                <w:lang w:val="en-US"/>
              </w:rPr>
            </w:pPr>
          </w:p>
        </w:tc>
      </w:tr>
      <w:tr w:rsidR="00F217C3" w:rsidRPr="00DB0175" w14:paraId="74542D65" w14:textId="77777777" w:rsidTr="0AB1EE1A">
        <w:trPr>
          <w:jc w:val="center"/>
        </w:trPr>
        <w:tc>
          <w:tcPr>
            <w:tcW w:w="1345" w:type="dxa"/>
          </w:tcPr>
          <w:p w14:paraId="484D6BEF" w14:textId="100A2774" w:rsidR="00F217C3" w:rsidRPr="00DB0175" w:rsidRDefault="0AB1EE1A" w:rsidP="0AB1EE1A">
            <w:pPr>
              <w:rPr>
                <w:rFonts w:ascii="Times New Roman" w:hAnsi="Times New Roman"/>
                <w:sz w:val="22"/>
                <w:lang w:val="en-US"/>
              </w:rPr>
            </w:pPr>
            <w:r w:rsidRPr="00DB0175">
              <w:rPr>
                <w:rFonts w:ascii="Times New Roman" w:hAnsi="Times New Roman"/>
                <w:sz w:val="22"/>
                <w:lang w:val="en-US"/>
              </w:rPr>
              <w:t>SCL</w:t>
            </w:r>
          </w:p>
        </w:tc>
        <w:tc>
          <w:tcPr>
            <w:tcW w:w="3330" w:type="dxa"/>
          </w:tcPr>
          <w:p w14:paraId="6B7C5628" w14:textId="77777777" w:rsidR="00F217C3" w:rsidRPr="00DB0175" w:rsidRDefault="0AB1EE1A" w:rsidP="0AB1EE1A">
            <w:pPr>
              <w:rPr>
                <w:rFonts w:ascii="Times New Roman" w:hAnsi="Times New Roman"/>
                <w:sz w:val="22"/>
                <w:lang w:val="en-US"/>
              </w:rPr>
            </w:pPr>
            <w:r w:rsidRPr="00DB0175">
              <w:rPr>
                <w:rFonts w:ascii="Times New Roman" w:hAnsi="Times New Roman"/>
                <w:sz w:val="22"/>
                <w:lang w:val="en-US"/>
              </w:rPr>
              <w:t>IIC Clock</w:t>
            </w:r>
          </w:p>
          <w:p w14:paraId="5D3278E1" w14:textId="2F79B75E" w:rsidR="00580519" w:rsidRPr="00DB0175" w:rsidRDefault="00580519" w:rsidP="00580519">
            <w:pPr>
              <w:rPr>
                <w:rFonts w:ascii="Times New Roman" w:hAnsi="Times New Roman"/>
                <w:sz w:val="22"/>
                <w:lang w:val="en-US"/>
              </w:rPr>
            </w:pPr>
          </w:p>
        </w:tc>
      </w:tr>
      <w:tr w:rsidR="00F217C3" w:rsidRPr="00DB0175" w14:paraId="398085B4" w14:textId="77777777" w:rsidTr="0AB1EE1A">
        <w:trPr>
          <w:jc w:val="center"/>
        </w:trPr>
        <w:tc>
          <w:tcPr>
            <w:tcW w:w="1345" w:type="dxa"/>
          </w:tcPr>
          <w:p w14:paraId="5C5E7DD7" w14:textId="5770931F" w:rsidR="00F217C3" w:rsidRPr="00DB0175" w:rsidRDefault="0AB1EE1A" w:rsidP="0AB1EE1A">
            <w:pPr>
              <w:rPr>
                <w:rFonts w:ascii="Times New Roman" w:hAnsi="Times New Roman"/>
                <w:sz w:val="22"/>
                <w:lang w:val="en-US"/>
              </w:rPr>
            </w:pPr>
            <w:r w:rsidRPr="00DB0175">
              <w:rPr>
                <w:rFonts w:ascii="Times New Roman" w:hAnsi="Times New Roman"/>
                <w:sz w:val="22"/>
                <w:lang w:val="en-US"/>
              </w:rPr>
              <w:t>SDA</w:t>
            </w:r>
          </w:p>
        </w:tc>
        <w:tc>
          <w:tcPr>
            <w:tcW w:w="3330" w:type="dxa"/>
          </w:tcPr>
          <w:p w14:paraId="18CD58EB" w14:textId="77777777" w:rsidR="00F217C3" w:rsidRPr="00DB0175" w:rsidRDefault="0AB1EE1A" w:rsidP="0AB1EE1A">
            <w:pPr>
              <w:rPr>
                <w:rFonts w:ascii="Times New Roman" w:hAnsi="Times New Roman"/>
                <w:sz w:val="22"/>
                <w:lang w:val="en-US"/>
              </w:rPr>
            </w:pPr>
            <w:r w:rsidRPr="00DB0175">
              <w:rPr>
                <w:rFonts w:ascii="Times New Roman" w:hAnsi="Times New Roman"/>
                <w:sz w:val="22"/>
                <w:lang w:val="en-US"/>
              </w:rPr>
              <w:t>IIC Data</w:t>
            </w:r>
          </w:p>
          <w:p w14:paraId="300E8E94" w14:textId="1C022189" w:rsidR="00580519" w:rsidRPr="00DB0175" w:rsidRDefault="00580519" w:rsidP="00580519">
            <w:pPr>
              <w:rPr>
                <w:rFonts w:ascii="Times New Roman" w:hAnsi="Times New Roman"/>
                <w:sz w:val="22"/>
                <w:lang w:val="en-US"/>
              </w:rPr>
            </w:pPr>
          </w:p>
        </w:tc>
      </w:tr>
      <w:tr w:rsidR="00F217C3" w:rsidRPr="00DB0175" w14:paraId="7F7A76F1" w14:textId="77777777" w:rsidTr="0AB1EE1A">
        <w:trPr>
          <w:jc w:val="center"/>
        </w:trPr>
        <w:tc>
          <w:tcPr>
            <w:tcW w:w="1345" w:type="dxa"/>
          </w:tcPr>
          <w:p w14:paraId="12961E3D" w14:textId="0F06CE80" w:rsidR="00F217C3" w:rsidRPr="00DB0175" w:rsidRDefault="0AB1EE1A" w:rsidP="0AB1EE1A">
            <w:pPr>
              <w:rPr>
                <w:rFonts w:ascii="Times New Roman" w:hAnsi="Times New Roman"/>
                <w:sz w:val="22"/>
                <w:lang w:val="en-US"/>
              </w:rPr>
            </w:pPr>
            <w:r w:rsidRPr="00DB0175">
              <w:rPr>
                <w:rFonts w:ascii="Times New Roman" w:hAnsi="Times New Roman"/>
                <w:sz w:val="22"/>
                <w:lang w:val="en-US"/>
              </w:rPr>
              <w:t>GND</w:t>
            </w:r>
          </w:p>
        </w:tc>
        <w:tc>
          <w:tcPr>
            <w:tcW w:w="3330" w:type="dxa"/>
          </w:tcPr>
          <w:p w14:paraId="536991AB" w14:textId="77777777" w:rsidR="00F217C3" w:rsidRPr="00DB0175" w:rsidRDefault="0AB1EE1A" w:rsidP="0AB1EE1A">
            <w:pPr>
              <w:rPr>
                <w:rFonts w:ascii="Times New Roman" w:hAnsi="Times New Roman"/>
                <w:sz w:val="22"/>
                <w:lang w:val="en-US"/>
              </w:rPr>
            </w:pPr>
            <w:r w:rsidRPr="00DB0175">
              <w:rPr>
                <w:rFonts w:ascii="Times New Roman" w:hAnsi="Times New Roman"/>
                <w:sz w:val="22"/>
                <w:lang w:val="en-US"/>
              </w:rPr>
              <w:t>Reference Ground</w:t>
            </w:r>
          </w:p>
          <w:p w14:paraId="2412C774" w14:textId="18D8E22D" w:rsidR="00580519" w:rsidRPr="00DB0175" w:rsidRDefault="00580519" w:rsidP="00120004">
            <w:pPr>
              <w:keepNext/>
              <w:rPr>
                <w:rFonts w:ascii="Times New Roman" w:hAnsi="Times New Roman"/>
                <w:sz w:val="22"/>
                <w:lang w:val="en-US"/>
              </w:rPr>
            </w:pPr>
          </w:p>
        </w:tc>
      </w:tr>
    </w:tbl>
    <w:p w14:paraId="2D0D968E" w14:textId="20EE093D" w:rsidR="00120004" w:rsidRPr="00DB0175" w:rsidRDefault="00120004" w:rsidP="00003633">
      <w:pPr>
        <w:jc w:val="center"/>
        <w:rPr>
          <w:rFonts w:ascii="Times New Roman" w:hAnsi="Times New Roman"/>
          <w:lang w:val="en-US"/>
        </w:rPr>
      </w:pPr>
    </w:p>
    <w:p w14:paraId="66E51AD6" w14:textId="44396618" w:rsidR="00046AB2" w:rsidRPr="00DB0175" w:rsidRDefault="00120004" w:rsidP="00003633">
      <w:pPr>
        <w:jc w:val="center"/>
        <w:rPr>
          <w:rFonts w:ascii="Times New Roman" w:hAnsi="Times New Roman"/>
          <w:lang w:val="en-US"/>
        </w:rPr>
      </w:pPr>
      <w:r w:rsidRPr="00DB0175">
        <w:rPr>
          <w:rFonts w:ascii="Times New Roman" w:hAnsi="Times New Roman"/>
          <w:lang w:val="en-US"/>
        </w:rPr>
        <w:t xml:space="preserve">Table </w:t>
      </w:r>
      <w:r w:rsidRPr="00DB0175">
        <w:rPr>
          <w:rFonts w:ascii="Times New Roman" w:hAnsi="Times New Roman"/>
          <w:lang w:val="en-US"/>
        </w:rPr>
        <w:fldChar w:fldCharType="begin"/>
      </w:r>
      <w:r w:rsidRPr="00DB0175">
        <w:rPr>
          <w:rFonts w:ascii="Times New Roman" w:hAnsi="Times New Roman"/>
          <w:lang w:val="en-US"/>
        </w:rPr>
        <w:instrText xml:space="preserve"> SEQ Table \* ARABIC </w:instrText>
      </w:r>
      <w:r w:rsidRPr="00DB0175">
        <w:rPr>
          <w:rFonts w:ascii="Times New Roman" w:hAnsi="Times New Roman"/>
          <w:lang w:val="en-US"/>
        </w:rPr>
        <w:fldChar w:fldCharType="separate"/>
      </w:r>
      <w:r w:rsidR="00115A18">
        <w:rPr>
          <w:rFonts w:ascii="Times New Roman" w:hAnsi="Times New Roman"/>
          <w:noProof/>
          <w:lang w:val="en-US"/>
        </w:rPr>
        <w:t>1</w:t>
      </w:r>
      <w:r w:rsidRPr="00DB0175">
        <w:rPr>
          <w:rFonts w:ascii="Times New Roman" w:hAnsi="Times New Roman"/>
          <w:lang w:val="en-US"/>
        </w:rPr>
        <w:fldChar w:fldCharType="end"/>
      </w:r>
      <w:r w:rsidRPr="00DB0175">
        <w:rPr>
          <w:rFonts w:ascii="Times New Roman" w:hAnsi="Times New Roman"/>
          <w:lang w:val="en-US"/>
        </w:rPr>
        <w:t>: Descriptions of Acronyms used in Figure 2</w:t>
      </w:r>
      <w:commentRangeEnd w:id="5"/>
      <w:r w:rsidR="00C5211B">
        <w:rPr>
          <w:rStyle w:val="CommentReference"/>
        </w:rPr>
        <w:commentReference w:id="5"/>
      </w:r>
    </w:p>
    <w:p w14:paraId="25FBBAD1" w14:textId="28084625" w:rsidR="00183E2F" w:rsidRPr="00DB0175" w:rsidRDefault="00183E2F" w:rsidP="00183E2F">
      <w:pPr>
        <w:rPr>
          <w:rFonts w:ascii="Times New Roman" w:hAnsi="Times New Roman"/>
          <w:lang w:val="en-US"/>
        </w:rPr>
      </w:pPr>
    </w:p>
    <w:p w14:paraId="6077C3EB" w14:textId="6DA3FD56" w:rsidR="00CE43F1" w:rsidRPr="00DB0175" w:rsidRDefault="00CE43F1" w:rsidP="00183E2F">
      <w:pPr>
        <w:rPr>
          <w:rFonts w:ascii="Times New Roman" w:hAnsi="Times New Roman"/>
          <w:lang w:val="en-US"/>
        </w:rPr>
      </w:pPr>
    </w:p>
    <w:p w14:paraId="473ACCD2" w14:textId="77777777" w:rsidR="00CE43F1" w:rsidRPr="00DB0175" w:rsidRDefault="00CE43F1" w:rsidP="00183E2F">
      <w:pPr>
        <w:rPr>
          <w:rFonts w:ascii="Times New Roman" w:hAnsi="Times New Roman"/>
          <w:lang w:val="en-US"/>
        </w:rPr>
      </w:pPr>
    </w:p>
    <w:p w14:paraId="773614E7" w14:textId="77934082" w:rsidR="00183E2F" w:rsidRPr="00DB0175" w:rsidRDefault="0AB1EE1A" w:rsidP="0AB1EE1A">
      <w:pPr>
        <w:pStyle w:val="Heading3"/>
        <w:rPr>
          <w:rFonts w:ascii="Times New Roman" w:hAnsi="Times New Roman"/>
        </w:rPr>
      </w:pPr>
      <w:bookmarkStart w:id="6" w:name="_Toc526439868"/>
      <w:r w:rsidRPr="00DB0175">
        <w:rPr>
          <w:rFonts w:ascii="Times New Roman" w:hAnsi="Times New Roman"/>
        </w:rPr>
        <w:t>Milestone #2</w:t>
      </w:r>
      <w:bookmarkEnd w:id="6"/>
    </w:p>
    <w:p w14:paraId="60EB1390" w14:textId="77777777" w:rsidR="00A136B7" w:rsidRPr="00DB0175" w:rsidRDefault="00A136B7" w:rsidP="00FD62C2">
      <w:pPr>
        <w:ind w:firstLine="720"/>
        <w:jc w:val="both"/>
        <w:rPr>
          <w:rFonts w:ascii="Times New Roman" w:hAnsi="Times New Roman"/>
        </w:rPr>
      </w:pPr>
    </w:p>
    <w:p w14:paraId="54DD7C89" w14:textId="4D833ED8" w:rsidR="006F7697" w:rsidRPr="00DB0175" w:rsidRDefault="3176F0C0" w:rsidP="3176F0C0">
      <w:pPr>
        <w:ind w:firstLine="720"/>
        <w:jc w:val="both"/>
        <w:rPr>
          <w:rFonts w:ascii="Times New Roman" w:hAnsi="Times New Roman"/>
          <w:lang w:val="en-US"/>
        </w:rPr>
      </w:pPr>
      <w:r w:rsidRPr="00DB0175">
        <w:rPr>
          <w:rFonts w:ascii="Times New Roman" w:hAnsi="Times New Roman"/>
        </w:rPr>
        <w:t xml:space="preserve">Milestone #2 </w:t>
      </w:r>
      <w:r w:rsidRPr="00DB0175">
        <w:rPr>
          <w:rFonts w:ascii="Times New Roman" w:hAnsi="Times New Roman"/>
          <w:lang w:val="en-US"/>
        </w:rPr>
        <w:t xml:space="preserve">is to write code, using the Mbed compiler, that will allow a total of 10 selected clicks to work interchangeably in the PCB from Milestone #1. To reiterate, the PCB will allow 4 Clicks to be connected at once but the code to make the Clicks compatible with the PCB will only be written for 10 selected Clicks due to time constraints. </w:t>
      </w:r>
      <w:r w:rsidR="00ED1886" w:rsidRPr="00DB0175">
        <w:rPr>
          <w:rFonts w:ascii="Times New Roman" w:hAnsi="Times New Roman"/>
          <w:lang w:val="en-US"/>
        </w:rPr>
        <w:t>A</w:t>
      </w:r>
      <w:r w:rsidRPr="00DB0175">
        <w:rPr>
          <w:rFonts w:ascii="Times New Roman" w:hAnsi="Times New Roman"/>
          <w:lang w:val="en-US"/>
        </w:rPr>
        <w:t xml:space="preserve"> total of 210 combinations will be possible. The proof can be seen in Equation 1 which uses the classic combinations formula allowing no repetitions and ignoring the order in which the Clicks are placed.</w:t>
      </w:r>
    </w:p>
    <w:p w14:paraId="0E2DA030" w14:textId="77777777" w:rsidR="002005B0" w:rsidRPr="00DB0175" w:rsidRDefault="002005B0" w:rsidP="0094019A">
      <w:pPr>
        <w:rPr>
          <w:rFonts w:ascii="Times New Roman" w:hAnsi="Times New Roman"/>
          <w:lang w:val="en-US"/>
        </w:rPr>
      </w:pPr>
    </w:p>
    <w:p w14:paraId="3C2DBA50" w14:textId="55346F6B" w:rsidR="006F7697" w:rsidRPr="00DB0175" w:rsidRDefault="0AB1EE1A" w:rsidP="0AB1EE1A">
      <w:pPr>
        <w:rPr>
          <w:rFonts w:ascii="Times New Roman" w:hAnsi="Times New Roman"/>
        </w:rPr>
      </w:pPr>
      <w:r w:rsidRPr="00DB0175">
        <w:rPr>
          <w:rFonts w:ascii="Times New Roman" w:hAnsi="Times New Roman"/>
        </w:rPr>
        <w:t>Number of Options = n</w:t>
      </w:r>
    </w:p>
    <w:p w14:paraId="57A34658" w14:textId="19B83C97" w:rsidR="006F7697" w:rsidRPr="00DB0175" w:rsidRDefault="0AB1EE1A" w:rsidP="0AB1EE1A">
      <w:pPr>
        <w:rPr>
          <w:rFonts w:ascii="Times New Roman" w:hAnsi="Times New Roman"/>
        </w:rPr>
      </w:pPr>
      <w:r w:rsidRPr="00DB0175">
        <w:rPr>
          <w:rFonts w:ascii="Times New Roman" w:hAnsi="Times New Roman"/>
        </w:rPr>
        <w:t>Number of Options Selected at one time = r</w:t>
      </w:r>
    </w:p>
    <w:p w14:paraId="6891A470" w14:textId="0AFD1E24" w:rsidR="00A653A3" w:rsidRPr="00DB0175" w:rsidRDefault="00A653A3" w:rsidP="0094019A">
      <w:pPr>
        <w:rPr>
          <w:rFonts w:ascii="Times New Roman" w:hAnsi="Times New Roman"/>
        </w:rPr>
      </w:pPr>
    </w:p>
    <w:p w14:paraId="5C04B52C" w14:textId="2CD235D0" w:rsidR="00A653A3" w:rsidRPr="00DB0175" w:rsidRDefault="002005B0" w:rsidP="0094019A">
      <w:pPr>
        <w:rPr>
          <w:rFonts w:ascii="Times New Roman" w:hAnsi="Times New Roman"/>
        </w:rPr>
      </w:pPr>
      <m:oMathPara>
        <m:oMath>
          <m:r>
            <w:rPr>
              <w:rFonts w:ascii="Cambria Math" w:hAnsi="Cambria Math"/>
            </w:rPr>
            <m:t xml:space="preserve">Total Combinations= </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
                <m:dPr>
                  <m:ctrlPr>
                    <w:rPr>
                      <w:rFonts w:ascii="Cambria Math" w:hAnsi="Cambria Math"/>
                      <w:i/>
                    </w:rPr>
                  </m:ctrlPr>
                </m:dPr>
                <m:e>
                  <m:r>
                    <w:rPr>
                      <w:rFonts w:ascii="Cambria Math" w:hAnsi="Cambria Math"/>
                    </w:rPr>
                    <m:t>10-4</m:t>
                  </m:r>
                </m:e>
              </m:d>
              <m:r>
                <w:rPr>
                  <w:rFonts w:ascii="Cambria Math" w:hAnsi="Cambria Math"/>
                </w:rPr>
                <m:t>!</m:t>
              </m:r>
            </m:den>
          </m:f>
          <m:r>
            <w:rPr>
              <w:rFonts w:ascii="Cambria Math" w:hAnsi="Cambria Math"/>
            </w:rPr>
            <m:t>=210</m:t>
          </m:r>
        </m:oMath>
      </m:oMathPara>
    </w:p>
    <w:p w14:paraId="17673C37" w14:textId="77777777" w:rsidR="002005B0" w:rsidRPr="00DB0175" w:rsidRDefault="002005B0" w:rsidP="0094019A">
      <w:pPr>
        <w:rPr>
          <w:rFonts w:ascii="Times New Roman" w:hAnsi="Times New Roman"/>
        </w:rPr>
      </w:pPr>
    </w:p>
    <w:p w14:paraId="775FAF3A" w14:textId="698C4840" w:rsidR="002005B0" w:rsidRPr="00DB0175" w:rsidRDefault="0AB1EE1A" w:rsidP="0AB1EE1A">
      <w:pPr>
        <w:jc w:val="center"/>
        <w:rPr>
          <w:rFonts w:ascii="Times New Roman" w:hAnsi="Times New Roman"/>
          <w:lang w:val="en-US"/>
        </w:rPr>
      </w:pPr>
      <w:r w:rsidRPr="00DB0175">
        <w:rPr>
          <w:rFonts w:ascii="Times New Roman" w:hAnsi="Times New Roman"/>
          <w:lang w:val="en-US"/>
        </w:rPr>
        <w:t>Equation 1: Total Number of Combinations with Clicks and PCB</w:t>
      </w:r>
    </w:p>
    <w:p w14:paraId="45BCAEBE" w14:textId="728893A6" w:rsidR="00FD62C2" w:rsidRPr="00DB0175" w:rsidRDefault="00FD62C2" w:rsidP="002005B0">
      <w:pPr>
        <w:jc w:val="center"/>
        <w:rPr>
          <w:rFonts w:ascii="Times New Roman" w:hAnsi="Times New Roman"/>
          <w:lang w:val="en-US"/>
        </w:rPr>
      </w:pPr>
    </w:p>
    <w:p w14:paraId="7C954555" w14:textId="5CBC9B03" w:rsidR="00FD62C2" w:rsidRPr="00DB0175" w:rsidRDefault="0AB1EE1A" w:rsidP="0AB1EE1A">
      <w:pPr>
        <w:ind w:firstLine="576"/>
        <w:jc w:val="both"/>
        <w:rPr>
          <w:rFonts w:ascii="Times New Roman" w:hAnsi="Times New Roman"/>
          <w:lang w:val="en-US"/>
        </w:rPr>
      </w:pPr>
      <w:r w:rsidRPr="00DB0175">
        <w:rPr>
          <w:rFonts w:ascii="Times New Roman" w:hAnsi="Times New Roman"/>
        </w:rPr>
        <w:t xml:space="preserve">Milestone #3 </w:t>
      </w:r>
      <w:r w:rsidRPr="00DB0175">
        <w:rPr>
          <w:rFonts w:ascii="Times New Roman" w:hAnsi="Times New Roman"/>
          <w:lang w:val="en-US"/>
        </w:rPr>
        <w:t>will take place once the data can be successfully extracted from the Clicks to a computer using either a USB or Bluetooth signal. This milestone will focus on the creation of a website with an Analytics Display for the data gathered by the Clicks.</w:t>
      </w:r>
    </w:p>
    <w:p w14:paraId="289D4052" w14:textId="3DC066D6" w:rsidR="00CB3354" w:rsidRPr="00DB0175" w:rsidRDefault="00CB3354" w:rsidP="00CB3354">
      <w:pPr>
        <w:jc w:val="both"/>
        <w:rPr>
          <w:rFonts w:ascii="Times New Roman" w:hAnsi="Times New Roman"/>
          <w:lang w:val="en-US"/>
        </w:rPr>
      </w:pPr>
    </w:p>
    <w:p w14:paraId="08390FA1" w14:textId="7FEF0F85" w:rsidR="00CB3354" w:rsidRPr="00DB0175" w:rsidRDefault="0AB1EE1A" w:rsidP="0AB1EE1A">
      <w:pPr>
        <w:pStyle w:val="Heading3"/>
        <w:rPr>
          <w:rFonts w:ascii="Times New Roman" w:hAnsi="Times New Roman"/>
        </w:rPr>
      </w:pPr>
      <w:bookmarkStart w:id="7" w:name="_Toc526439869"/>
      <w:r w:rsidRPr="00DB0175">
        <w:rPr>
          <w:rFonts w:ascii="Times New Roman" w:hAnsi="Times New Roman"/>
        </w:rPr>
        <w:t>Milestone #3</w:t>
      </w:r>
      <w:bookmarkEnd w:id="7"/>
    </w:p>
    <w:p w14:paraId="38EB90A2" w14:textId="77777777" w:rsidR="00CB3354" w:rsidRPr="00DB0175" w:rsidRDefault="00CB3354" w:rsidP="00CB3354">
      <w:pPr>
        <w:jc w:val="both"/>
        <w:rPr>
          <w:rFonts w:ascii="Times New Roman" w:hAnsi="Times New Roman"/>
          <w:lang w:val="en-US"/>
        </w:rPr>
      </w:pPr>
    </w:p>
    <w:p w14:paraId="56167D29" w14:textId="3E08A63A" w:rsidR="007F2C37" w:rsidRPr="00DB0175" w:rsidRDefault="0AB1EE1A" w:rsidP="0AB1EE1A">
      <w:pPr>
        <w:ind w:firstLine="576"/>
        <w:jc w:val="both"/>
        <w:rPr>
          <w:rFonts w:ascii="Times New Roman" w:hAnsi="Times New Roman"/>
          <w:lang w:val="en-US"/>
        </w:rPr>
      </w:pPr>
      <w:r w:rsidRPr="00DB0175">
        <w:rPr>
          <w:rFonts w:ascii="Times New Roman" w:hAnsi="Times New Roman"/>
        </w:rPr>
        <w:t xml:space="preserve">Milestone #3 </w:t>
      </w:r>
      <w:r w:rsidRPr="00DB0175">
        <w:rPr>
          <w:rFonts w:ascii="Times New Roman" w:hAnsi="Times New Roman"/>
          <w:lang w:val="en-US"/>
        </w:rPr>
        <w:t>will take place once the data can be successfully extracted from the Clicks to a computer using either a USB or Bluetooth signal. This milestone will focus on the creation of a website with an Analytics Display for the data gathered by the Clicks using Tableau, an analytics software. This part of the project mostly aims to demonstrate a real-world application and present a working platform for other users to expand on their own product. As such, it will be included links to all reference material necessary and give instructions on how to adapt the project to their own personal goals.</w:t>
      </w:r>
    </w:p>
    <w:p w14:paraId="47611C94" w14:textId="77777777" w:rsidR="002005B0" w:rsidRPr="00DB0175" w:rsidRDefault="002005B0" w:rsidP="0094019A">
      <w:pPr>
        <w:rPr>
          <w:rFonts w:ascii="Times New Roman" w:hAnsi="Times New Roman"/>
        </w:rPr>
      </w:pPr>
    </w:p>
    <w:p w14:paraId="7CEE000A" w14:textId="05C33D8C" w:rsidR="002224D6" w:rsidRPr="00DB0175" w:rsidRDefault="0AB1EE1A" w:rsidP="0AB1EE1A">
      <w:pPr>
        <w:pStyle w:val="Heading2"/>
        <w:rPr>
          <w:rFonts w:ascii="Times New Roman" w:hAnsi="Times New Roman"/>
        </w:rPr>
      </w:pPr>
      <w:bookmarkStart w:id="8" w:name="_Toc526439870"/>
      <w:commentRangeStart w:id="9"/>
      <w:r w:rsidRPr="00DB0175">
        <w:rPr>
          <w:rFonts w:ascii="Times New Roman" w:hAnsi="Times New Roman"/>
        </w:rPr>
        <w:t>Customer Requirements</w:t>
      </w:r>
      <w:bookmarkEnd w:id="8"/>
      <w:commentRangeEnd w:id="9"/>
      <w:r w:rsidR="00D839AB">
        <w:rPr>
          <w:rStyle w:val="CommentReference"/>
          <w:b w:val="0"/>
          <w:i w:val="0"/>
        </w:rPr>
        <w:commentReference w:id="9"/>
      </w:r>
    </w:p>
    <w:p w14:paraId="2E1CE499" w14:textId="77777777" w:rsidR="00284424" w:rsidRPr="00DB0175" w:rsidRDefault="00284424" w:rsidP="00284424">
      <w:pPr>
        <w:rPr>
          <w:rFonts w:ascii="Times New Roman" w:hAnsi="Times New Roman"/>
        </w:rPr>
      </w:pPr>
    </w:p>
    <w:p w14:paraId="79900334" w14:textId="37145808" w:rsidR="000614A8" w:rsidRPr="00DB0175" w:rsidRDefault="0AB1EE1A" w:rsidP="0AB1EE1A">
      <w:pPr>
        <w:rPr>
          <w:rFonts w:ascii="Times New Roman" w:hAnsi="Times New Roman"/>
        </w:rPr>
      </w:pPr>
      <w:r w:rsidRPr="00DB0175">
        <w:rPr>
          <w:rFonts w:ascii="Times New Roman" w:hAnsi="Times New Roman"/>
        </w:rPr>
        <w:t>Alfonso de la Morena:</w:t>
      </w:r>
    </w:p>
    <w:p w14:paraId="2F2BD017" w14:textId="77777777" w:rsidR="000614A8" w:rsidRPr="00DB0175" w:rsidRDefault="000614A8" w:rsidP="000614A8">
      <w:pPr>
        <w:rPr>
          <w:rFonts w:ascii="Times New Roman" w:hAnsi="Times New Roman"/>
        </w:rPr>
      </w:pPr>
    </w:p>
    <w:p w14:paraId="2390B3D0" w14:textId="52E306EC" w:rsidR="009B7435" w:rsidRPr="00DB0175" w:rsidRDefault="3176F0C0" w:rsidP="3176F0C0">
      <w:pPr>
        <w:ind w:firstLine="720"/>
        <w:rPr>
          <w:rFonts w:ascii="Times New Roman" w:hAnsi="Times New Roman"/>
          <w:lang w:val="en-US"/>
        </w:rPr>
      </w:pPr>
      <w:r w:rsidRPr="00DB0175">
        <w:rPr>
          <w:rFonts w:ascii="Times New Roman" w:hAnsi="Times New Roman"/>
        </w:rPr>
        <w:t xml:space="preserve">From the customer’s perspective we aim to provide an open source platform that allows the use of multiple simultaneous Clicks on the </w:t>
      </w:r>
      <w:r w:rsidRPr="00DB0175">
        <w:rPr>
          <w:rFonts w:ascii="Times New Roman" w:hAnsi="Times New Roman"/>
          <w:lang w:val="en-US"/>
        </w:rPr>
        <w:t>FRDM-KL46Z. All the designs, source code and an instruction manual will be provided free of cost. Additionally, the project will be posted in the community forums of NXP, Mbed and MikroElektronika.</w:t>
      </w:r>
    </w:p>
    <w:p w14:paraId="6A8D6AF7" w14:textId="6BEA9E11" w:rsidR="00757CD5" w:rsidRPr="00DB0175" w:rsidRDefault="00757CD5" w:rsidP="6DF2150D">
      <w:pPr>
        <w:rPr>
          <w:rFonts w:ascii="Times New Roman" w:hAnsi="Times New Roman"/>
          <w:lang w:val="en-US"/>
        </w:rPr>
      </w:pPr>
    </w:p>
    <w:p w14:paraId="22BEF348" w14:textId="312D0563" w:rsidR="00757CD5" w:rsidRPr="00DB0175" w:rsidRDefault="00757CD5" w:rsidP="0AB1EE1A">
      <w:pPr>
        <w:rPr>
          <w:rFonts w:ascii="Times New Roman" w:hAnsi="Times New Roman"/>
          <w:lang w:val="en-US"/>
        </w:rPr>
      </w:pPr>
      <w:r w:rsidRPr="00DB0175">
        <w:rPr>
          <w:rFonts w:ascii="Times New Roman" w:hAnsi="Times New Roman"/>
          <w:lang w:val="en-US"/>
        </w:rPr>
        <w:tab/>
        <w:t xml:space="preserve">For Milestone #1, the design for the PCB is made such that it can be expanded on modularly with a different </w:t>
      </w:r>
      <w:r w:rsidR="00F863C8" w:rsidRPr="00DB0175">
        <w:rPr>
          <w:rFonts w:ascii="Times New Roman" w:hAnsi="Times New Roman"/>
          <w:lang w:val="en-US"/>
        </w:rPr>
        <w:t xml:space="preserve">PCB. As can be observed in Figure 2, many of the pins are shared </w:t>
      </w:r>
      <w:r w:rsidR="00F863C8" w:rsidRPr="00DB0175">
        <w:rPr>
          <w:rFonts w:ascii="Times New Roman" w:hAnsi="Times New Roman"/>
          <w:lang w:val="en-US"/>
        </w:rPr>
        <w:lastRenderedPageBreak/>
        <w:t xml:space="preserve">amongst </w:t>
      </w:r>
      <w:r w:rsidR="001903EB" w:rsidRPr="00DB0175">
        <w:rPr>
          <w:rFonts w:ascii="Times New Roman" w:hAnsi="Times New Roman"/>
          <w:lang w:val="en-US"/>
        </w:rPr>
        <w:t xml:space="preserve">the Clicks. </w:t>
      </w:r>
      <w:commentRangeStart w:id="10"/>
      <w:r w:rsidR="001903EB" w:rsidRPr="00DB0175">
        <w:rPr>
          <w:rFonts w:ascii="Times New Roman" w:hAnsi="Times New Roman"/>
          <w:lang w:val="en-US"/>
        </w:rPr>
        <w:t>The limitation for how many Clicks can be connected at once are set by the number of available pins</w:t>
      </w:r>
      <w:r w:rsidR="00CA3CD3" w:rsidRPr="00DB0175">
        <w:rPr>
          <w:rFonts w:ascii="Times New Roman" w:hAnsi="Times New Roman"/>
          <w:lang w:val="en-US"/>
        </w:rPr>
        <w:t xml:space="preserve"> and the power supply. From a customer’s perspective, if there was a desire to have a PCB that could hold 8 Clicks simultaneously, </w:t>
      </w:r>
      <w:r w:rsidR="0083673E" w:rsidRPr="00DB0175">
        <w:rPr>
          <w:rFonts w:ascii="Times New Roman" w:hAnsi="Times New Roman"/>
          <w:lang w:val="en-US"/>
        </w:rPr>
        <w:t>the customer could simply expand on the existing PCB design. Simply adding a multiplexer and making changes to the power supply would allow for more Clicks to be connected. However, this would be completely optional as the customer would also have the choice of simply</w:t>
      </w:r>
      <w:r w:rsidR="005746EF" w:rsidRPr="00DB0175">
        <w:rPr>
          <w:rFonts w:ascii="Times New Roman" w:hAnsi="Times New Roman"/>
          <w:lang w:val="en-US"/>
        </w:rPr>
        <w:t xml:space="preserve"> using two of the 4 Click products to have 8 Clicks working simultaneously.</w:t>
      </w:r>
      <w:commentRangeEnd w:id="10"/>
      <w:r w:rsidR="00D839AB">
        <w:rPr>
          <w:rStyle w:val="CommentReference"/>
        </w:rPr>
        <w:commentReference w:id="10"/>
      </w:r>
    </w:p>
    <w:p w14:paraId="273468FA" w14:textId="20AC19A3" w:rsidR="005746EF" w:rsidRPr="00DB0175" w:rsidRDefault="005746EF" w:rsidP="6DF2150D">
      <w:pPr>
        <w:rPr>
          <w:rFonts w:ascii="Times New Roman" w:hAnsi="Times New Roman"/>
          <w:lang w:val="en-US"/>
        </w:rPr>
      </w:pPr>
    </w:p>
    <w:p w14:paraId="05603B64" w14:textId="70DEFD86" w:rsidR="005746EF" w:rsidRPr="00DB0175" w:rsidRDefault="005746EF" w:rsidP="3176F0C0">
      <w:pPr>
        <w:rPr>
          <w:rFonts w:ascii="Times New Roman" w:hAnsi="Times New Roman"/>
          <w:lang w:val="en-US"/>
        </w:rPr>
      </w:pPr>
      <w:r w:rsidRPr="00DB0175">
        <w:rPr>
          <w:rFonts w:ascii="Times New Roman" w:hAnsi="Times New Roman"/>
          <w:lang w:val="en-US"/>
        </w:rPr>
        <w:tab/>
        <w:t xml:space="preserve">For Milestone #2, write code for the Mbed compiler that will allow a total of 10 selected clicks to work interchangeably in the PCB from Milestone #1, </w:t>
      </w:r>
      <w:r w:rsidR="000E40E8" w:rsidRPr="00DB0175">
        <w:rPr>
          <w:rFonts w:ascii="Times New Roman" w:hAnsi="Times New Roman"/>
          <w:lang w:val="en-US"/>
        </w:rPr>
        <w:t>the code will be open source and available for download. This will allow the customer to adapt the readings collected from to the clicks to fit their own needs. It will also allow for the customer to use the software for the existing 10 Clicks a</w:t>
      </w:r>
      <w:r w:rsidR="00004786" w:rsidRPr="00DB0175">
        <w:rPr>
          <w:rFonts w:ascii="Times New Roman" w:hAnsi="Times New Roman"/>
          <w:lang w:val="en-US"/>
        </w:rPr>
        <w:t>s an example to write code for any other Click they wish to use.</w:t>
      </w:r>
    </w:p>
    <w:p w14:paraId="4E6DF62E" w14:textId="77777777" w:rsidR="009B7435" w:rsidRPr="00DB0175" w:rsidRDefault="009B7435" w:rsidP="00822ACF">
      <w:pPr>
        <w:rPr>
          <w:rFonts w:ascii="Times New Roman" w:hAnsi="Times New Roman"/>
          <w:lang w:val="en-US"/>
        </w:rPr>
      </w:pPr>
    </w:p>
    <w:p w14:paraId="46E71314" w14:textId="3C373259" w:rsidR="00822ACF" w:rsidRPr="00DB0175" w:rsidRDefault="0AB1EE1A" w:rsidP="0AB1EE1A">
      <w:pPr>
        <w:ind w:firstLine="576"/>
        <w:rPr>
          <w:rFonts w:ascii="Times New Roman" w:hAnsi="Times New Roman"/>
        </w:rPr>
      </w:pPr>
      <w:r w:rsidRPr="00DB0175">
        <w:rPr>
          <w:rFonts w:ascii="Times New Roman" w:hAnsi="Times New Roman"/>
          <w:lang w:val="en-US"/>
        </w:rPr>
        <w:t>For Milestone #3, the creation of the website and the software written for the selected Clicks are an example of a real-world application to prove the usefulness of the product, the customer will also have access to all the source code. This will allow the customer to see a working example of the data being passed on to an analytics software and then being displayed on a website. This platform will give a solid foundation for any projects the customer wishes to expand on.</w:t>
      </w:r>
    </w:p>
    <w:p w14:paraId="7CEE0011" w14:textId="05C65F25" w:rsidR="002224D6" w:rsidRPr="00DB0175" w:rsidRDefault="0AB1EE1A" w:rsidP="0AB1EE1A">
      <w:pPr>
        <w:pStyle w:val="Heading2"/>
        <w:rPr>
          <w:rFonts w:ascii="Times New Roman" w:hAnsi="Times New Roman"/>
        </w:rPr>
      </w:pPr>
      <w:bookmarkStart w:id="11" w:name="_Toc526439871"/>
      <w:r w:rsidRPr="00DB0175">
        <w:rPr>
          <w:rFonts w:ascii="Times New Roman" w:hAnsi="Times New Roman"/>
        </w:rPr>
        <w:t>Existing System</w:t>
      </w:r>
      <w:bookmarkEnd w:id="11"/>
    </w:p>
    <w:p w14:paraId="7060BAC9" w14:textId="1932BDE2" w:rsidR="001F2D8D" w:rsidRPr="00DB0175" w:rsidRDefault="001F2D8D" w:rsidP="001F2D8D">
      <w:pPr>
        <w:rPr>
          <w:rFonts w:ascii="Times New Roman" w:hAnsi="Times New Roman"/>
        </w:rPr>
      </w:pPr>
    </w:p>
    <w:p w14:paraId="4AAB44D8" w14:textId="40A833D8" w:rsidR="001F2D8D" w:rsidRPr="00DB0175" w:rsidRDefault="0AB1EE1A" w:rsidP="0AB1EE1A">
      <w:pPr>
        <w:rPr>
          <w:rFonts w:ascii="Times New Roman" w:hAnsi="Times New Roman"/>
        </w:rPr>
      </w:pPr>
      <w:r w:rsidRPr="00DB0175">
        <w:rPr>
          <w:rFonts w:ascii="Times New Roman" w:hAnsi="Times New Roman"/>
        </w:rPr>
        <w:t>Alfonso de la Morena:</w:t>
      </w:r>
    </w:p>
    <w:p w14:paraId="6AC885AF" w14:textId="77777777" w:rsidR="004E6516" w:rsidRPr="00DB0175" w:rsidRDefault="004E6516" w:rsidP="001F2D8D">
      <w:pPr>
        <w:rPr>
          <w:rFonts w:ascii="Times New Roman" w:hAnsi="Times New Roman"/>
        </w:rPr>
      </w:pPr>
    </w:p>
    <w:p w14:paraId="2D7EE86E" w14:textId="533FF2BD" w:rsidR="004E6516" w:rsidRPr="00DB0175" w:rsidRDefault="0AB1EE1A" w:rsidP="0AB1EE1A">
      <w:pPr>
        <w:ind w:firstLine="576"/>
        <w:rPr>
          <w:rFonts w:ascii="Times New Roman" w:hAnsi="Times New Roman"/>
          <w:lang w:val="en-US"/>
        </w:rPr>
      </w:pPr>
      <w:r w:rsidRPr="00DB0175">
        <w:rPr>
          <w:rFonts w:ascii="Times New Roman" w:hAnsi="Times New Roman"/>
        </w:rPr>
        <w:t xml:space="preserve">There is no current system for what this product aims to accomplish. This project will solve the existing problem of not having a platform to interface between the </w:t>
      </w:r>
      <w:r w:rsidRPr="00DB0175">
        <w:rPr>
          <w:rFonts w:ascii="Times New Roman" w:hAnsi="Times New Roman"/>
          <w:lang w:val="en-US"/>
        </w:rPr>
        <w:t>FRDM-KL46Z and the Click sensors. Once completed, the project will allow for up to 4 simultaneous sensors to be connected to the</w:t>
      </w:r>
      <w:r w:rsidRPr="00DB0175">
        <w:rPr>
          <w:rFonts w:ascii="Times New Roman" w:hAnsi="Times New Roman"/>
        </w:rPr>
        <w:t xml:space="preserve"> </w:t>
      </w:r>
      <w:r w:rsidRPr="00DB0175">
        <w:rPr>
          <w:rFonts w:ascii="Times New Roman" w:hAnsi="Times New Roman"/>
          <w:lang w:val="en-US"/>
        </w:rPr>
        <w:t xml:space="preserve">FRDM-KL46Z at any time. </w:t>
      </w:r>
    </w:p>
    <w:p w14:paraId="0F43F520" w14:textId="7E4582CF" w:rsidR="00877F51" w:rsidRPr="00DB0175" w:rsidRDefault="00877F51" w:rsidP="00877F51">
      <w:pPr>
        <w:ind w:firstLine="576"/>
        <w:rPr>
          <w:rFonts w:ascii="Times New Roman" w:hAnsi="Times New Roman"/>
        </w:rPr>
      </w:pPr>
    </w:p>
    <w:p w14:paraId="7BCB789C" w14:textId="40845CA5" w:rsidR="00AE7DE0" w:rsidRPr="00DB0175" w:rsidRDefault="0AB1EE1A" w:rsidP="002B60D6">
      <w:pPr>
        <w:rPr>
          <w:rFonts w:ascii="Times New Roman" w:hAnsi="Times New Roman"/>
        </w:rPr>
      </w:pPr>
      <w:commentRangeStart w:id="12"/>
      <w:r w:rsidRPr="00DB0175">
        <w:rPr>
          <w:rFonts w:ascii="Times New Roman" w:hAnsi="Times New Roman"/>
        </w:rPr>
        <w:t>Although the design for this project could be modular, the system does run into some constraints when expanding to more than 4 Clicks simultaneously. One of those constraints is the power draw of each Click</w:t>
      </w:r>
      <w:r w:rsidR="00C25695" w:rsidRPr="00DB0175">
        <w:rPr>
          <w:rFonts w:ascii="Times New Roman" w:hAnsi="Times New Roman"/>
        </w:rPr>
        <w:t>. This is discussed in section</w:t>
      </w:r>
      <w:r w:rsidR="002B60D6" w:rsidRPr="00DB0175">
        <w:rPr>
          <w:rFonts w:ascii="Times New Roman" w:hAnsi="Times New Roman"/>
        </w:rPr>
        <w:t xml:space="preserve"> 2.8 of this document</w:t>
      </w:r>
      <w:r w:rsidRPr="00DB0175">
        <w:rPr>
          <w:rFonts w:ascii="Times New Roman" w:hAnsi="Times New Roman"/>
        </w:rPr>
        <w:t xml:space="preserve">. The </w:t>
      </w:r>
      <w:r w:rsidRPr="00DB0175">
        <w:rPr>
          <w:rFonts w:ascii="Times New Roman" w:hAnsi="Times New Roman"/>
          <w:lang w:val="en-US"/>
        </w:rPr>
        <w:t>FRDM-KL46Z provides current for all the pins seen in Figure 2. This means that changing the number of Clicks that work simultaneously requires analyses of all the electrical power constraints. Additional there are also constraints when it comes to the number of pins available in t</w:t>
      </w:r>
      <w:r w:rsidRPr="00DB0175">
        <w:rPr>
          <w:rFonts w:ascii="Times New Roman" w:hAnsi="Times New Roman"/>
        </w:rPr>
        <w:t xml:space="preserve">he </w:t>
      </w:r>
      <w:r w:rsidRPr="00DB0175">
        <w:rPr>
          <w:rFonts w:ascii="Times New Roman" w:hAnsi="Times New Roman"/>
          <w:lang w:val="en-US"/>
        </w:rPr>
        <w:t>FRDM-KL46Z. The FRDM-KL46Z is only meant to handle 2 SPI, 1 IIC and 1 Analog interface at any point. The ability to operate 4 Clicks simultaneously is achieved by cycling from one to the next, either by using a MUX or sharing lines between all Clicks. If the design was expanded to include more Clicks, then there would need to be changes made to the PCB to accommodate those extra Clicks.</w:t>
      </w:r>
      <w:r w:rsidR="009B5874" w:rsidRPr="00DB0175">
        <w:rPr>
          <w:rFonts w:ascii="Times New Roman" w:hAnsi="Times New Roman"/>
        </w:rPr>
        <w:t xml:space="preserve"> </w:t>
      </w:r>
      <w:sdt>
        <w:sdtPr>
          <w:rPr>
            <w:rFonts w:ascii="Times New Roman" w:hAnsi="Times New Roman"/>
          </w:rPr>
          <w:id w:val="-1971432532"/>
          <w:citation/>
        </w:sdtPr>
        <w:sdtContent>
          <w:r w:rsidR="009B5874" w:rsidRPr="00DB0175">
            <w:rPr>
              <w:rFonts w:ascii="Times New Roman" w:hAnsi="Times New Roman"/>
            </w:rPr>
            <w:fldChar w:fldCharType="begin"/>
          </w:r>
          <w:r w:rsidR="009E58DD" w:rsidRPr="00DB0175">
            <w:rPr>
              <w:rStyle w:val="Hyperlink"/>
              <w:rFonts w:ascii="Times New Roman" w:hAnsi="Times New Roman"/>
              <w:lang w:val="en-US"/>
            </w:rPr>
            <w:instrText xml:space="preserve">CITATION NXP \l 1033 </w:instrText>
          </w:r>
          <w:r w:rsidR="009B5874" w:rsidRPr="00DB0175">
            <w:rPr>
              <w:rFonts w:ascii="Times New Roman" w:hAnsi="Times New Roman"/>
            </w:rPr>
            <w:fldChar w:fldCharType="separate"/>
          </w:r>
          <w:r w:rsidR="00DD1646" w:rsidRPr="00DB0175">
            <w:rPr>
              <w:rFonts w:ascii="Times New Roman" w:hAnsi="Times New Roman"/>
              <w:noProof/>
              <w:color w:val="0000FF"/>
              <w:lang w:val="en-US"/>
            </w:rPr>
            <w:t>[2]</w:t>
          </w:r>
          <w:r w:rsidR="009B5874" w:rsidRPr="00DB0175">
            <w:rPr>
              <w:rFonts w:ascii="Times New Roman" w:hAnsi="Times New Roman"/>
            </w:rPr>
            <w:fldChar w:fldCharType="end"/>
          </w:r>
        </w:sdtContent>
      </w:sdt>
      <w:commentRangeEnd w:id="12"/>
      <w:r w:rsidR="00D839AB">
        <w:rPr>
          <w:rStyle w:val="CommentReference"/>
        </w:rPr>
        <w:commentReference w:id="12"/>
      </w:r>
    </w:p>
    <w:p w14:paraId="4E32E545" w14:textId="1192771D" w:rsidR="00BC3182" w:rsidRPr="00DB0175" w:rsidRDefault="00BC3182" w:rsidP="00AE7DE0">
      <w:pPr>
        <w:rPr>
          <w:rFonts w:ascii="Times New Roman" w:hAnsi="Times New Roman"/>
        </w:rPr>
      </w:pPr>
    </w:p>
    <w:p w14:paraId="0386CCFD" w14:textId="77777777" w:rsidR="00797DD6" w:rsidRPr="00DB0175" w:rsidRDefault="00797DD6" w:rsidP="00AE7DE0">
      <w:pPr>
        <w:rPr>
          <w:rFonts w:ascii="Times New Roman" w:hAnsi="Times New Roman"/>
        </w:rPr>
      </w:pPr>
    </w:p>
    <w:p w14:paraId="3D90ACDC" w14:textId="77777777" w:rsidR="00797DD6" w:rsidRPr="00DB0175" w:rsidRDefault="00797DD6" w:rsidP="00AE7DE0">
      <w:pPr>
        <w:rPr>
          <w:rFonts w:ascii="Times New Roman" w:hAnsi="Times New Roman"/>
        </w:rPr>
      </w:pPr>
    </w:p>
    <w:p w14:paraId="537FAF12" w14:textId="646C34F5" w:rsidR="0081000F" w:rsidRPr="00DB0175" w:rsidRDefault="0081000F" w:rsidP="00AE7DE0">
      <w:pPr>
        <w:rPr>
          <w:rFonts w:ascii="Times New Roman" w:hAnsi="Times New Roman"/>
        </w:rPr>
      </w:pPr>
    </w:p>
    <w:p w14:paraId="263878AB" w14:textId="77777777" w:rsidR="0081000F" w:rsidRPr="00DB0175" w:rsidRDefault="0081000F" w:rsidP="00AE7DE0">
      <w:pPr>
        <w:rPr>
          <w:rFonts w:ascii="Times New Roman" w:hAnsi="Times New Roman"/>
        </w:rPr>
      </w:pPr>
    </w:p>
    <w:p w14:paraId="64B31997" w14:textId="257A9906" w:rsidR="003975BC" w:rsidRPr="00DB0175" w:rsidRDefault="0AB1EE1A" w:rsidP="0AB1EE1A">
      <w:pPr>
        <w:pStyle w:val="Heading2"/>
        <w:rPr>
          <w:rFonts w:ascii="Times New Roman" w:hAnsi="Times New Roman"/>
        </w:rPr>
      </w:pPr>
      <w:bookmarkStart w:id="13" w:name="_Toc526439872"/>
      <w:r w:rsidRPr="00DB0175">
        <w:rPr>
          <w:rFonts w:ascii="Times New Roman" w:hAnsi="Times New Roman"/>
        </w:rPr>
        <w:lastRenderedPageBreak/>
        <w:t>Terminology</w:t>
      </w:r>
      <w:bookmarkEnd w:id="13"/>
    </w:p>
    <w:p w14:paraId="6B4D540B" w14:textId="77777777" w:rsidR="00284424" w:rsidRPr="00DB0175" w:rsidRDefault="00284424" w:rsidP="00284424">
      <w:pPr>
        <w:rPr>
          <w:rFonts w:ascii="Times New Roman" w:hAnsi="Times New Roman"/>
        </w:rPr>
      </w:pPr>
    </w:p>
    <w:p w14:paraId="3E8C24D0" w14:textId="7D5D99EE" w:rsidR="0861157B" w:rsidRPr="00DB0175" w:rsidRDefault="3176F0C0" w:rsidP="3176F0C0">
      <w:pPr>
        <w:rPr>
          <w:rFonts w:ascii="Times New Roman" w:hAnsi="Times New Roman"/>
        </w:rPr>
      </w:pPr>
      <w:r w:rsidRPr="00DB0175">
        <w:rPr>
          <w:rFonts w:ascii="Times New Roman" w:hAnsi="Times New Roman"/>
        </w:rPr>
        <w:t>Mohamed Sghari:</w:t>
      </w:r>
    </w:p>
    <w:p w14:paraId="0CB5A2FB" w14:textId="2F3A39F2" w:rsidR="00CC47F0" w:rsidRPr="00DB0175" w:rsidRDefault="00CC47F0" w:rsidP="0861157B">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131"/>
      </w:tblGrid>
      <w:tr w:rsidR="00EF305F" w:rsidRPr="00DB0175" w14:paraId="6761D0F1" w14:textId="77777777" w:rsidTr="00502D55">
        <w:tc>
          <w:tcPr>
            <w:tcW w:w="1885" w:type="dxa"/>
            <w:shd w:val="clear" w:color="auto" w:fill="D9D9D9" w:themeFill="background1" w:themeFillShade="D9"/>
          </w:tcPr>
          <w:p w14:paraId="0A4E55DF" w14:textId="77777777" w:rsidR="00EF305F" w:rsidRPr="00DB0175" w:rsidRDefault="0AB1EE1A" w:rsidP="0AB1EE1A">
            <w:pPr>
              <w:rPr>
                <w:rFonts w:ascii="Times New Roman" w:eastAsia="Arial" w:hAnsi="Times New Roman"/>
                <w:b/>
                <w:bCs/>
                <w:szCs w:val="24"/>
              </w:rPr>
            </w:pPr>
            <w:r w:rsidRPr="00DB0175">
              <w:rPr>
                <w:rFonts w:ascii="Times New Roman" w:eastAsia="Arial" w:hAnsi="Times New Roman"/>
                <w:b/>
                <w:bCs/>
                <w:szCs w:val="24"/>
              </w:rPr>
              <w:t>Term</w:t>
            </w:r>
          </w:p>
          <w:p w14:paraId="7105F053" w14:textId="36A2456E" w:rsidR="00EF305F" w:rsidRPr="00DB0175" w:rsidRDefault="00EF305F" w:rsidP="0861157B">
            <w:pPr>
              <w:rPr>
                <w:rFonts w:ascii="Times New Roman" w:eastAsia="Arial" w:hAnsi="Times New Roman"/>
                <w:b/>
                <w:iCs/>
                <w:szCs w:val="24"/>
              </w:rPr>
            </w:pPr>
          </w:p>
        </w:tc>
        <w:tc>
          <w:tcPr>
            <w:tcW w:w="7131" w:type="dxa"/>
            <w:shd w:val="clear" w:color="auto" w:fill="D9D9D9" w:themeFill="background1" w:themeFillShade="D9"/>
          </w:tcPr>
          <w:p w14:paraId="0BE19019" w14:textId="269BD0E3" w:rsidR="00EF305F" w:rsidRPr="00DB0175" w:rsidRDefault="0AB1EE1A" w:rsidP="0AB1EE1A">
            <w:pPr>
              <w:rPr>
                <w:rFonts w:ascii="Times New Roman" w:hAnsi="Times New Roman"/>
                <w:b/>
                <w:bCs/>
                <w:szCs w:val="24"/>
              </w:rPr>
            </w:pPr>
            <w:r w:rsidRPr="00DB0175">
              <w:rPr>
                <w:rFonts w:ascii="Times New Roman" w:hAnsi="Times New Roman"/>
                <w:b/>
                <w:bCs/>
                <w:szCs w:val="24"/>
              </w:rPr>
              <w:t>Description</w:t>
            </w:r>
          </w:p>
        </w:tc>
      </w:tr>
      <w:tr w:rsidR="00CC47F0" w:rsidRPr="00DB0175" w14:paraId="52375B6F" w14:textId="77777777" w:rsidTr="3176F0C0">
        <w:tc>
          <w:tcPr>
            <w:tcW w:w="1885" w:type="dxa"/>
          </w:tcPr>
          <w:p w14:paraId="777A20CE" w14:textId="472FFA45" w:rsidR="00CC47F0" w:rsidRPr="00DB0175" w:rsidRDefault="0AB1EE1A" w:rsidP="0AB1EE1A">
            <w:pPr>
              <w:rPr>
                <w:rFonts w:ascii="Times New Roman" w:hAnsi="Times New Roman"/>
                <w:szCs w:val="24"/>
              </w:rPr>
            </w:pPr>
            <w:r w:rsidRPr="00DB0175">
              <w:rPr>
                <w:rFonts w:ascii="Times New Roman" w:eastAsia="Arial" w:hAnsi="Times New Roman"/>
                <w:szCs w:val="24"/>
              </w:rPr>
              <w:t>FRDM-KL46Z</w:t>
            </w:r>
          </w:p>
        </w:tc>
        <w:tc>
          <w:tcPr>
            <w:tcW w:w="7131" w:type="dxa"/>
          </w:tcPr>
          <w:p w14:paraId="0F4BC685" w14:textId="54D6DE23" w:rsidR="00CC47F0" w:rsidRPr="00DB0175" w:rsidRDefault="0AB1EE1A" w:rsidP="0AB1EE1A">
            <w:pPr>
              <w:rPr>
                <w:rFonts w:ascii="Times New Roman" w:eastAsia="Arial" w:hAnsi="Times New Roman"/>
                <w:szCs w:val="24"/>
              </w:rPr>
            </w:pPr>
            <w:r w:rsidRPr="00DB0175">
              <w:rPr>
                <w:rFonts w:ascii="Times New Roman" w:eastAsia="Arial" w:hAnsi="Times New Roman"/>
                <w:szCs w:val="24"/>
              </w:rPr>
              <w:t xml:space="preserve">A microprocessor boards by NXP, it may be programmed using any of </w:t>
            </w:r>
            <w:proofErr w:type="gramStart"/>
            <w:r w:rsidRPr="00DB0175">
              <w:rPr>
                <w:rFonts w:ascii="Times New Roman" w:eastAsia="Arial" w:hAnsi="Times New Roman"/>
                <w:szCs w:val="24"/>
              </w:rPr>
              <w:t>a</w:t>
            </w:r>
            <w:r w:rsidR="00452A28" w:rsidRPr="00DB0175">
              <w:rPr>
                <w:rFonts w:ascii="Times New Roman" w:eastAsia="Arial" w:hAnsi="Times New Roman"/>
                <w:szCs w:val="24"/>
              </w:rPr>
              <w:t xml:space="preserve"> </w:t>
            </w:r>
            <w:r w:rsidRPr="00DB0175">
              <w:rPr>
                <w:rFonts w:ascii="Times New Roman" w:eastAsia="Arial" w:hAnsi="Times New Roman"/>
                <w:szCs w:val="24"/>
              </w:rPr>
              <w:t>large number of</w:t>
            </w:r>
            <w:proofErr w:type="gramEnd"/>
            <w:r w:rsidRPr="00DB0175">
              <w:rPr>
                <w:rFonts w:ascii="Times New Roman" w:eastAsia="Arial" w:hAnsi="Times New Roman"/>
                <w:szCs w:val="24"/>
              </w:rPr>
              <w:t xml:space="preserve"> available tools.</w:t>
            </w:r>
          </w:p>
          <w:p w14:paraId="23496869" w14:textId="2261717E" w:rsidR="00EB4B0E" w:rsidRPr="00DB0175" w:rsidRDefault="00EB4B0E" w:rsidP="0861157B">
            <w:pPr>
              <w:rPr>
                <w:rFonts w:ascii="Times New Roman" w:hAnsi="Times New Roman"/>
                <w:szCs w:val="24"/>
              </w:rPr>
            </w:pPr>
          </w:p>
        </w:tc>
      </w:tr>
      <w:tr w:rsidR="00CC47F0" w:rsidRPr="00DB0175" w14:paraId="09404AA2" w14:textId="77777777" w:rsidTr="3176F0C0">
        <w:tc>
          <w:tcPr>
            <w:tcW w:w="1885" w:type="dxa"/>
          </w:tcPr>
          <w:p w14:paraId="30BBA29E" w14:textId="03C58CB0" w:rsidR="00CC47F0" w:rsidRPr="00DB0175" w:rsidRDefault="3176F0C0" w:rsidP="3176F0C0">
            <w:pPr>
              <w:rPr>
                <w:rFonts w:ascii="Times New Roman" w:hAnsi="Times New Roman"/>
                <w:szCs w:val="24"/>
              </w:rPr>
            </w:pPr>
            <w:r w:rsidRPr="00DB0175">
              <w:rPr>
                <w:rFonts w:ascii="Times New Roman" w:hAnsi="Times New Roman"/>
                <w:szCs w:val="24"/>
              </w:rPr>
              <w:t>Mbed</w:t>
            </w:r>
          </w:p>
        </w:tc>
        <w:tc>
          <w:tcPr>
            <w:tcW w:w="7131" w:type="dxa"/>
          </w:tcPr>
          <w:p w14:paraId="79E06434" w14:textId="77777777" w:rsidR="00CC47F0" w:rsidRPr="00DB0175" w:rsidRDefault="0AB1EE1A" w:rsidP="0AB1EE1A">
            <w:pPr>
              <w:rPr>
                <w:rFonts w:ascii="Times New Roman" w:eastAsia="Arial" w:hAnsi="Times New Roman"/>
                <w:szCs w:val="24"/>
              </w:rPr>
            </w:pPr>
            <w:r w:rsidRPr="00DB0175">
              <w:rPr>
                <w:rFonts w:ascii="Times New Roman" w:eastAsia="Arial" w:hAnsi="Times New Roman"/>
                <w:szCs w:val="24"/>
              </w:rPr>
              <w:t>A platform and operating system for connecting devices and embedded devices based on 32-bit ARM Cortex-M microcontrollers.</w:t>
            </w:r>
          </w:p>
          <w:p w14:paraId="295A5374" w14:textId="690B8453" w:rsidR="00EB4B0E" w:rsidRPr="00DB0175" w:rsidRDefault="00EB4B0E" w:rsidP="0861157B">
            <w:pPr>
              <w:rPr>
                <w:rFonts w:ascii="Times New Roman" w:hAnsi="Times New Roman"/>
                <w:szCs w:val="24"/>
              </w:rPr>
            </w:pPr>
          </w:p>
        </w:tc>
      </w:tr>
      <w:tr w:rsidR="00CC47F0" w:rsidRPr="00DB0175" w14:paraId="7AC2709A" w14:textId="77777777" w:rsidTr="3176F0C0">
        <w:tc>
          <w:tcPr>
            <w:tcW w:w="1885" w:type="dxa"/>
          </w:tcPr>
          <w:p w14:paraId="027BD2E4" w14:textId="3FD40286" w:rsidR="00CC47F0" w:rsidRPr="00DB0175" w:rsidRDefault="0AB1EE1A" w:rsidP="0AB1EE1A">
            <w:pPr>
              <w:rPr>
                <w:rFonts w:ascii="Times New Roman" w:hAnsi="Times New Roman"/>
                <w:szCs w:val="24"/>
              </w:rPr>
            </w:pPr>
            <w:commentRangeStart w:id="14"/>
            <w:r w:rsidRPr="00DB0175">
              <w:rPr>
                <w:rFonts w:ascii="Times New Roman" w:eastAsia="Arial" w:hAnsi="Times New Roman"/>
                <w:szCs w:val="24"/>
              </w:rPr>
              <w:t>Printed circuit Boards (PCB)</w:t>
            </w:r>
            <w:commentRangeEnd w:id="14"/>
            <w:r w:rsidR="000619CB">
              <w:rPr>
                <w:rStyle w:val="CommentReference"/>
                <w:rFonts w:eastAsia="Times New Roman"/>
              </w:rPr>
              <w:commentReference w:id="14"/>
            </w:r>
          </w:p>
        </w:tc>
        <w:tc>
          <w:tcPr>
            <w:tcW w:w="7131" w:type="dxa"/>
          </w:tcPr>
          <w:p w14:paraId="7B72B38A" w14:textId="77777777" w:rsidR="00CC47F0" w:rsidRPr="00DB0175" w:rsidRDefault="0AB1EE1A" w:rsidP="0AB1EE1A">
            <w:pPr>
              <w:rPr>
                <w:rFonts w:ascii="Times New Roman" w:eastAsia="Arial" w:hAnsi="Times New Roman"/>
                <w:szCs w:val="24"/>
              </w:rPr>
            </w:pPr>
            <w:r w:rsidRPr="00DB0175">
              <w:rPr>
                <w:rFonts w:ascii="Times New Roman" w:eastAsia="Arial" w:hAnsi="Times New Roman"/>
                <w:szCs w:val="24"/>
              </w:rPr>
              <w:t>A printed circuit board that provide connections to            electronic components using conductive tracks, pads and other features etched from sheet layers of copper.</w:t>
            </w:r>
          </w:p>
          <w:p w14:paraId="6356247B" w14:textId="307108FE" w:rsidR="00EB4B0E" w:rsidRPr="00DB0175" w:rsidRDefault="00EB4B0E" w:rsidP="0861157B">
            <w:pPr>
              <w:rPr>
                <w:rFonts w:ascii="Times New Roman" w:hAnsi="Times New Roman"/>
                <w:szCs w:val="24"/>
              </w:rPr>
            </w:pPr>
          </w:p>
        </w:tc>
      </w:tr>
      <w:tr w:rsidR="00CC47F0" w:rsidRPr="00DB0175" w14:paraId="510B8CDD" w14:textId="77777777" w:rsidTr="3176F0C0">
        <w:tc>
          <w:tcPr>
            <w:tcW w:w="1885" w:type="dxa"/>
          </w:tcPr>
          <w:p w14:paraId="1066C6B3" w14:textId="1CD6655E" w:rsidR="00CC47F0" w:rsidRPr="00DB0175" w:rsidRDefault="0AB1EE1A" w:rsidP="0AB1EE1A">
            <w:pPr>
              <w:rPr>
                <w:rFonts w:ascii="Times New Roman" w:hAnsi="Times New Roman"/>
                <w:szCs w:val="24"/>
              </w:rPr>
            </w:pPr>
            <w:commentRangeStart w:id="15"/>
            <w:r w:rsidRPr="00DB0175">
              <w:rPr>
                <w:rFonts w:ascii="Times New Roman" w:eastAsia="Arial" w:hAnsi="Times New Roman"/>
                <w:szCs w:val="24"/>
              </w:rPr>
              <w:t>Temp&amp;Hum2 Click</w:t>
            </w:r>
            <w:commentRangeEnd w:id="15"/>
            <w:r w:rsidR="00076704">
              <w:rPr>
                <w:rStyle w:val="CommentReference"/>
                <w:rFonts w:eastAsia="Times New Roman"/>
              </w:rPr>
              <w:commentReference w:id="15"/>
            </w:r>
          </w:p>
        </w:tc>
        <w:tc>
          <w:tcPr>
            <w:tcW w:w="7131" w:type="dxa"/>
          </w:tcPr>
          <w:p w14:paraId="1C852B68" w14:textId="77777777" w:rsidR="00CC47F0" w:rsidRPr="00DB0175" w:rsidRDefault="3176F0C0" w:rsidP="3176F0C0">
            <w:pPr>
              <w:rPr>
                <w:rFonts w:ascii="Times New Roman" w:eastAsia="Arial" w:hAnsi="Times New Roman"/>
                <w:szCs w:val="24"/>
              </w:rPr>
            </w:pPr>
            <w:r w:rsidRPr="00DB0175">
              <w:rPr>
                <w:rFonts w:ascii="Times New Roman" w:eastAsia="Arial" w:hAnsi="Times New Roman"/>
                <w:szCs w:val="24"/>
              </w:rPr>
              <w:t>A smart temperature and humidity sensor click board. It used Si7034 sensor that measures a wide range of temperature and relative humidity values with a great accuracy.</w:t>
            </w:r>
          </w:p>
          <w:p w14:paraId="51E17327" w14:textId="7A5EA8F8" w:rsidR="00EB4B0E" w:rsidRPr="00DB0175" w:rsidRDefault="00EB4B0E" w:rsidP="0861157B">
            <w:pPr>
              <w:rPr>
                <w:rFonts w:ascii="Times New Roman" w:hAnsi="Times New Roman"/>
                <w:szCs w:val="24"/>
              </w:rPr>
            </w:pPr>
          </w:p>
        </w:tc>
      </w:tr>
      <w:tr w:rsidR="00CC47F0" w:rsidRPr="00DB0175" w14:paraId="20952E60" w14:textId="77777777" w:rsidTr="3176F0C0">
        <w:tc>
          <w:tcPr>
            <w:tcW w:w="1885" w:type="dxa"/>
          </w:tcPr>
          <w:p w14:paraId="4327D121" w14:textId="7A013E77" w:rsidR="00CC47F0" w:rsidRPr="00DB0175" w:rsidRDefault="0AB1EE1A" w:rsidP="0AB1EE1A">
            <w:pPr>
              <w:rPr>
                <w:rFonts w:ascii="Times New Roman" w:hAnsi="Times New Roman"/>
                <w:szCs w:val="24"/>
              </w:rPr>
            </w:pPr>
            <w:r w:rsidRPr="00DB0175">
              <w:rPr>
                <w:rFonts w:ascii="Times New Roman" w:eastAsia="Arial" w:hAnsi="Times New Roman"/>
                <w:szCs w:val="24"/>
              </w:rPr>
              <w:t>Weather Click</w:t>
            </w:r>
          </w:p>
        </w:tc>
        <w:tc>
          <w:tcPr>
            <w:tcW w:w="7131" w:type="dxa"/>
          </w:tcPr>
          <w:p w14:paraId="71F3F879" w14:textId="77777777" w:rsidR="00CC47F0" w:rsidRPr="00DB0175" w:rsidRDefault="0AB1EE1A" w:rsidP="0AB1EE1A">
            <w:pPr>
              <w:rPr>
                <w:rFonts w:ascii="Times New Roman" w:eastAsia="Arial" w:hAnsi="Times New Roman"/>
                <w:szCs w:val="24"/>
              </w:rPr>
            </w:pPr>
            <w:r w:rsidRPr="00DB0175">
              <w:rPr>
                <w:rFonts w:ascii="Times New Roman" w:eastAsia="Arial" w:hAnsi="Times New Roman"/>
                <w:szCs w:val="24"/>
              </w:rPr>
              <w:t>A sensor that detect humidity, pressure, and temperature. It carries BME280 integrated environmental unit.</w:t>
            </w:r>
          </w:p>
          <w:p w14:paraId="698EA678" w14:textId="3BDEEB41" w:rsidR="00EB4B0E" w:rsidRPr="00DB0175" w:rsidRDefault="00EB4B0E" w:rsidP="0861157B">
            <w:pPr>
              <w:rPr>
                <w:rFonts w:ascii="Times New Roman" w:hAnsi="Times New Roman"/>
                <w:szCs w:val="24"/>
              </w:rPr>
            </w:pPr>
          </w:p>
        </w:tc>
      </w:tr>
      <w:tr w:rsidR="00CC47F0" w:rsidRPr="00DB0175" w14:paraId="46C8625F" w14:textId="77777777" w:rsidTr="3176F0C0">
        <w:tc>
          <w:tcPr>
            <w:tcW w:w="1885" w:type="dxa"/>
          </w:tcPr>
          <w:p w14:paraId="1620D81E" w14:textId="7D8F6705" w:rsidR="00CC47F0" w:rsidRPr="00DB0175" w:rsidRDefault="3176F0C0" w:rsidP="3176F0C0">
            <w:pPr>
              <w:rPr>
                <w:rFonts w:ascii="Times New Roman" w:hAnsi="Times New Roman"/>
                <w:szCs w:val="24"/>
              </w:rPr>
            </w:pPr>
            <w:r w:rsidRPr="00DB0175">
              <w:rPr>
                <w:rFonts w:ascii="Times New Roman" w:eastAsia="Arial" w:hAnsi="Times New Roman"/>
                <w:szCs w:val="24"/>
              </w:rPr>
              <w:t>Color 5 Click</w:t>
            </w:r>
          </w:p>
        </w:tc>
        <w:tc>
          <w:tcPr>
            <w:tcW w:w="7131" w:type="dxa"/>
          </w:tcPr>
          <w:p w14:paraId="314DDD13" w14:textId="77777777" w:rsidR="00CC47F0" w:rsidRPr="00DB0175" w:rsidRDefault="3176F0C0" w:rsidP="3176F0C0">
            <w:pPr>
              <w:rPr>
                <w:rFonts w:ascii="Times New Roman" w:eastAsia="Arial" w:hAnsi="Times New Roman"/>
                <w:szCs w:val="24"/>
              </w:rPr>
            </w:pPr>
            <w:r w:rsidRPr="00DB0175">
              <w:rPr>
                <w:rFonts w:ascii="Times New Roman" w:eastAsia="Arial" w:hAnsi="Times New Roman"/>
                <w:szCs w:val="24"/>
              </w:rPr>
              <w:t>A color sensor click board that detect red, green, and bleu components via I2C also detect infra-red spectrum via IR. It used P12347-01CT integrated color sensor.</w:t>
            </w:r>
          </w:p>
          <w:p w14:paraId="050FB611" w14:textId="37902E52" w:rsidR="00EB4B0E" w:rsidRPr="00DB0175" w:rsidRDefault="00EB4B0E" w:rsidP="0861157B">
            <w:pPr>
              <w:rPr>
                <w:rFonts w:ascii="Times New Roman" w:hAnsi="Times New Roman"/>
                <w:szCs w:val="24"/>
              </w:rPr>
            </w:pPr>
          </w:p>
        </w:tc>
      </w:tr>
      <w:tr w:rsidR="00CC47F0" w:rsidRPr="00DB0175" w14:paraId="15AE44A4" w14:textId="77777777" w:rsidTr="3176F0C0">
        <w:tc>
          <w:tcPr>
            <w:tcW w:w="1885" w:type="dxa"/>
          </w:tcPr>
          <w:p w14:paraId="1072B932" w14:textId="2D8677AF" w:rsidR="00CC47F0" w:rsidRPr="00DB0175" w:rsidRDefault="3176F0C0" w:rsidP="3176F0C0">
            <w:pPr>
              <w:rPr>
                <w:rFonts w:ascii="Times New Roman" w:hAnsi="Times New Roman"/>
                <w:szCs w:val="24"/>
              </w:rPr>
            </w:pPr>
            <w:proofErr w:type="spellStart"/>
            <w:r w:rsidRPr="00DB0175">
              <w:rPr>
                <w:rFonts w:ascii="Times New Roman" w:eastAsia="Arial" w:hAnsi="Times New Roman"/>
                <w:szCs w:val="24"/>
              </w:rPr>
              <w:t>BarGraph</w:t>
            </w:r>
            <w:proofErr w:type="spellEnd"/>
            <w:r w:rsidRPr="00DB0175">
              <w:rPr>
                <w:rFonts w:ascii="Times New Roman" w:eastAsia="Arial" w:hAnsi="Times New Roman"/>
                <w:szCs w:val="24"/>
              </w:rPr>
              <w:t xml:space="preserve"> 2 Click</w:t>
            </w:r>
          </w:p>
        </w:tc>
        <w:tc>
          <w:tcPr>
            <w:tcW w:w="7131" w:type="dxa"/>
          </w:tcPr>
          <w:p w14:paraId="5A665041" w14:textId="77777777" w:rsidR="00CC47F0" w:rsidRPr="00DB0175" w:rsidRDefault="3176F0C0" w:rsidP="3176F0C0">
            <w:pPr>
              <w:rPr>
                <w:rFonts w:ascii="Times New Roman" w:eastAsia="Arial" w:hAnsi="Times New Roman"/>
                <w:color w:val="121212"/>
                <w:szCs w:val="24"/>
              </w:rPr>
            </w:pPr>
            <w:r w:rsidRPr="00DB0175">
              <w:rPr>
                <w:rFonts w:ascii="Times New Roman" w:eastAsia="Arial" w:hAnsi="Times New Roman"/>
                <w:color w:val="121212"/>
                <w:szCs w:val="24"/>
              </w:rPr>
              <w:t xml:space="preserve">A 10-segment bar graph display click, which uses a high-quality, </w:t>
            </w:r>
            <w:proofErr w:type="spellStart"/>
            <w:r w:rsidRPr="00DB0175">
              <w:rPr>
                <w:rFonts w:ascii="Times New Roman" w:eastAsia="Arial" w:hAnsi="Times New Roman"/>
                <w:color w:val="121212"/>
                <w:szCs w:val="24"/>
              </w:rPr>
              <w:t>multicolor</w:t>
            </w:r>
            <w:proofErr w:type="spellEnd"/>
            <w:r w:rsidRPr="00DB0175">
              <w:rPr>
                <w:rFonts w:ascii="Times New Roman" w:eastAsia="Arial" w:hAnsi="Times New Roman"/>
                <w:color w:val="121212"/>
                <w:szCs w:val="24"/>
              </w:rPr>
              <w:t xml:space="preserve"> bar graph LED display.it provide a visual feedback like audio level, current/voltage level, position of the encoder etc.</w:t>
            </w:r>
          </w:p>
          <w:p w14:paraId="1C376F1C" w14:textId="13270137" w:rsidR="00EB4B0E" w:rsidRPr="00DB0175" w:rsidRDefault="00EB4B0E" w:rsidP="0861157B">
            <w:pPr>
              <w:rPr>
                <w:rFonts w:ascii="Times New Roman" w:hAnsi="Times New Roman"/>
                <w:szCs w:val="24"/>
              </w:rPr>
            </w:pPr>
          </w:p>
        </w:tc>
      </w:tr>
      <w:tr w:rsidR="00CC47F0" w:rsidRPr="00DB0175" w14:paraId="675A2748" w14:textId="77777777" w:rsidTr="3176F0C0">
        <w:tc>
          <w:tcPr>
            <w:tcW w:w="1885" w:type="dxa"/>
          </w:tcPr>
          <w:p w14:paraId="598BF548" w14:textId="7390619C" w:rsidR="00CC47F0" w:rsidRPr="00DB0175" w:rsidRDefault="0AB1EE1A" w:rsidP="0AB1EE1A">
            <w:pPr>
              <w:rPr>
                <w:rFonts w:ascii="Times New Roman" w:hAnsi="Times New Roman"/>
                <w:szCs w:val="24"/>
              </w:rPr>
            </w:pPr>
            <w:r w:rsidRPr="00DB0175">
              <w:rPr>
                <w:rFonts w:ascii="Times New Roman" w:eastAsia="Arial" w:hAnsi="Times New Roman"/>
                <w:color w:val="121212"/>
                <w:szCs w:val="24"/>
              </w:rPr>
              <w:t>Accel 5 Click</w:t>
            </w:r>
          </w:p>
        </w:tc>
        <w:tc>
          <w:tcPr>
            <w:tcW w:w="7131" w:type="dxa"/>
          </w:tcPr>
          <w:p w14:paraId="00F9751E" w14:textId="77777777" w:rsidR="00CC47F0" w:rsidRPr="00DB0175" w:rsidRDefault="3176F0C0" w:rsidP="3176F0C0">
            <w:pPr>
              <w:rPr>
                <w:rFonts w:ascii="Times New Roman" w:eastAsia="Arial" w:hAnsi="Times New Roman"/>
                <w:color w:val="121212"/>
                <w:szCs w:val="24"/>
              </w:rPr>
            </w:pPr>
            <w:r w:rsidRPr="00DB0175">
              <w:rPr>
                <w:rFonts w:ascii="Times New Roman" w:eastAsia="Arial" w:hAnsi="Times New Roman"/>
                <w:color w:val="121212"/>
                <w:szCs w:val="24"/>
              </w:rPr>
              <w:t xml:space="preserve">An ultra-low power triaxial accelerometer sensor, </w:t>
            </w:r>
            <w:proofErr w:type="spellStart"/>
            <w:r w:rsidRPr="00DB0175">
              <w:rPr>
                <w:rFonts w:ascii="Times New Roman" w:eastAsia="Arial" w:hAnsi="Times New Roman"/>
                <w:color w:val="121212"/>
                <w:szCs w:val="24"/>
              </w:rPr>
              <w:t>labeled</w:t>
            </w:r>
            <w:proofErr w:type="spellEnd"/>
            <w:r w:rsidRPr="00DB0175">
              <w:rPr>
                <w:rFonts w:ascii="Times New Roman" w:eastAsia="Arial" w:hAnsi="Times New Roman"/>
                <w:color w:val="121212"/>
                <w:szCs w:val="24"/>
              </w:rPr>
              <w:t xml:space="preserve"> as the BMA400. It allows linear motion and gravitational force measurements in ranges of ±2 g, ±4 g, ±8, and ±16 g in three perpendicular axes.</w:t>
            </w:r>
          </w:p>
          <w:p w14:paraId="694DC3B7" w14:textId="2221AD13" w:rsidR="00EB4B0E" w:rsidRPr="00DB0175" w:rsidRDefault="00EB4B0E" w:rsidP="0861157B">
            <w:pPr>
              <w:rPr>
                <w:rFonts w:ascii="Times New Roman" w:hAnsi="Times New Roman"/>
                <w:szCs w:val="24"/>
              </w:rPr>
            </w:pPr>
          </w:p>
        </w:tc>
      </w:tr>
      <w:tr w:rsidR="00922BB9" w:rsidRPr="00DB0175" w14:paraId="732E79A0" w14:textId="77777777" w:rsidTr="3176F0C0">
        <w:tc>
          <w:tcPr>
            <w:tcW w:w="1885" w:type="dxa"/>
          </w:tcPr>
          <w:p w14:paraId="58079DD3" w14:textId="5D605324" w:rsidR="00922BB9" w:rsidRPr="00DB0175" w:rsidRDefault="0AB1EE1A" w:rsidP="0AB1EE1A">
            <w:pPr>
              <w:rPr>
                <w:rFonts w:ascii="Times New Roman" w:eastAsia="Arial" w:hAnsi="Times New Roman"/>
                <w:color w:val="121212"/>
                <w:szCs w:val="24"/>
              </w:rPr>
            </w:pPr>
            <w:r w:rsidRPr="00DB0175">
              <w:rPr>
                <w:rFonts w:ascii="Times New Roman" w:eastAsia="Arial" w:hAnsi="Times New Roman"/>
                <w:color w:val="121212"/>
                <w:szCs w:val="24"/>
              </w:rPr>
              <w:t>Gaussmeter Click</w:t>
            </w:r>
          </w:p>
        </w:tc>
        <w:tc>
          <w:tcPr>
            <w:tcW w:w="7131" w:type="dxa"/>
          </w:tcPr>
          <w:p w14:paraId="379FA013" w14:textId="77777777" w:rsidR="00922BB9" w:rsidRPr="00DB0175" w:rsidRDefault="0AB1EE1A" w:rsidP="0AB1EE1A">
            <w:pPr>
              <w:spacing w:line="259" w:lineRule="auto"/>
              <w:rPr>
                <w:rFonts w:ascii="Times New Roman" w:eastAsia="Arial" w:hAnsi="Times New Roman"/>
                <w:color w:val="121212"/>
                <w:szCs w:val="24"/>
              </w:rPr>
            </w:pPr>
            <w:r w:rsidRPr="00DB0175">
              <w:rPr>
                <w:rFonts w:ascii="Times New Roman" w:eastAsia="Arial" w:hAnsi="Times New Roman"/>
                <w:color w:val="121212"/>
                <w:szCs w:val="24"/>
              </w:rPr>
              <w:t>A sensor that measured the magnetic field in X, Y and Z axes. It carries a micropower magnetometer MLX90393.</w:t>
            </w:r>
          </w:p>
          <w:p w14:paraId="373E7C2C" w14:textId="7D0EB0C0" w:rsidR="00EB4B0E" w:rsidRPr="00DB0175" w:rsidRDefault="00EB4B0E" w:rsidP="00922BB9">
            <w:pPr>
              <w:spacing w:line="259" w:lineRule="auto"/>
              <w:rPr>
                <w:rFonts w:ascii="Times New Roman" w:eastAsia="Arial" w:hAnsi="Times New Roman"/>
                <w:color w:val="121212"/>
                <w:szCs w:val="24"/>
              </w:rPr>
            </w:pPr>
          </w:p>
        </w:tc>
      </w:tr>
      <w:tr w:rsidR="00922BB9" w:rsidRPr="00DB0175" w14:paraId="489FBD1C" w14:textId="77777777" w:rsidTr="3176F0C0">
        <w:tc>
          <w:tcPr>
            <w:tcW w:w="1885" w:type="dxa"/>
          </w:tcPr>
          <w:p w14:paraId="58FCE091" w14:textId="7ACA3774" w:rsidR="00922BB9" w:rsidRPr="00DB0175" w:rsidRDefault="3176F0C0" w:rsidP="3176F0C0">
            <w:pPr>
              <w:rPr>
                <w:rFonts w:ascii="Times New Roman" w:eastAsia="Arial" w:hAnsi="Times New Roman"/>
                <w:color w:val="121212"/>
                <w:szCs w:val="24"/>
              </w:rPr>
            </w:pPr>
            <w:proofErr w:type="spellStart"/>
            <w:r w:rsidRPr="00DB0175">
              <w:rPr>
                <w:rFonts w:ascii="Times New Roman" w:eastAsia="Arial" w:hAnsi="Times New Roman"/>
                <w:szCs w:val="24"/>
              </w:rPr>
              <w:t>LightRanger</w:t>
            </w:r>
            <w:proofErr w:type="spellEnd"/>
            <w:r w:rsidRPr="00DB0175">
              <w:rPr>
                <w:rFonts w:ascii="Times New Roman" w:eastAsia="Arial" w:hAnsi="Times New Roman"/>
                <w:szCs w:val="24"/>
              </w:rPr>
              <w:t xml:space="preserve"> 3 Click</w:t>
            </w:r>
          </w:p>
        </w:tc>
        <w:tc>
          <w:tcPr>
            <w:tcW w:w="7131" w:type="dxa"/>
          </w:tcPr>
          <w:p w14:paraId="2A085156" w14:textId="77777777" w:rsidR="00922BB9" w:rsidRPr="00DB0175" w:rsidRDefault="0AB1EE1A" w:rsidP="0AB1EE1A">
            <w:pPr>
              <w:rPr>
                <w:rFonts w:ascii="Times New Roman" w:eastAsia="Arial" w:hAnsi="Times New Roman"/>
                <w:szCs w:val="24"/>
              </w:rPr>
            </w:pPr>
            <w:r w:rsidRPr="00DB0175">
              <w:rPr>
                <w:rFonts w:ascii="Times New Roman" w:eastAsia="Arial" w:hAnsi="Times New Roman"/>
                <w:szCs w:val="24"/>
              </w:rPr>
              <w:t>A sensor that measure distance using emitting Laser. It can measure a distance up to 2000mm with up to 10% accuracy. It carries RFD77402.</w:t>
            </w:r>
          </w:p>
          <w:p w14:paraId="783FF4D0" w14:textId="01CCD4B2" w:rsidR="00EB4B0E" w:rsidRPr="00DB0175" w:rsidRDefault="00EB4B0E" w:rsidP="0861157B">
            <w:pPr>
              <w:rPr>
                <w:rFonts w:ascii="Times New Roman" w:eastAsia="Arial" w:hAnsi="Times New Roman"/>
                <w:szCs w:val="24"/>
              </w:rPr>
            </w:pPr>
          </w:p>
        </w:tc>
      </w:tr>
      <w:tr w:rsidR="00922BB9" w:rsidRPr="00DB0175" w14:paraId="317C3BB9" w14:textId="77777777" w:rsidTr="3176F0C0">
        <w:tc>
          <w:tcPr>
            <w:tcW w:w="1885" w:type="dxa"/>
          </w:tcPr>
          <w:p w14:paraId="3326A43A" w14:textId="10501663" w:rsidR="00922BB9" w:rsidRPr="00DB0175" w:rsidRDefault="0AB1EE1A" w:rsidP="0AB1EE1A">
            <w:pPr>
              <w:rPr>
                <w:rFonts w:ascii="Times New Roman" w:eastAsia="Arial" w:hAnsi="Times New Roman"/>
                <w:color w:val="121212"/>
                <w:szCs w:val="24"/>
              </w:rPr>
            </w:pPr>
            <w:r w:rsidRPr="00DB0175">
              <w:rPr>
                <w:rFonts w:ascii="Times New Roman" w:eastAsia="Arial" w:hAnsi="Times New Roman"/>
                <w:szCs w:val="24"/>
              </w:rPr>
              <w:t>Alcohol Click</w:t>
            </w:r>
          </w:p>
        </w:tc>
        <w:tc>
          <w:tcPr>
            <w:tcW w:w="7131" w:type="dxa"/>
          </w:tcPr>
          <w:p w14:paraId="542C0596" w14:textId="77777777" w:rsidR="00922BB9" w:rsidRPr="00DB0175" w:rsidRDefault="0AB1EE1A" w:rsidP="0AB1EE1A">
            <w:pPr>
              <w:rPr>
                <w:rFonts w:ascii="Times New Roman" w:eastAsia="Arial" w:hAnsi="Times New Roman"/>
                <w:szCs w:val="24"/>
              </w:rPr>
            </w:pPr>
            <w:r w:rsidRPr="00DB0175">
              <w:rPr>
                <w:rFonts w:ascii="Times New Roman" w:eastAsia="Arial" w:hAnsi="Times New Roman"/>
                <w:szCs w:val="24"/>
              </w:rPr>
              <w:t>A sensor that is high sensitivity to alcohols. It carries MQ-3 sensor that detect alcohol concentration from 0.04 to 4mg/l.</w:t>
            </w:r>
          </w:p>
          <w:p w14:paraId="6C7722BA" w14:textId="1C250B37" w:rsidR="00EB4B0E" w:rsidRPr="00DB0175" w:rsidRDefault="00EB4B0E" w:rsidP="0861157B">
            <w:pPr>
              <w:rPr>
                <w:rFonts w:ascii="Times New Roman" w:eastAsia="Arial" w:hAnsi="Times New Roman"/>
                <w:color w:val="121212"/>
                <w:szCs w:val="24"/>
              </w:rPr>
            </w:pPr>
          </w:p>
        </w:tc>
      </w:tr>
      <w:tr w:rsidR="00EB4B0E" w:rsidRPr="00DB0175" w14:paraId="38CD1833" w14:textId="77777777" w:rsidTr="3176F0C0">
        <w:tc>
          <w:tcPr>
            <w:tcW w:w="1885" w:type="dxa"/>
          </w:tcPr>
          <w:p w14:paraId="5BD89BD1" w14:textId="52D73C3D"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Air Quality Click</w:t>
            </w:r>
          </w:p>
        </w:tc>
        <w:tc>
          <w:tcPr>
            <w:tcW w:w="7131" w:type="dxa"/>
          </w:tcPr>
          <w:p w14:paraId="06B65EE8" w14:textId="77777777"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A click that carries MQ-135 sensor for detection poisonous gases.</w:t>
            </w:r>
          </w:p>
          <w:p w14:paraId="1FDE937E" w14:textId="37DF25B5" w:rsidR="00EB4B0E" w:rsidRPr="00DB0175" w:rsidRDefault="00EB4B0E" w:rsidP="0861157B">
            <w:pPr>
              <w:rPr>
                <w:rFonts w:ascii="Times New Roman" w:eastAsia="Arial" w:hAnsi="Times New Roman"/>
                <w:szCs w:val="24"/>
              </w:rPr>
            </w:pPr>
          </w:p>
        </w:tc>
      </w:tr>
      <w:tr w:rsidR="00EB4B0E" w:rsidRPr="00DB0175" w14:paraId="4E31047B" w14:textId="77777777" w:rsidTr="3176F0C0">
        <w:tc>
          <w:tcPr>
            <w:tcW w:w="1885" w:type="dxa"/>
          </w:tcPr>
          <w:p w14:paraId="2F2624AF" w14:textId="09A13742"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MicroSD Click</w:t>
            </w:r>
          </w:p>
        </w:tc>
        <w:tc>
          <w:tcPr>
            <w:tcW w:w="7131" w:type="dxa"/>
          </w:tcPr>
          <w:p w14:paraId="143FEF47" w14:textId="77777777"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A click that provide the ability to add an addition memory via microSD cards.</w:t>
            </w:r>
          </w:p>
          <w:p w14:paraId="655A2457" w14:textId="1D63AF11" w:rsidR="00EB4B0E" w:rsidRPr="00DB0175" w:rsidRDefault="00EB4B0E" w:rsidP="0861157B">
            <w:pPr>
              <w:rPr>
                <w:rFonts w:ascii="Times New Roman" w:eastAsia="Arial" w:hAnsi="Times New Roman"/>
                <w:szCs w:val="24"/>
              </w:rPr>
            </w:pPr>
          </w:p>
        </w:tc>
      </w:tr>
      <w:tr w:rsidR="00EB4B0E" w:rsidRPr="00DB0175" w14:paraId="2747A41C" w14:textId="77777777" w:rsidTr="3176F0C0">
        <w:tc>
          <w:tcPr>
            <w:tcW w:w="1885" w:type="dxa"/>
          </w:tcPr>
          <w:p w14:paraId="4985CB95" w14:textId="0D678F62" w:rsidR="00EB4B0E" w:rsidRPr="00DB0175" w:rsidRDefault="0AB1EE1A" w:rsidP="0AB1EE1A">
            <w:pPr>
              <w:rPr>
                <w:rFonts w:ascii="Times New Roman" w:eastAsia="Arial" w:hAnsi="Times New Roman"/>
                <w:szCs w:val="24"/>
              </w:rPr>
            </w:pPr>
            <w:commentRangeStart w:id="16"/>
            <w:r w:rsidRPr="00DB0175">
              <w:rPr>
                <w:rFonts w:ascii="Times New Roman" w:eastAsia="Arial" w:hAnsi="Times New Roman"/>
                <w:szCs w:val="24"/>
              </w:rPr>
              <w:lastRenderedPageBreak/>
              <w:t>MAX14830</w:t>
            </w:r>
            <w:commentRangeEnd w:id="16"/>
            <w:r w:rsidR="00076704">
              <w:rPr>
                <w:rStyle w:val="CommentReference"/>
                <w:rFonts w:eastAsia="Times New Roman"/>
              </w:rPr>
              <w:commentReference w:id="16"/>
            </w:r>
          </w:p>
        </w:tc>
        <w:tc>
          <w:tcPr>
            <w:tcW w:w="7131" w:type="dxa"/>
          </w:tcPr>
          <w:p w14:paraId="55213F3A" w14:textId="77777777"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An advanced quad universal asynchronous receiver-transmitter. Each UART is having 128 words of receive and transmit first-in/first-out and a high-speed serial peripheral interface or controller interface.</w:t>
            </w:r>
          </w:p>
          <w:p w14:paraId="2CDFF85C" w14:textId="73CB30EF" w:rsidR="00EB4B0E" w:rsidRPr="00DB0175" w:rsidRDefault="00EB4B0E" w:rsidP="0861157B">
            <w:pPr>
              <w:rPr>
                <w:rFonts w:ascii="Times New Roman" w:eastAsia="Arial" w:hAnsi="Times New Roman"/>
                <w:szCs w:val="24"/>
              </w:rPr>
            </w:pPr>
          </w:p>
        </w:tc>
      </w:tr>
      <w:tr w:rsidR="00EB4B0E" w:rsidRPr="00DB0175" w14:paraId="780F888E" w14:textId="77777777" w:rsidTr="3176F0C0">
        <w:tc>
          <w:tcPr>
            <w:tcW w:w="1885" w:type="dxa"/>
          </w:tcPr>
          <w:p w14:paraId="411332F8" w14:textId="0BC69A29"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SC16IS752</w:t>
            </w:r>
          </w:p>
        </w:tc>
        <w:tc>
          <w:tcPr>
            <w:tcW w:w="7131" w:type="dxa"/>
          </w:tcPr>
          <w:p w14:paraId="0A94B8DE" w14:textId="32421581"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A semiconductor ship that has a dual-channel high performance universal asynchronous receiver-transmitter.it offer data rate up to 5Mbit/s and provide application with 8 additional programmable I/O pins.</w:t>
            </w:r>
          </w:p>
          <w:p w14:paraId="18971BBB" w14:textId="77837E64" w:rsidR="00EB4B0E" w:rsidRPr="00DB0175" w:rsidRDefault="00EB4B0E" w:rsidP="0861157B">
            <w:pPr>
              <w:rPr>
                <w:rFonts w:ascii="Times New Roman" w:eastAsia="Arial" w:hAnsi="Times New Roman"/>
                <w:szCs w:val="24"/>
              </w:rPr>
            </w:pPr>
          </w:p>
        </w:tc>
      </w:tr>
      <w:tr w:rsidR="00EB4B0E" w:rsidRPr="00DB0175" w14:paraId="32308E0F" w14:textId="77777777" w:rsidTr="3176F0C0">
        <w:tc>
          <w:tcPr>
            <w:tcW w:w="1885" w:type="dxa"/>
          </w:tcPr>
          <w:p w14:paraId="06F6B590" w14:textId="14E74254"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33999 Ship</w:t>
            </w:r>
          </w:p>
        </w:tc>
        <w:tc>
          <w:tcPr>
            <w:tcW w:w="7131" w:type="dxa"/>
          </w:tcPr>
          <w:p w14:paraId="2297F189" w14:textId="77777777" w:rsidR="00EB4B0E" w:rsidRPr="00DB0175" w:rsidRDefault="0AB1EE1A" w:rsidP="0AB1EE1A">
            <w:pPr>
              <w:rPr>
                <w:rFonts w:ascii="Times New Roman" w:eastAsia="Arial" w:hAnsi="Times New Roman"/>
                <w:szCs w:val="24"/>
              </w:rPr>
            </w:pPr>
            <w:r w:rsidRPr="00DB0175">
              <w:rPr>
                <w:rFonts w:ascii="Times New Roman" w:eastAsia="Arial" w:hAnsi="Times New Roman"/>
                <w:szCs w:val="24"/>
              </w:rPr>
              <w:t>A semiconductor ship comes with 16-output low-side switch with SPI and PWM control. It interfaces with microcontrollers and it’s compatible with both 3.3 V and 5.0 V CMOS logic levels.</w:t>
            </w:r>
          </w:p>
          <w:p w14:paraId="41A00019" w14:textId="2C3FB1E2" w:rsidR="00EB4B0E" w:rsidRPr="00DB0175" w:rsidRDefault="00EB4B0E" w:rsidP="0861157B">
            <w:pPr>
              <w:rPr>
                <w:rFonts w:ascii="Times New Roman" w:eastAsia="Arial" w:hAnsi="Times New Roman"/>
                <w:szCs w:val="24"/>
              </w:rPr>
            </w:pPr>
          </w:p>
        </w:tc>
      </w:tr>
    </w:tbl>
    <w:p w14:paraId="341FAE93" w14:textId="5A4956D9" w:rsidR="78788B23" w:rsidRPr="00DB0175" w:rsidRDefault="78788B23" w:rsidP="78788B23">
      <w:pPr>
        <w:rPr>
          <w:rFonts w:ascii="Times New Roman" w:hAnsi="Times New Roman"/>
        </w:rPr>
      </w:pPr>
    </w:p>
    <w:p w14:paraId="6D4578AA" w14:textId="76C2D042" w:rsidR="78788B23" w:rsidRPr="00DB0175" w:rsidRDefault="78788B23" w:rsidP="78788B23">
      <w:pPr>
        <w:rPr>
          <w:rFonts w:ascii="Times New Roman" w:hAnsi="Times New Roman"/>
        </w:rPr>
      </w:pPr>
    </w:p>
    <w:p w14:paraId="7CEE0027" w14:textId="1913804D" w:rsidR="002224D6" w:rsidRPr="00DB0175" w:rsidRDefault="0AB1EE1A" w:rsidP="0AB1EE1A">
      <w:pPr>
        <w:pStyle w:val="Heading1"/>
        <w:rPr>
          <w:rFonts w:ascii="Times New Roman" w:hAnsi="Times New Roman"/>
          <w:b/>
          <w:bCs/>
          <w:sz w:val="36"/>
          <w:szCs w:val="36"/>
        </w:rPr>
      </w:pPr>
      <w:bookmarkStart w:id="17" w:name="_Toc526439873"/>
      <w:r w:rsidRPr="00DB0175">
        <w:rPr>
          <w:rFonts w:ascii="Times New Roman" w:hAnsi="Times New Roman"/>
          <w:b/>
          <w:bCs/>
          <w:sz w:val="36"/>
          <w:szCs w:val="36"/>
        </w:rPr>
        <w:t>Functional Description</w:t>
      </w:r>
      <w:bookmarkEnd w:id="17"/>
    </w:p>
    <w:p w14:paraId="1C2DB8BB" w14:textId="5118EC93" w:rsidR="00843C22" w:rsidRPr="00DB0175" w:rsidRDefault="3176F0C0" w:rsidP="3176F0C0">
      <w:pPr>
        <w:rPr>
          <w:rFonts w:ascii="Times New Roman" w:hAnsi="Times New Roman"/>
          <w:lang w:val="en-US"/>
        </w:rPr>
      </w:pPr>
      <w:r w:rsidRPr="00DB0175">
        <w:rPr>
          <w:rFonts w:ascii="Times New Roman" w:hAnsi="Times New Roman"/>
          <w:lang w:val="en-US"/>
        </w:rPr>
        <w:t>Mohamed Sghari</w:t>
      </w:r>
      <w:r w:rsidR="0057045A" w:rsidRPr="00DB0175">
        <w:rPr>
          <w:rFonts w:ascii="Times New Roman" w:hAnsi="Times New Roman"/>
          <w:lang w:val="en-US"/>
        </w:rPr>
        <w:t>:</w:t>
      </w:r>
    </w:p>
    <w:p w14:paraId="63B46179" w14:textId="77777777" w:rsidR="0013633F" w:rsidRPr="00DB0175" w:rsidRDefault="0013633F" w:rsidP="3176F0C0">
      <w:pPr>
        <w:rPr>
          <w:rFonts w:ascii="Times New Roman" w:hAnsi="Times New Roman"/>
          <w:lang w:val="en-US"/>
        </w:rPr>
      </w:pPr>
    </w:p>
    <w:p w14:paraId="630B2ED9" w14:textId="63067C25" w:rsidR="0013633F" w:rsidRPr="00DB0175" w:rsidRDefault="0013633F" w:rsidP="3176F0C0">
      <w:pPr>
        <w:rPr>
          <w:rFonts w:ascii="Times New Roman" w:hAnsi="Times New Roman"/>
          <w:lang w:val="en-US"/>
        </w:rPr>
      </w:pPr>
      <w:r w:rsidRPr="00DB0175">
        <w:rPr>
          <w:rFonts w:ascii="Times New Roman" w:hAnsi="Times New Roman"/>
          <w:lang w:val="en-US"/>
        </w:rPr>
        <w:tab/>
      </w:r>
      <w:r w:rsidR="00A81071" w:rsidRPr="00DB0175">
        <w:rPr>
          <w:rFonts w:ascii="Times New Roman" w:hAnsi="Times New Roman"/>
          <w:lang w:val="en-US"/>
        </w:rPr>
        <w:t xml:space="preserve">Most of the functional applications of the Click Sensor Hub come from the Clicks themselves. The Clicks provide sensing capabilities that </w:t>
      </w:r>
      <w:r w:rsidR="001D74F6" w:rsidRPr="00DB0175">
        <w:rPr>
          <w:rFonts w:ascii="Times New Roman" w:hAnsi="Times New Roman"/>
          <w:lang w:val="en-US"/>
        </w:rPr>
        <w:t>are sent to</w:t>
      </w:r>
      <w:r w:rsidR="00A81071" w:rsidRPr="00DB0175">
        <w:rPr>
          <w:rFonts w:ascii="Times New Roman" w:hAnsi="Times New Roman"/>
          <w:lang w:val="en-US"/>
        </w:rPr>
        <w:t xml:space="preserve"> the FRDM-KL46Z </w:t>
      </w:r>
      <w:r w:rsidR="001D74F6" w:rsidRPr="00DB0175">
        <w:rPr>
          <w:rFonts w:ascii="Times New Roman" w:hAnsi="Times New Roman"/>
          <w:lang w:val="en-US"/>
        </w:rPr>
        <w:t xml:space="preserve">so that it may process the data and later send it to a web display. A </w:t>
      </w:r>
      <w:proofErr w:type="gramStart"/>
      <w:r w:rsidR="001D74F6" w:rsidRPr="00DB0175">
        <w:rPr>
          <w:rFonts w:ascii="Times New Roman" w:hAnsi="Times New Roman"/>
          <w:lang w:val="en-US"/>
        </w:rPr>
        <w:t>high level</w:t>
      </w:r>
      <w:proofErr w:type="gramEnd"/>
      <w:r w:rsidR="001D74F6" w:rsidRPr="00DB0175">
        <w:rPr>
          <w:rFonts w:ascii="Times New Roman" w:hAnsi="Times New Roman"/>
          <w:lang w:val="en-US"/>
        </w:rPr>
        <w:t xml:space="preserve"> outline of this behavior can be seen in the figure below.</w:t>
      </w:r>
    </w:p>
    <w:p w14:paraId="4438A7BB" w14:textId="77777777" w:rsidR="0057045A" w:rsidRPr="00DB0175" w:rsidRDefault="0057045A" w:rsidP="3176F0C0">
      <w:pPr>
        <w:rPr>
          <w:rFonts w:ascii="Times New Roman" w:hAnsi="Times New Roman"/>
          <w:lang w:val="en-US"/>
        </w:rPr>
      </w:pPr>
    </w:p>
    <w:p w14:paraId="48D58D57" w14:textId="77777777" w:rsidR="005D7E9B" w:rsidRPr="00DB0175" w:rsidRDefault="00843C22" w:rsidP="005D7E9B">
      <w:pPr>
        <w:keepNext/>
        <w:jc w:val="center"/>
        <w:rPr>
          <w:rFonts w:ascii="Times New Roman" w:hAnsi="Times New Roman"/>
        </w:rPr>
      </w:pPr>
      <w:commentRangeStart w:id="18"/>
      <w:r w:rsidRPr="00DB0175">
        <w:rPr>
          <w:rFonts w:ascii="Times New Roman" w:hAnsi="Times New Roman"/>
          <w:noProof/>
        </w:rPr>
        <w:drawing>
          <wp:inline distT="0" distB="0" distL="0" distR="0" wp14:anchorId="2B70FE16" wp14:editId="5A0C97BE">
            <wp:extent cx="6052820" cy="2934032"/>
            <wp:effectExtent l="19050" t="19050" r="24130" b="19050"/>
            <wp:docPr id="7296840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7">
                      <a:extLst>
                        <a:ext uri="{28A0092B-C50C-407E-A947-70E740481C1C}">
                          <a14:useLocalDpi xmlns:a14="http://schemas.microsoft.com/office/drawing/2010/main" val="0"/>
                        </a:ext>
                      </a:extLst>
                    </a:blip>
                    <a:srcRect t="3805" b="9511"/>
                    <a:stretch/>
                  </pic:blipFill>
                  <pic:spPr bwMode="auto">
                    <a:xfrm>
                      <a:off x="0" y="0"/>
                      <a:ext cx="6082714" cy="294852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commentRangeEnd w:id="18"/>
      <w:r w:rsidR="000619CB">
        <w:rPr>
          <w:rStyle w:val="CommentReference"/>
        </w:rPr>
        <w:commentReference w:id="18"/>
      </w:r>
    </w:p>
    <w:p w14:paraId="68E28AA9" w14:textId="77777777" w:rsidR="005D7E9B" w:rsidRPr="00DB0175" w:rsidRDefault="005D7E9B" w:rsidP="005D7E9B">
      <w:pPr>
        <w:keepNext/>
        <w:jc w:val="center"/>
        <w:rPr>
          <w:rFonts w:ascii="Times New Roman" w:hAnsi="Times New Roman"/>
        </w:rPr>
      </w:pPr>
    </w:p>
    <w:p w14:paraId="3A2F7AA1" w14:textId="6E85FA58" w:rsidR="00843C22" w:rsidRPr="00DB0175" w:rsidRDefault="005D7E9B" w:rsidP="00797DD6">
      <w:pPr>
        <w:pStyle w:val="Caption"/>
        <w:jc w:val="center"/>
        <w:rPr>
          <w:rFonts w:ascii="Times New Roman" w:hAnsi="Times New Roman"/>
          <w:i w:val="0"/>
          <w:color w:val="auto"/>
          <w:sz w:val="24"/>
          <w:szCs w:val="24"/>
        </w:rPr>
      </w:pPr>
      <w:r w:rsidRPr="00DB0175">
        <w:rPr>
          <w:rFonts w:ascii="Times New Roman" w:hAnsi="Times New Roman"/>
          <w:i w:val="0"/>
          <w:color w:val="auto"/>
          <w:sz w:val="24"/>
          <w:szCs w:val="24"/>
        </w:rPr>
        <w:t xml:space="preserve">Figure </w:t>
      </w:r>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rPr>
        <w:instrText xml:space="preserve"> SEQ Figure \* ARABIC </w:instrText>
      </w:r>
      <w:r w:rsidRPr="00DB0175">
        <w:rPr>
          <w:rFonts w:ascii="Times New Roman" w:hAnsi="Times New Roman"/>
          <w:i w:val="0"/>
          <w:color w:val="auto"/>
          <w:sz w:val="24"/>
          <w:szCs w:val="24"/>
        </w:rPr>
        <w:fldChar w:fldCharType="separate"/>
      </w:r>
      <w:r w:rsidR="00115A18">
        <w:rPr>
          <w:rFonts w:ascii="Times New Roman" w:hAnsi="Times New Roman"/>
          <w:i w:val="0"/>
          <w:noProof/>
          <w:color w:val="auto"/>
          <w:sz w:val="24"/>
          <w:szCs w:val="24"/>
        </w:rPr>
        <w:t>3</w:t>
      </w:r>
      <w:r w:rsidRPr="00DB0175">
        <w:rPr>
          <w:rFonts w:ascii="Times New Roman" w:hAnsi="Times New Roman"/>
          <w:i w:val="0"/>
          <w:color w:val="auto"/>
          <w:sz w:val="24"/>
          <w:szCs w:val="24"/>
        </w:rPr>
        <w:fldChar w:fldCharType="end"/>
      </w:r>
      <w:r w:rsidRPr="00DB0175">
        <w:rPr>
          <w:rFonts w:ascii="Times New Roman" w:hAnsi="Times New Roman"/>
          <w:i w:val="0"/>
          <w:color w:val="auto"/>
          <w:sz w:val="24"/>
          <w:szCs w:val="24"/>
        </w:rPr>
        <w:t>: High Level Functional Diagram</w:t>
      </w:r>
    </w:p>
    <w:p w14:paraId="428845B9" w14:textId="77777777" w:rsidR="000F12E8" w:rsidRPr="00DB0175" w:rsidRDefault="000F12E8" w:rsidP="000F12E8">
      <w:pPr>
        <w:rPr>
          <w:rFonts w:ascii="Times New Roman" w:hAnsi="Times New Roman"/>
        </w:rPr>
      </w:pPr>
    </w:p>
    <w:p w14:paraId="52D7C328" w14:textId="4EB1EBB0" w:rsidR="000F12E8" w:rsidRPr="00DB0175" w:rsidRDefault="00133564" w:rsidP="000F12E8">
      <w:pPr>
        <w:rPr>
          <w:rFonts w:ascii="Times New Roman" w:hAnsi="Times New Roman"/>
        </w:rPr>
      </w:pPr>
      <w:r w:rsidRPr="00DB0175">
        <w:rPr>
          <w:rFonts w:ascii="Times New Roman" w:hAnsi="Times New Roman"/>
        </w:rPr>
        <w:tab/>
        <w:t>The Clicks will perform a variety of functions. A general outline of these functions can be seen in the table below. Additionally, the table also specifies</w:t>
      </w:r>
      <w:r w:rsidR="002F48DB" w:rsidRPr="00DB0175">
        <w:rPr>
          <w:rFonts w:ascii="Times New Roman" w:hAnsi="Times New Roman"/>
        </w:rPr>
        <w:t xml:space="preserve"> the price and interface connection of each Click.</w:t>
      </w:r>
    </w:p>
    <w:p w14:paraId="44F111E1" w14:textId="77777777" w:rsidR="002F48DB" w:rsidRPr="00DB0175" w:rsidRDefault="002F48DB" w:rsidP="000F12E8">
      <w:pPr>
        <w:rPr>
          <w:rFonts w:ascii="Times New Roman" w:hAnsi="Times New Roman"/>
        </w:rPr>
      </w:pPr>
    </w:p>
    <w:p w14:paraId="247982DD" w14:textId="77777777" w:rsidR="0081000F" w:rsidRPr="00DB0175" w:rsidRDefault="0081000F" w:rsidP="000F12E8">
      <w:pPr>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5"/>
        <w:gridCol w:w="4756"/>
        <w:gridCol w:w="1357"/>
      </w:tblGrid>
      <w:tr w:rsidR="002F48DB" w:rsidRPr="002F48DB" w14:paraId="24D55788" w14:textId="77777777" w:rsidTr="002F48DB">
        <w:tc>
          <w:tcPr>
            <w:tcW w:w="2662" w:type="dxa"/>
            <w:tcBorders>
              <w:top w:val="single" w:sz="4" w:space="0" w:color="auto"/>
              <w:left w:val="single" w:sz="4" w:space="0" w:color="auto"/>
              <w:bottom w:val="single" w:sz="4" w:space="0" w:color="auto"/>
              <w:right w:val="single" w:sz="4" w:space="0" w:color="auto"/>
            </w:tcBorders>
            <w:shd w:val="clear" w:color="auto" w:fill="C0C0C0"/>
            <w:hideMark/>
          </w:tcPr>
          <w:p w14:paraId="4D4AD75A" w14:textId="77777777" w:rsidR="002F48DB" w:rsidRPr="002F48DB" w:rsidRDefault="002F48DB" w:rsidP="002F48DB">
            <w:pPr>
              <w:rPr>
                <w:rFonts w:ascii="Times New Roman" w:hAnsi="Times New Roman"/>
                <w:b/>
                <w:bCs/>
                <w:lang w:val="en-US"/>
              </w:rPr>
            </w:pPr>
            <w:commentRangeStart w:id="19"/>
            <w:r w:rsidRPr="002F48DB">
              <w:rPr>
                <w:rFonts w:ascii="Times New Roman" w:hAnsi="Times New Roman"/>
                <w:b/>
                <w:bCs/>
                <w:lang w:val="en-US"/>
              </w:rPr>
              <w:lastRenderedPageBreak/>
              <w:t>Features</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4B348816" w14:textId="77777777" w:rsidR="002F48DB" w:rsidRPr="002F48DB" w:rsidRDefault="002F48DB" w:rsidP="002F48DB">
            <w:pPr>
              <w:rPr>
                <w:rFonts w:ascii="Times New Roman" w:hAnsi="Times New Roman"/>
                <w:b/>
                <w:bCs/>
                <w:lang w:val="en-US"/>
              </w:rPr>
            </w:pPr>
            <w:r w:rsidRPr="002F48DB">
              <w:rPr>
                <w:rFonts w:ascii="Times New Roman" w:hAnsi="Times New Roman"/>
                <w:b/>
                <w:bCs/>
                <w:lang w:val="en-US"/>
              </w:rPr>
              <w:t>Performance Targets</w:t>
            </w:r>
          </w:p>
        </w:tc>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39559F84" w14:textId="77777777" w:rsidR="002F48DB" w:rsidRPr="002F48DB" w:rsidRDefault="002F48DB" w:rsidP="002F48DB">
            <w:pPr>
              <w:rPr>
                <w:rFonts w:ascii="Times New Roman" w:hAnsi="Times New Roman"/>
                <w:b/>
                <w:bCs/>
                <w:lang w:val="en-US"/>
              </w:rPr>
            </w:pPr>
            <w:r w:rsidRPr="002F48DB">
              <w:rPr>
                <w:rFonts w:ascii="Times New Roman" w:hAnsi="Times New Roman"/>
                <w:b/>
                <w:bCs/>
                <w:lang w:val="en-US"/>
              </w:rPr>
              <w:t>Price</w:t>
            </w:r>
          </w:p>
        </w:tc>
      </w:tr>
      <w:tr w:rsidR="002F48DB" w:rsidRPr="002F48DB" w14:paraId="2EACF4CF"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278BC84F" w14:textId="698F5A0E" w:rsidR="002F48DB" w:rsidRPr="002F48DB" w:rsidRDefault="00C5211B" w:rsidP="002F48DB">
            <w:pPr>
              <w:rPr>
                <w:rFonts w:ascii="Times New Roman" w:hAnsi="Times New Roman"/>
                <w:szCs w:val="24"/>
                <w:lang w:val="en-US"/>
              </w:rPr>
            </w:pPr>
            <w:hyperlink r:id="rId18" w:history="1">
              <w:proofErr w:type="spellStart"/>
              <w:r w:rsidR="002F48DB" w:rsidRPr="002F48DB">
                <w:rPr>
                  <w:rFonts w:ascii="Times New Roman" w:hAnsi="Times New Roman"/>
                  <w:color w:val="0000FF"/>
                  <w:szCs w:val="24"/>
                  <w:u w:val="single"/>
                  <w:lang w:val="en-US"/>
                </w:rPr>
                <w:t>Temp&amp;Hum</w:t>
              </w:r>
              <w:proofErr w:type="spellEnd"/>
              <w:r w:rsidR="002F48DB" w:rsidRPr="002F48DB">
                <w:rPr>
                  <w:rFonts w:ascii="Times New Roman" w:hAnsi="Times New Roman"/>
                  <w:color w:val="0000FF"/>
                  <w:szCs w:val="24"/>
                  <w:u w:val="single"/>
                  <w:lang w:val="en-US"/>
                </w:rPr>
                <w:t xml:space="preserve"> 2 Click</w:t>
              </w:r>
            </w:hyperlink>
            <w:r w:rsidR="002F48DB" w:rsidRPr="002F48DB">
              <w:rPr>
                <w:rFonts w:ascii="Times New Roman" w:hAnsi="Times New Roman"/>
                <w:szCs w:val="24"/>
                <w:lang w:val="en-US"/>
              </w:rPr>
              <w:t xml:space="preserve"> </w:t>
            </w:r>
          </w:p>
        </w:tc>
        <w:tc>
          <w:tcPr>
            <w:tcW w:w="5438" w:type="dxa"/>
            <w:tcBorders>
              <w:top w:val="single" w:sz="4" w:space="0" w:color="auto"/>
              <w:left w:val="single" w:sz="4" w:space="0" w:color="auto"/>
              <w:bottom w:val="single" w:sz="4" w:space="0" w:color="auto"/>
              <w:right w:val="single" w:sz="4" w:space="0" w:color="auto"/>
            </w:tcBorders>
            <w:hideMark/>
          </w:tcPr>
          <w:p w14:paraId="3890589D" w14:textId="77777777" w:rsidR="002F48DB" w:rsidRPr="002F48DB" w:rsidRDefault="002F48DB" w:rsidP="002F48DB">
            <w:pPr>
              <w:rPr>
                <w:rFonts w:ascii="Times New Roman" w:hAnsi="Times New Roman"/>
                <w:szCs w:val="24"/>
                <w:lang w:val="en-US"/>
              </w:rPr>
            </w:pPr>
            <w:r w:rsidRPr="002F48DB">
              <w:rPr>
                <w:rFonts w:ascii="Times New Roman" w:hAnsi="Times New Roman"/>
                <w:color w:val="121212"/>
                <w:szCs w:val="24"/>
                <w:lang w:val="en-US"/>
              </w:rPr>
              <w:t>Measures a wide range of temperature and relative humidity values with a great accuracy</w:t>
            </w:r>
          </w:p>
          <w:p w14:paraId="14A457AE" w14:textId="77777777" w:rsidR="002F48DB" w:rsidRPr="002F48DB" w:rsidRDefault="002F48DB" w:rsidP="002F48DB">
            <w:pPr>
              <w:numPr>
                <w:ilvl w:val="0"/>
                <w:numId w:val="29"/>
              </w:numPr>
              <w:contextualSpacing/>
              <w:rPr>
                <w:rFonts w:ascii="Times New Roman" w:hAnsi="Times New Roman"/>
                <w:szCs w:val="24"/>
                <w:lang w:val="en-US"/>
              </w:rPr>
            </w:pPr>
            <w:r w:rsidRPr="002F48DB">
              <w:rPr>
                <w:rFonts w:ascii="Times New Roman" w:hAnsi="Times New Roman"/>
                <w:szCs w:val="24"/>
                <w:lang w:val="en-US"/>
              </w:rPr>
              <w:t>1.8 V Power supply</w:t>
            </w:r>
          </w:p>
          <w:p w14:paraId="7FC45D1D" w14:textId="77777777" w:rsidR="002F48DB" w:rsidRPr="002F48DB" w:rsidRDefault="002F48DB" w:rsidP="002F48DB">
            <w:pPr>
              <w:numPr>
                <w:ilvl w:val="0"/>
                <w:numId w:val="29"/>
              </w:numPr>
              <w:contextualSpacing/>
              <w:rPr>
                <w:rFonts w:ascii="Times New Roman" w:hAnsi="Times New Roman"/>
                <w:szCs w:val="24"/>
                <w:lang w:val="en-US"/>
              </w:rPr>
            </w:pPr>
            <w:r w:rsidRPr="002F48DB">
              <w:rPr>
                <w:rFonts w:ascii="Times New Roman" w:hAnsi="Times New Roman"/>
                <w:szCs w:val="24"/>
                <w:lang w:val="en-US"/>
              </w:rPr>
              <w:t>I2C interface</w:t>
            </w:r>
          </w:p>
        </w:tc>
        <w:tc>
          <w:tcPr>
            <w:tcW w:w="1008" w:type="dxa"/>
            <w:tcBorders>
              <w:top w:val="single" w:sz="4" w:space="0" w:color="auto"/>
              <w:left w:val="single" w:sz="4" w:space="0" w:color="auto"/>
              <w:bottom w:val="single" w:sz="4" w:space="0" w:color="auto"/>
              <w:right w:val="single" w:sz="4" w:space="0" w:color="auto"/>
            </w:tcBorders>
            <w:hideMark/>
          </w:tcPr>
          <w:p w14:paraId="2B351680" w14:textId="77777777" w:rsidR="002F48DB" w:rsidRPr="002F48DB" w:rsidRDefault="002F48DB" w:rsidP="002F48DB">
            <w:pPr>
              <w:rPr>
                <w:rFonts w:ascii="Times New Roman" w:hAnsi="Times New Roman"/>
                <w:color w:val="121212"/>
                <w:szCs w:val="24"/>
                <w:lang w:val="en-US"/>
              </w:rPr>
            </w:pPr>
            <w:r w:rsidRPr="002F48DB">
              <w:rPr>
                <w:rFonts w:ascii="Times New Roman" w:hAnsi="Times New Roman"/>
                <w:color w:val="121212"/>
                <w:szCs w:val="24"/>
                <w:lang w:val="en-US"/>
              </w:rPr>
              <w:t>$16.00</w:t>
            </w:r>
          </w:p>
        </w:tc>
      </w:tr>
      <w:tr w:rsidR="002F48DB" w:rsidRPr="002F48DB" w14:paraId="6E1AB299"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3C38678A" w14:textId="3B7EBAF4" w:rsidR="002F48DB" w:rsidRPr="002F48DB" w:rsidRDefault="00C5211B" w:rsidP="002F48DB">
            <w:pPr>
              <w:rPr>
                <w:rFonts w:ascii="Times New Roman" w:hAnsi="Times New Roman"/>
                <w:szCs w:val="24"/>
                <w:lang w:val="en-US"/>
              </w:rPr>
            </w:pPr>
            <w:hyperlink r:id="rId19" w:history="1">
              <w:r w:rsidR="002F48DB" w:rsidRPr="002F48DB">
                <w:rPr>
                  <w:rFonts w:ascii="Times New Roman" w:hAnsi="Times New Roman"/>
                  <w:color w:val="0000FF"/>
                  <w:szCs w:val="24"/>
                  <w:u w:val="single"/>
                  <w:lang w:val="en-US"/>
                </w:rPr>
                <w:t>Weather Click</w:t>
              </w:r>
            </w:hyperlink>
          </w:p>
        </w:tc>
        <w:tc>
          <w:tcPr>
            <w:tcW w:w="5438" w:type="dxa"/>
            <w:tcBorders>
              <w:top w:val="single" w:sz="4" w:space="0" w:color="auto"/>
              <w:left w:val="single" w:sz="4" w:space="0" w:color="auto"/>
              <w:bottom w:val="single" w:sz="4" w:space="0" w:color="auto"/>
              <w:right w:val="single" w:sz="4" w:space="0" w:color="auto"/>
            </w:tcBorders>
            <w:hideMark/>
          </w:tcPr>
          <w:p w14:paraId="5AE8F7C4"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Detects humidity, pressure, and temperature</w:t>
            </w:r>
          </w:p>
          <w:p w14:paraId="367603DA" w14:textId="77777777" w:rsidR="002F48DB" w:rsidRPr="002F48DB" w:rsidRDefault="002F48DB" w:rsidP="002F48DB">
            <w:pPr>
              <w:numPr>
                <w:ilvl w:val="0"/>
                <w:numId w:val="30"/>
              </w:numPr>
              <w:ind w:left="346" w:firstLine="0"/>
              <w:contextualSpacing/>
              <w:rPr>
                <w:rFonts w:ascii="Times New Roman" w:hAnsi="Times New Roman"/>
                <w:szCs w:val="24"/>
                <w:lang w:val="en-US"/>
              </w:rPr>
            </w:pPr>
            <w:r w:rsidRPr="002F48DB">
              <w:rPr>
                <w:rFonts w:ascii="Times New Roman" w:hAnsi="Times New Roman"/>
                <w:szCs w:val="24"/>
                <w:lang w:val="en-US"/>
              </w:rPr>
              <w:t>3.3V Power supply</w:t>
            </w:r>
          </w:p>
          <w:p w14:paraId="687EA061" w14:textId="77777777" w:rsidR="002F48DB" w:rsidRPr="002F48DB" w:rsidRDefault="002F48DB" w:rsidP="002F48DB">
            <w:pPr>
              <w:numPr>
                <w:ilvl w:val="0"/>
                <w:numId w:val="30"/>
              </w:numPr>
              <w:ind w:left="706"/>
              <w:contextualSpacing/>
              <w:rPr>
                <w:rFonts w:ascii="Times New Roman" w:hAnsi="Times New Roman"/>
                <w:szCs w:val="24"/>
                <w:lang w:val="en-US"/>
              </w:rPr>
            </w:pPr>
            <w:r w:rsidRPr="002F48DB">
              <w:rPr>
                <w:rFonts w:ascii="Times New Roman" w:hAnsi="Times New Roman"/>
                <w:szCs w:val="24"/>
                <w:lang w:val="en-US"/>
              </w:rPr>
              <w:t>SPI or I2C interface</w:t>
            </w:r>
          </w:p>
        </w:tc>
        <w:tc>
          <w:tcPr>
            <w:tcW w:w="1008" w:type="dxa"/>
            <w:tcBorders>
              <w:top w:val="single" w:sz="4" w:space="0" w:color="auto"/>
              <w:left w:val="single" w:sz="4" w:space="0" w:color="auto"/>
              <w:bottom w:val="single" w:sz="4" w:space="0" w:color="auto"/>
              <w:right w:val="single" w:sz="4" w:space="0" w:color="auto"/>
            </w:tcBorders>
            <w:hideMark/>
          </w:tcPr>
          <w:p w14:paraId="5CDB8F70"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$22.00</w:t>
            </w:r>
          </w:p>
        </w:tc>
      </w:tr>
      <w:tr w:rsidR="002F48DB" w:rsidRPr="002F48DB" w14:paraId="61C13D18"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11427B8A" w14:textId="07D703C0" w:rsidR="002F48DB" w:rsidRPr="002F48DB" w:rsidRDefault="00C5211B" w:rsidP="002F48DB">
            <w:pPr>
              <w:rPr>
                <w:rFonts w:ascii="Times New Roman" w:hAnsi="Times New Roman"/>
                <w:szCs w:val="24"/>
                <w:lang w:val="en-US"/>
              </w:rPr>
            </w:pPr>
            <w:hyperlink r:id="rId20" w:history="1">
              <w:r w:rsidR="002F48DB" w:rsidRPr="002F48DB">
                <w:rPr>
                  <w:rFonts w:ascii="Times New Roman" w:hAnsi="Times New Roman"/>
                  <w:color w:val="0000FF"/>
                  <w:szCs w:val="24"/>
                  <w:u w:val="single"/>
                  <w:lang w:val="en-US"/>
                </w:rPr>
                <w:t>Color 5 click</w:t>
              </w:r>
            </w:hyperlink>
          </w:p>
        </w:tc>
        <w:tc>
          <w:tcPr>
            <w:tcW w:w="5438" w:type="dxa"/>
            <w:tcBorders>
              <w:top w:val="single" w:sz="4" w:space="0" w:color="auto"/>
              <w:left w:val="single" w:sz="4" w:space="0" w:color="auto"/>
              <w:bottom w:val="single" w:sz="4" w:space="0" w:color="auto"/>
              <w:right w:val="single" w:sz="4" w:space="0" w:color="auto"/>
            </w:tcBorders>
            <w:hideMark/>
          </w:tcPr>
          <w:p w14:paraId="3E8A1C99"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Integrated color sensing device</w:t>
            </w:r>
          </w:p>
          <w:p w14:paraId="5377EDA7" w14:textId="77777777" w:rsidR="002F48DB" w:rsidRPr="002F48DB" w:rsidRDefault="002F48DB" w:rsidP="002F48DB">
            <w:pPr>
              <w:numPr>
                <w:ilvl w:val="0"/>
                <w:numId w:val="31"/>
              </w:numPr>
              <w:contextualSpacing/>
              <w:rPr>
                <w:rFonts w:ascii="Times New Roman" w:hAnsi="Times New Roman"/>
                <w:szCs w:val="24"/>
                <w:lang w:val="en-US"/>
              </w:rPr>
            </w:pPr>
            <w:r w:rsidRPr="002F48DB">
              <w:rPr>
                <w:rFonts w:ascii="Times New Roman" w:hAnsi="Times New Roman"/>
                <w:szCs w:val="24"/>
                <w:lang w:val="en-US"/>
              </w:rPr>
              <w:t>3.3V and 5V Power supply</w:t>
            </w:r>
          </w:p>
          <w:p w14:paraId="3AE4F1DD" w14:textId="77777777" w:rsidR="002F48DB" w:rsidRPr="002F48DB" w:rsidRDefault="002F48DB" w:rsidP="002F48DB">
            <w:pPr>
              <w:numPr>
                <w:ilvl w:val="0"/>
                <w:numId w:val="31"/>
              </w:numPr>
              <w:contextualSpacing/>
              <w:rPr>
                <w:rFonts w:ascii="Times New Roman" w:hAnsi="Times New Roman"/>
                <w:szCs w:val="24"/>
                <w:lang w:val="en-US"/>
              </w:rPr>
            </w:pPr>
            <w:r w:rsidRPr="002F48DB">
              <w:rPr>
                <w:rFonts w:ascii="Times New Roman" w:hAnsi="Times New Roman"/>
                <w:szCs w:val="24"/>
                <w:lang w:val="en-US"/>
              </w:rPr>
              <w:t>I2C interface</w:t>
            </w:r>
          </w:p>
        </w:tc>
        <w:tc>
          <w:tcPr>
            <w:tcW w:w="1008" w:type="dxa"/>
            <w:tcBorders>
              <w:top w:val="single" w:sz="4" w:space="0" w:color="auto"/>
              <w:left w:val="single" w:sz="4" w:space="0" w:color="auto"/>
              <w:bottom w:val="single" w:sz="4" w:space="0" w:color="auto"/>
              <w:right w:val="single" w:sz="4" w:space="0" w:color="auto"/>
            </w:tcBorders>
            <w:hideMark/>
          </w:tcPr>
          <w:p w14:paraId="7C1F8F16"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$16.00</w:t>
            </w:r>
          </w:p>
        </w:tc>
      </w:tr>
      <w:tr w:rsidR="002F48DB" w:rsidRPr="002F48DB" w14:paraId="3A2612B6"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4D51B688" w14:textId="5EB79FCF" w:rsidR="002F48DB" w:rsidRPr="002F48DB" w:rsidRDefault="00C5211B" w:rsidP="002F48DB">
            <w:pPr>
              <w:rPr>
                <w:rFonts w:ascii="Times New Roman" w:hAnsi="Times New Roman"/>
                <w:szCs w:val="24"/>
                <w:lang w:val="en-US"/>
              </w:rPr>
            </w:pPr>
            <w:hyperlink r:id="rId21" w:history="1">
              <w:proofErr w:type="spellStart"/>
              <w:r w:rsidR="002F48DB" w:rsidRPr="002F48DB">
                <w:rPr>
                  <w:rFonts w:ascii="Times New Roman" w:hAnsi="Times New Roman"/>
                  <w:color w:val="0000FF"/>
                  <w:szCs w:val="24"/>
                  <w:u w:val="single"/>
                  <w:lang w:val="en-US"/>
                </w:rPr>
                <w:t>BarGraph</w:t>
              </w:r>
              <w:proofErr w:type="spellEnd"/>
              <w:r w:rsidR="002F48DB" w:rsidRPr="002F48DB">
                <w:rPr>
                  <w:rFonts w:ascii="Times New Roman" w:hAnsi="Times New Roman"/>
                  <w:color w:val="0000FF"/>
                  <w:szCs w:val="24"/>
                  <w:u w:val="single"/>
                  <w:lang w:val="en-US"/>
                </w:rPr>
                <w:t xml:space="preserve"> 2 Click</w:t>
              </w:r>
            </w:hyperlink>
          </w:p>
        </w:tc>
        <w:tc>
          <w:tcPr>
            <w:tcW w:w="5438" w:type="dxa"/>
            <w:tcBorders>
              <w:top w:val="single" w:sz="4" w:space="0" w:color="auto"/>
              <w:left w:val="single" w:sz="4" w:space="0" w:color="auto"/>
              <w:bottom w:val="single" w:sz="4" w:space="0" w:color="auto"/>
              <w:right w:val="single" w:sz="4" w:space="0" w:color="auto"/>
            </w:tcBorders>
            <w:hideMark/>
          </w:tcPr>
          <w:p w14:paraId="52D46010"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10-segment bar graph display click, which uses a high-quality, multicolor bar graph LED display</w:t>
            </w:r>
          </w:p>
          <w:p w14:paraId="38762BCA" w14:textId="77777777" w:rsidR="002F48DB" w:rsidRPr="002F48DB" w:rsidRDefault="002F48DB" w:rsidP="002F48DB">
            <w:pPr>
              <w:numPr>
                <w:ilvl w:val="0"/>
                <w:numId w:val="32"/>
              </w:numPr>
              <w:contextualSpacing/>
              <w:rPr>
                <w:rFonts w:ascii="Times New Roman" w:hAnsi="Times New Roman"/>
                <w:szCs w:val="24"/>
                <w:lang w:val="en-US"/>
              </w:rPr>
            </w:pPr>
            <w:r w:rsidRPr="002F48DB">
              <w:rPr>
                <w:rFonts w:ascii="Times New Roman" w:hAnsi="Times New Roman"/>
                <w:szCs w:val="24"/>
                <w:lang w:val="en-US"/>
              </w:rPr>
              <w:t>3.3V Power supply</w:t>
            </w:r>
          </w:p>
          <w:p w14:paraId="287AC664" w14:textId="77777777" w:rsidR="002F48DB" w:rsidRPr="002F48DB" w:rsidRDefault="002F48DB" w:rsidP="002F48DB">
            <w:pPr>
              <w:numPr>
                <w:ilvl w:val="0"/>
                <w:numId w:val="32"/>
              </w:numPr>
              <w:contextualSpacing/>
              <w:rPr>
                <w:rFonts w:ascii="Times New Roman" w:hAnsi="Times New Roman"/>
                <w:szCs w:val="24"/>
                <w:lang w:val="en-US"/>
              </w:rPr>
            </w:pPr>
            <w:r w:rsidRPr="002F48DB">
              <w:rPr>
                <w:rFonts w:ascii="Times New Roman" w:hAnsi="Times New Roman"/>
                <w:szCs w:val="24"/>
                <w:lang w:val="en-US"/>
              </w:rPr>
              <w:t>PWM or SPI interface</w:t>
            </w:r>
          </w:p>
        </w:tc>
        <w:tc>
          <w:tcPr>
            <w:tcW w:w="1008" w:type="dxa"/>
            <w:tcBorders>
              <w:top w:val="single" w:sz="4" w:space="0" w:color="auto"/>
              <w:left w:val="single" w:sz="4" w:space="0" w:color="auto"/>
              <w:bottom w:val="single" w:sz="4" w:space="0" w:color="auto"/>
              <w:right w:val="single" w:sz="4" w:space="0" w:color="auto"/>
            </w:tcBorders>
            <w:hideMark/>
          </w:tcPr>
          <w:p w14:paraId="0919B449"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$19.00</w:t>
            </w:r>
          </w:p>
        </w:tc>
      </w:tr>
      <w:tr w:rsidR="002F48DB" w:rsidRPr="002F48DB" w14:paraId="5C1B563C"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61A8A0D0" w14:textId="457AB7D8" w:rsidR="002F48DB" w:rsidRPr="002F48DB" w:rsidRDefault="00C5211B" w:rsidP="002F48DB">
            <w:pPr>
              <w:rPr>
                <w:rFonts w:ascii="Times New Roman" w:hAnsi="Times New Roman"/>
                <w:szCs w:val="24"/>
                <w:lang w:val="en-US"/>
              </w:rPr>
            </w:pPr>
            <w:hyperlink r:id="rId22" w:history="1">
              <w:r w:rsidR="002F48DB" w:rsidRPr="002F48DB">
                <w:rPr>
                  <w:rFonts w:ascii="Times New Roman" w:hAnsi="Times New Roman"/>
                  <w:color w:val="0000FF"/>
                  <w:szCs w:val="24"/>
                  <w:u w:val="single"/>
                  <w:lang w:val="en-US"/>
                </w:rPr>
                <w:t>Accel 5 click</w:t>
              </w:r>
            </w:hyperlink>
          </w:p>
        </w:tc>
        <w:tc>
          <w:tcPr>
            <w:tcW w:w="5438" w:type="dxa"/>
            <w:tcBorders>
              <w:top w:val="single" w:sz="4" w:space="0" w:color="auto"/>
              <w:left w:val="single" w:sz="4" w:space="0" w:color="auto"/>
              <w:bottom w:val="single" w:sz="4" w:space="0" w:color="auto"/>
              <w:right w:val="single" w:sz="4" w:space="0" w:color="auto"/>
            </w:tcBorders>
            <w:hideMark/>
          </w:tcPr>
          <w:p w14:paraId="1D2E3D75"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Triaxial accelerometer sensor</w:t>
            </w:r>
          </w:p>
          <w:p w14:paraId="11F86894" w14:textId="77777777" w:rsidR="002F48DB" w:rsidRPr="002F48DB" w:rsidRDefault="002F48DB" w:rsidP="002F48DB">
            <w:pPr>
              <w:numPr>
                <w:ilvl w:val="0"/>
                <w:numId w:val="33"/>
              </w:numPr>
              <w:contextualSpacing/>
              <w:rPr>
                <w:rFonts w:ascii="Times New Roman" w:hAnsi="Times New Roman"/>
                <w:szCs w:val="24"/>
                <w:lang w:val="en-US"/>
              </w:rPr>
            </w:pPr>
            <w:r w:rsidRPr="002F48DB">
              <w:rPr>
                <w:rFonts w:ascii="Times New Roman" w:hAnsi="Times New Roman"/>
                <w:szCs w:val="24"/>
                <w:lang w:val="en-US"/>
              </w:rPr>
              <w:t>3.3V Power supply</w:t>
            </w:r>
          </w:p>
          <w:p w14:paraId="01D0BCA7" w14:textId="77777777" w:rsidR="002F48DB" w:rsidRPr="002F48DB" w:rsidRDefault="002F48DB" w:rsidP="002F48DB">
            <w:pPr>
              <w:numPr>
                <w:ilvl w:val="0"/>
                <w:numId w:val="33"/>
              </w:numPr>
              <w:contextualSpacing/>
              <w:rPr>
                <w:rFonts w:ascii="Times New Roman" w:hAnsi="Times New Roman"/>
                <w:szCs w:val="24"/>
                <w:lang w:val="en-US"/>
              </w:rPr>
            </w:pPr>
            <w:r w:rsidRPr="002F48DB">
              <w:rPr>
                <w:rFonts w:ascii="Times New Roman" w:hAnsi="Times New Roman"/>
                <w:szCs w:val="24"/>
                <w:lang w:val="en-US"/>
              </w:rPr>
              <w:t>I2C or SPI interface</w:t>
            </w:r>
          </w:p>
        </w:tc>
        <w:tc>
          <w:tcPr>
            <w:tcW w:w="1008" w:type="dxa"/>
            <w:tcBorders>
              <w:top w:val="single" w:sz="4" w:space="0" w:color="auto"/>
              <w:left w:val="single" w:sz="4" w:space="0" w:color="auto"/>
              <w:bottom w:val="single" w:sz="4" w:space="0" w:color="auto"/>
              <w:right w:val="single" w:sz="4" w:space="0" w:color="auto"/>
            </w:tcBorders>
            <w:hideMark/>
          </w:tcPr>
          <w:p w14:paraId="3FE1FFB3"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$19.00</w:t>
            </w:r>
          </w:p>
        </w:tc>
      </w:tr>
      <w:tr w:rsidR="002F48DB" w:rsidRPr="002F48DB" w14:paraId="723E3E54"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1FC83555" w14:textId="0FEBA5AD" w:rsidR="002F48DB" w:rsidRPr="002F48DB" w:rsidRDefault="00C5211B" w:rsidP="002F48DB">
            <w:pPr>
              <w:rPr>
                <w:rFonts w:ascii="Times New Roman" w:hAnsi="Times New Roman"/>
                <w:szCs w:val="24"/>
                <w:lang w:val="en-US"/>
              </w:rPr>
            </w:pPr>
            <w:hyperlink r:id="rId23" w:history="1">
              <w:r w:rsidR="002F48DB" w:rsidRPr="002F48DB">
                <w:rPr>
                  <w:rFonts w:ascii="Times New Roman" w:hAnsi="Times New Roman"/>
                  <w:color w:val="0000FF"/>
                  <w:szCs w:val="24"/>
                  <w:u w:val="single"/>
                  <w:lang w:val="en-US"/>
                </w:rPr>
                <w:t>Gaussmeter click</w:t>
              </w:r>
            </w:hyperlink>
          </w:p>
        </w:tc>
        <w:tc>
          <w:tcPr>
            <w:tcW w:w="5438" w:type="dxa"/>
            <w:tcBorders>
              <w:top w:val="single" w:sz="4" w:space="0" w:color="auto"/>
              <w:left w:val="single" w:sz="4" w:space="0" w:color="auto"/>
              <w:bottom w:val="single" w:sz="4" w:space="0" w:color="auto"/>
              <w:right w:val="single" w:sz="4" w:space="0" w:color="auto"/>
            </w:tcBorders>
            <w:hideMark/>
          </w:tcPr>
          <w:p w14:paraId="5EB2C92E"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Gaussmeter click is a device that is used for measuring the magnetic field in X, Y and Z axes</w:t>
            </w:r>
          </w:p>
          <w:p w14:paraId="0BDCD89C" w14:textId="77777777" w:rsidR="002F48DB" w:rsidRPr="002F48DB" w:rsidRDefault="002F48DB" w:rsidP="002F48DB">
            <w:pPr>
              <w:numPr>
                <w:ilvl w:val="0"/>
                <w:numId w:val="34"/>
              </w:numPr>
              <w:contextualSpacing/>
              <w:rPr>
                <w:rFonts w:ascii="Times New Roman" w:hAnsi="Times New Roman"/>
                <w:szCs w:val="24"/>
                <w:lang w:val="en-US"/>
              </w:rPr>
            </w:pPr>
            <w:r w:rsidRPr="002F48DB">
              <w:rPr>
                <w:rFonts w:ascii="Times New Roman" w:hAnsi="Times New Roman"/>
                <w:szCs w:val="24"/>
                <w:lang w:val="en-US"/>
              </w:rPr>
              <w:t>3.3V Power supply</w:t>
            </w:r>
          </w:p>
          <w:p w14:paraId="326E858E" w14:textId="77777777" w:rsidR="002F48DB" w:rsidRPr="002F48DB" w:rsidRDefault="002F48DB" w:rsidP="002F48DB">
            <w:pPr>
              <w:numPr>
                <w:ilvl w:val="0"/>
                <w:numId w:val="34"/>
              </w:numPr>
              <w:contextualSpacing/>
              <w:rPr>
                <w:rFonts w:ascii="Times New Roman" w:hAnsi="Times New Roman"/>
                <w:szCs w:val="24"/>
                <w:lang w:val="en-US"/>
              </w:rPr>
            </w:pPr>
            <w:r w:rsidRPr="002F48DB">
              <w:rPr>
                <w:rFonts w:ascii="Times New Roman" w:hAnsi="Times New Roman"/>
                <w:szCs w:val="24"/>
                <w:lang w:val="en-US"/>
              </w:rPr>
              <w:t>I2C or SPI interface</w:t>
            </w:r>
          </w:p>
        </w:tc>
        <w:tc>
          <w:tcPr>
            <w:tcW w:w="1008" w:type="dxa"/>
            <w:tcBorders>
              <w:top w:val="single" w:sz="4" w:space="0" w:color="auto"/>
              <w:left w:val="single" w:sz="4" w:space="0" w:color="auto"/>
              <w:bottom w:val="single" w:sz="4" w:space="0" w:color="auto"/>
              <w:right w:val="single" w:sz="4" w:space="0" w:color="auto"/>
            </w:tcBorders>
            <w:hideMark/>
          </w:tcPr>
          <w:p w14:paraId="55066ADB"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$19.00</w:t>
            </w:r>
          </w:p>
        </w:tc>
      </w:tr>
      <w:tr w:rsidR="002F48DB" w:rsidRPr="002F48DB" w14:paraId="5F17FA1D"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58EA167F" w14:textId="5E3F86E8" w:rsidR="002F48DB" w:rsidRPr="002F48DB" w:rsidRDefault="00C5211B" w:rsidP="002F48DB">
            <w:pPr>
              <w:rPr>
                <w:rFonts w:ascii="Times New Roman" w:hAnsi="Times New Roman"/>
                <w:szCs w:val="24"/>
                <w:lang w:val="en-US"/>
              </w:rPr>
            </w:pPr>
            <w:hyperlink r:id="rId24" w:history="1">
              <w:proofErr w:type="spellStart"/>
              <w:r w:rsidR="002F48DB" w:rsidRPr="002F48DB">
                <w:rPr>
                  <w:rFonts w:ascii="Times New Roman" w:hAnsi="Times New Roman"/>
                  <w:color w:val="0000FF"/>
                  <w:szCs w:val="24"/>
                  <w:u w:val="single"/>
                  <w:lang w:val="en-US"/>
                </w:rPr>
                <w:t>LightRanger</w:t>
              </w:r>
              <w:proofErr w:type="spellEnd"/>
              <w:r w:rsidR="002F48DB" w:rsidRPr="002F48DB">
                <w:rPr>
                  <w:rFonts w:ascii="Times New Roman" w:hAnsi="Times New Roman"/>
                  <w:color w:val="0000FF"/>
                  <w:szCs w:val="24"/>
                  <w:u w:val="single"/>
                  <w:lang w:val="en-US"/>
                </w:rPr>
                <w:t xml:space="preserve"> 3 Click</w:t>
              </w:r>
            </w:hyperlink>
          </w:p>
        </w:tc>
        <w:tc>
          <w:tcPr>
            <w:tcW w:w="5438" w:type="dxa"/>
            <w:tcBorders>
              <w:top w:val="single" w:sz="4" w:space="0" w:color="auto"/>
              <w:left w:val="single" w:sz="4" w:space="0" w:color="auto"/>
              <w:bottom w:val="single" w:sz="4" w:space="0" w:color="auto"/>
              <w:right w:val="single" w:sz="4" w:space="0" w:color="auto"/>
            </w:tcBorders>
            <w:hideMark/>
          </w:tcPr>
          <w:p w14:paraId="276DFB40"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 xml:space="preserve">Accurate distance measurement based on a </w:t>
            </w:r>
            <w:proofErr w:type="spellStart"/>
            <w:r w:rsidRPr="002F48DB">
              <w:rPr>
                <w:rFonts w:ascii="Times New Roman" w:hAnsi="Times New Roman"/>
                <w:szCs w:val="24"/>
                <w:lang w:val="en-US"/>
              </w:rPr>
              <w:t>ToF</w:t>
            </w:r>
            <w:proofErr w:type="spellEnd"/>
            <w:r w:rsidRPr="002F48DB">
              <w:rPr>
                <w:rFonts w:ascii="Times New Roman" w:hAnsi="Times New Roman"/>
                <w:szCs w:val="24"/>
                <w:lang w:val="en-US"/>
              </w:rPr>
              <w:t xml:space="preserve"> (Time of Flight) measurement principle</w:t>
            </w:r>
          </w:p>
          <w:p w14:paraId="414C9C6B" w14:textId="77777777" w:rsidR="002F48DB" w:rsidRPr="002F48DB" w:rsidRDefault="002F48DB" w:rsidP="002F48DB">
            <w:pPr>
              <w:numPr>
                <w:ilvl w:val="0"/>
                <w:numId w:val="35"/>
              </w:numPr>
              <w:contextualSpacing/>
              <w:rPr>
                <w:rFonts w:ascii="Times New Roman" w:hAnsi="Times New Roman"/>
                <w:szCs w:val="24"/>
                <w:lang w:val="en-US"/>
              </w:rPr>
            </w:pPr>
            <w:r w:rsidRPr="002F48DB">
              <w:rPr>
                <w:rFonts w:ascii="Times New Roman" w:hAnsi="Times New Roman"/>
                <w:szCs w:val="24"/>
                <w:lang w:val="en-US"/>
              </w:rPr>
              <w:t>3.3 V Power supply</w:t>
            </w:r>
          </w:p>
          <w:p w14:paraId="33198A5E" w14:textId="77777777" w:rsidR="002F48DB" w:rsidRPr="002F48DB" w:rsidRDefault="002F48DB" w:rsidP="002F48DB">
            <w:pPr>
              <w:numPr>
                <w:ilvl w:val="0"/>
                <w:numId w:val="35"/>
              </w:numPr>
              <w:contextualSpacing/>
              <w:rPr>
                <w:rFonts w:ascii="Times New Roman" w:hAnsi="Times New Roman"/>
                <w:szCs w:val="24"/>
                <w:lang w:val="en-US"/>
              </w:rPr>
            </w:pPr>
            <w:r w:rsidRPr="002F48DB">
              <w:rPr>
                <w:rFonts w:ascii="Times New Roman" w:hAnsi="Times New Roman"/>
                <w:szCs w:val="24"/>
                <w:lang w:val="en-US"/>
              </w:rPr>
              <w:t>I2C interface</w:t>
            </w:r>
          </w:p>
        </w:tc>
        <w:tc>
          <w:tcPr>
            <w:tcW w:w="1008" w:type="dxa"/>
            <w:tcBorders>
              <w:top w:val="single" w:sz="4" w:space="0" w:color="auto"/>
              <w:left w:val="single" w:sz="4" w:space="0" w:color="auto"/>
              <w:bottom w:val="single" w:sz="4" w:space="0" w:color="auto"/>
              <w:right w:val="single" w:sz="4" w:space="0" w:color="auto"/>
            </w:tcBorders>
            <w:hideMark/>
          </w:tcPr>
          <w:p w14:paraId="75DDF549"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$24.00</w:t>
            </w:r>
          </w:p>
        </w:tc>
      </w:tr>
      <w:tr w:rsidR="002F48DB" w:rsidRPr="002F48DB" w14:paraId="0C274785"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35E30978" w14:textId="462760CD" w:rsidR="002F48DB" w:rsidRPr="002F48DB" w:rsidRDefault="00C5211B" w:rsidP="002F48DB">
            <w:pPr>
              <w:rPr>
                <w:rFonts w:ascii="Times New Roman" w:hAnsi="Times New Roman"/>
                <w:szCs w:val="24"/>
                <w:lang w:val="en-US"/>
              </w:rPr>
            </w:pPr>
            <w:hyperlink r:id="rId25" w:history="1">
              <w:r w:rsidR="002F48DB" w:rsidRPr="002F48DB">
                <w:rPr>
                  <w:rFonts w:ascii="Times New Roman" w:hAnsi="Times New Roman"/>
                  <w:color w:val="0000FF"/>
                  <w:szCs w:val="24"/>
                  <w:u w:val="single"/>
                  <w:lang w:val="en-US"/>
                </w:rPr>
                <w:t>Alcohol Click</w:t>
              </w:r>
            </w:hyperlink>
            <w:r w:rsidR="002F48DB" w:rsidRPr="002F48DB">
              <w:rPr>
                <w:rFonts w:ascii="Times New Roman" w:hAnsi="Times New Roman"/>
                <w:szCs w:val="24"/>
                <w:lang w:val="en-US"/>
              </w:rPr>
              <w:t xml:space="preserve"> </w:t>
            </w:r>
          </w:p>
        </w:tc>
        <w:tc>
          <w:tcPr>
            <w:tcW w:w="5438" w:type="dxa"/>
            <w:tcBorders>
              <w:top w:val="single" w:sz="4" w:space="0" w:color="auto"/>
              <w:left w:val="single" w:sz="4" w:space="0" w:color="auto"/>
              <w:bottom w:val="single" w:sz="4" w:space="0" w:color="auto"/>
              <w:right w:val="single" w:sz="4" w:space="0" w:color="auto"/>
            </w:tcBorders>
            <w:hideMark/>
          </w:tcPr>
          <w:p w14:paraId="61EF1FC0" w14:textId="77777777" w:rsidR="002F48DB" w:rsidRPr="002F48DB" w:rsidRDefault="002F48DB" w:rsidP="002F48DB">
            <w:pPr>
              <w:rPr>
                <w:rFonts w:ascii="Times New Roman" w:hAnsi="Times New Roman"/>
                <w:szCs w:val="24"/>
                <w:lang w:val="en-US"/>
              </w:rPr>
            </w:pPr>
            <w:r w:rsidRPr="002F48DB">
              <w:rPr>
                <w:rFonts w:ascii="Times New Roman" w:eastAsia="Arial" w:hAnsi="Times New Roman"/>
                <w:color w:val="121212"/>
                <w:szCs w:val="24"/>
                <w:lang w:val="en-US"/>
              </w:rPr>
              <w:t xml:space="preserve">Portable alcohol detector, breathalyzer for estimating BAC </w:t>
            </w:r>
          </w:p>
          <w:p w14:paraId="2DA1FCD1" w14:textId="77777777" w:rsidR="002F48DB" w:rsidRPr="002F48DB" w:rsidRDefault="002F48DB" w:rsidP="002F48DB">
            <w:pPr>
              <w:numPr>
                <w:ilvl w:val="0"/>
                <w:numId w:val="36"/>
              </w:numPr>
              <w:contextualSpacing/>
              <w:rPr>
                <w:rFonts w:ascii="Times New Roman" w:hAnsi="Times New Roman"/>
                <w:color w:val="121212"/>
                <w:szCs w:val="24"/>
                <w:lang w:val="en-US"/>
              </w:rPr>
            </w:pPr>
            <w:r w:rsidRPr="002F48DB">
              <w:rPr>
                <w:rFonts w:ascii="Times New Roman" w:eastAsia="Arial" w:hAnsi="Times New Roman"/>
                <w:color w:val="121212"/>
                <w:szCs w:val="24"/>
                <w:lang w:val="en-US"/>
              </w:rPr>
              <w:t>3.3V Power supply</w:t>
            </w:r>
          </w:p>
          <w:p w14:paraId="3A6C9F44" w14:textId="77777777" w:rsidR="002F48DB" w:rsidRPr="002F48DB" w:rsidRDefault="002F48DB" w:rsidP="002F48DB">
            <w:pPr>
              <w:numPr>
                <w:ilvl w:val="0"/>
                <w:numId w:val="36"/>
              </w:numPr>
              <w:contextualSpacing/>
              <w:rPr>
                <w:rFonts w:ascii="Times New Roman" w:hAnsi="Times New Roman"/>
                <w:color w:val="121212"/>
                <w:szCs w:val="24"/>
                <w:lang w:val="en-US"/>
              </w:rPr>
            </w:pPr>
            <w:r w:rsidRPr="002F48DB">
              <w:rPr>
                <w:rFonts w:ascii="Times New Roman" w:eastAsia="Arial" w:hAnsi="Times New Roman"/>
                <w:color w:val="121212"/>
                <w:szCs w:val="24"/>
                <w:lang w:val="en-US"/>
              </w:rPr>
              <w:t>Analog interface</w:t>
            </w:r>
          </w:p>
        </w:tc>
        <w:tc>
          <w:tcPr>
            <w:tcW w:w="1008" w:type="dxa"/>
            <w:tcBorders>
              <w:top w:val="single" w:sz="4" w:space="0" w:color="auto"/>
              <w:left w:val="single" w:sz="4" w:space="0" w:color="auto"/>
              <w:bottom w:val="single" w:sz="4" w:space="0" w:color="auto"/>
              <w:right w:val="single" w:sz="4" w:space="0" w:color="auto"/>
            </w:tcBorders>
            <w:hideMark/>
          </w:tcPr>
          <w:p w14:paraId="7426B629"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$15.00</w:t>
            </w:r>
          </w:p>
        </w:tc>
      </w:tr>
      <w:tr w:rsidR="002F48DB" w:rsidRPr="002F48DB" w14:paraId="78BEB49C"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59EF8046" w14:textId="6FB96F3D" w:rsidR="002F48DB" w:rsidRPr="002F48DB" w:rsidRDefault="00C5211B" w:rsidP="002F48DB">
            <w:pPr>
              <w:rPr>
                <w:rFonts w:ascii="Times New Roman" w:hAnsi="Times New Roman"/>
                <w:szCs w:val="24"/>
                <w:lang w:val="en-US"/>
              </w:rPr>
            </w:pPr>
            <w:hyperlink r:id="rId26" w:history="1">
              <w:r w:rsidR="002F48DB" w:rsidRPr="002F48DB">
                <w:rPr>
                  <w:rFonts w:ascii="Times New Roman" w:hAnsi="Times New Roman"/>
                  <w:color w:val="0000FF"/>
                  <w:szCs w:val="24"/>
                  <w:u w:val="single"/>
                  <w:lang w:val="en-US"/>
                </w:rPr>
                <w:t>Air Quality Click</w:t>
              </w:r>
            </w:hyperlink>
            <w:r w:rsidR="002F48DB" w:rsidRPr="002F48DB">
              <w:rPr>
                <w:rFonts w:ascii="Times New Roman" w:hAnsi="Times New Roman"/>
                <w:szCs w:val="24"/>
                <w:lang w:val="en-US"/>
              </w:rPr>
              <w:t xml:space="preserve"> </w:t>
            </w:r>
          </w:p>
        </w:tc>
        <w:tc>
          <w:tcPr>
            <w:tcW w:w="5438" w:type="dxa"/>
            <w:tcBorders>
              <w:top w:val="single" w:sz="4" w:space="0" w:color="auto"/>
              <w:left w:val="single" w:sz="4" w:space="0" w:color="auto"/>
              <w:bottom w:val="single" w:sz="4" w:space="0" w:color="auto"/>
              <w:right w:val="single" w:sz="4" w:space="0" w:color="auto"/>
            </w:tcBorders>
            <w:hideMark/>
          </w:tcPr>
          <w:p w14:paraId="5418D7CB" w14:textId="77777777" w:rsidR="002F48DB" w:rsidRPr="002F48DB" w:rsidRDefault="002F48DB" w:rsidP="002F48DB">
            <w:pPr>
              <w:rPr>
                <w:rFonts w:ascii="Times New Roman" w:hAnsi="Times New Roman"/>
                <w:szCs w:val="24"/>
                <w:lang w:val="en-US"/>
              </w:rPr>
            </w:pPr>
            <w:r w:rsidRPr="002F48DB">
              <w:rPr>
                <w:rFonts w:ascii="Times New Roman" w:eastAsia="Arial" w:hAnsi="Times New Roman"/>
                <w:color w:val="121212"/>
                <w:szCs w:val="24"/>
                <w:lang w:val="en-US"/>
              </w:rPr>
              <w:t>detecting a variety of gases that impact air quality in homes and offices</w:t>
            </w:r>
          </w:p>
          <w:p w14:paraId="581B62D5" w14:textId="77777777" w:rsidR="002F48DB" w:rsidRPr="002F48DB" w:rsidRDefault="002F48DB" w:rsidP="002F48DB">
            <w:pPr>
              <w:numPr>
                <w:ilvl w:val="0"/>
                <w:numId w:val="34"/>
              </w:numPr>
              <w:contextualSpacing/>
              <w:rPr>
                <w:rFonts w:ascii="Times New Roman" w:hAnsi="Times New Roman"/>
                <w:color w:val="121212"/>
                <w:szCs w:val="24"/>
                <w:lang w:val="en-US"/>
              </w:rPr>
            </w:pPr>
            <w:r w:rsidRPr="002F48DB">
              <w:rPr>
                <w:rFonts w:ascii="Times New Roman" w:eastAsia="Arial" w:hAnsi="Times New Roman"/>
                <w:color w:val="121212"/>
                <w:szCs w:val="24"/>
                <w:lang w:val="en-US"/>
              </w:rPr>
              <w:t>3.3V Power supply</w:t>
            </w:r>
          </w:p>
          <w:p w14:paraId="2DAB6849" w14:textId="77777777" w:rsidR="002F48DB" w:rsidRPr="002F48DB" w:rsidRDefault="002F48DB" w:rsidP="002F48DB">
            <w:pPr>
              <w:numPr>
                <w:ilvl w:val="0"/>
                <w:numId w:val="34"/>
              </w:numPr>
              <w:contextualSpacing/>
              <w:rPr>
                <w:rFonts w:ascii="Times New Roman" w:hAnsi="Times New Roman"/>
                <w:color w:val="121212"/>
                <w:szCs w:val="24"/>
                <w:lang w:val="en-US"/>
              </w:rPr>
            </w:pPr>
            <w:r w:rsidRPr="002F48DB">
              <w:rPr>
                <w:rFonts w:ascii="Times New Roman" w:eastAsia="Arial" w:hAnsi="Times New Roman"/>
                <w:color w:val="121212"/>
                <w:szCs w:val="24"/>
                <w:lang w:val="en-US"/>
              </w:rPr>
              <w:t>Analog interface</w:t>
            </w:r>
          </w:p>
        </w:tc>
        <w:tc>
          <w:tcPr>
            <w:tcW w:w="1008" w:type="dxa"/>
            <w:tcBorders>
              <w:top w:val="single" w:sz="4" w:space="0" w:color="auto"/>
              <w:left w:val="single" w:sz="4" w:space="0" w:color="auto"/>
              <w:bottom w:val="single" w:sz="4" w:space="0" w:color="auto"/>
              <w:right w:val="single" w:sz="4" w:space="0" w:color="auto"/>
            </w:tcBorders>
            <w:hideMark/>
          </w:tcPr>
          <w:p w14:paraId="23CC895F"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$16.50</w:t>
            </w:r>
          </w:p>
        </w:tc>
      </w:tr>
      <w:tr w:rsidR="002F48DB" w:rsidRPr="002F48DB" w14:paraId="2C2A5B8D" w14:textId="77777777" w:rsidTr="002F48DB">
        <w:tc>
          <w:tcPr>
            <w:tcW w:w="2662" w:type="dxa"/>
            <w:tcBorders>
              <w:top w:val="single" w:sz="4" w:space="0" w:color="auto"/>
              <w:left w:val="single" w:sz="4" w:space="0" w:color="auto"/>
              <w:bottom w:val="single" w:sz="4" w:space="0" w:color="auto"/>
              <w:right w:val="single" w:sz="4" w:space="0" w:color="auto"/>
            </w:tcBorders>
            <w:hideMark/>
          </w:tcPr>
          <w:p w14:paraId="4723C03B" w14:textId="37ED5E0A" w:rsidR="002F48DB" w:rsidRPr="002F48DB" w:rsidRDefault="00C5211B" w:rsidP="002F48DB">
            <w:pPr>
              <w:rPr>
                <w:rFonts w:ascii="Times New Roman" w:hAnsi="Times New Roman"/>
                <w:szCs w:val="24"/>
                <w:lang w:val="en-US"/>
              </w:rPr>
            </w:pPr>
            <w:hyperlink r:id="rId27" w:history="1">
              <w:r w:rsidR="002F48DB" w:rsidRPr="002F48DB">
                <w:rPr>
                  <w:rFonts w:ascii="Times New Roman" w:hAnsi="Times New Roman"/>
                  <w:color w:val="0000FF"/>
                  <w:szCs w:val="24"/>
                  <w:u w:val="single"/>
                  <w:lang w:val="en-US"/>
                </w:rPr>
                <w:t>microSD click</w:t>
              </w:r>
            </w:hyperlink>
          </w:p>
        </w:tc>
        <w:tc>
          <w:tcPr>
            <w:tcW w:w="5438" w:type="dxa"/>
            <w:tcBorders>
              <w:top w:val="single" w:sz="4" w:space="0" w:color="auto"/>
              <w:left w:val="single" w:sz="4" w:space="0" w:color="auto"/>
              <w:bottom w:val="single" w:sz="4" w:space="0" w:color="auto"/>
              <w:right w:val="single" w:sz="4" w:space="0" w:color="auto"/>
            </w:tcBorders>
            <w:hideMark/>
          </w:tcPr>
          <w:p w14:paraId="41925F24" w14:textId="77777777" w:rsidR="002F48DB" w:rsidRPr="002F48DB" w:rsidRDefault="002F48DB" w:rsidP="002F48DB">
            <w:pPr>
              <w:rPr>
                <w:rFonts w:ascii="Times New Roman" w:hAnsi="Times New Roman"/>
                <w:szCs w:val="24"/>
                <w:lang w:val="en-US"/>
              </w:rPr>
            </w:pPr>
            <w:r w:rsidRPr="002F48DB">
              <w:rPr>
                <w:rFonts w:ascii="Times New Roman" w:hAnsi="Times New Roman"/>
                <w:szCs w:val="24"/>
                <w:lang w:val="en-US"/>
              </w:rPr>
              <w:t>A microSD card slot for microSD cards used as a mass storage media for portable devices</w:t>
            </w:r>
          </w:p>
          <w:p w14:paraId="2758BB66" w14:textId="77777777" w:rsidR="002F48DB" w:rsidRPr="002F48DB" w:rsidRDefault="002F48DB" w:rsidP="002F48DB">
            <w:pPr>
              <w:numPr>
                <w:ilvl w:val="0"/>
                <w:numId w:val="37"/>
              </w:numPr>
              <w:contextualSpacing/>
              <w:rPr>
                <w:rFonts w:ascii="Times New Roman" w:hAnsi="Times New Roman"/>
                <w:szCs w:val="24"/>
                <w:lang w:val="en-US"/>
              </w:rPr>
            </w:pPr>
            <w:r w:rsidRPr="002F48DB">
              <w:rPr>
                <w:rFonts w:ascii="Times New Roman" w:hAnsi="Times New Roman"/>
                <w:szCs w:val="24"/>
                <w:lang w:val="en-US"/>
              </w:rPr>
              <w:t>3.3 V Power supply</w:t>
            </w:r>
          </w:p>
          <w:p w14:paraId="121A114C" w14:textId="77777777" w:rsidR="002F48DB" w:rsidRPr="002F48DB" w:rsidRDefault="002F48DB" w:rsidP="002F48DB">
            <w:pPr>
              <w:numPr>
                <w:ilvl w:val="0"/>
                <w:numId w:val="37"/>
              </w:numPr>
              <w:contextualSpacing/>
              <w:rPr>
                <w:rFonts w:ascii="Times New Roman" w:hAnsi="Times New Roman"/>
                <w:szCs w:val="24"/>
                <w:lang w:val="en-US"/>
              </w:rPr>
            </w:pPr>
            <w:r w:rsidRPr="002F48DB">
              <w:rPr>
                <w:rFonts w:ascii="Times New Roman" w:hAnsi="Times New Roman"/>
                <w:szCs w:val="24"/>
                <w:lang w:val="en-US"/>
              </w:rPr>
              <w:t>SPI interface</w:t>
            </w:r>
          </w:p>
        </w:tc>
        <w:tc>
          <w:tcPr>
            <w:tcW w:w="1008" w:type="dxa"/>
            <w:tcBorders>
              <w:top w:val="single" w:sz="4" w:space="0" w:color="auto"/>
              <w:left w:val="single" w:sz="4" w:space="0" w:color="auto"/>
              <w:bottom w:val="single" w:sz="4" w:space="0" w:color="auto"/>
              <w:right w:val="single" w:sz="4" w:space="0" w:color="auto"/>
            </w:tcBorders>
            <w:hideMark/>
          </w:tcPr>
          <w:p w14:paraId="0D1650E7" w14:textId="77777777" w:rsidR="002F48DB" w:rsidRPr="002F48DB" w:rsidRDefault="002F48DB" w:rsidP="0013633F">
            <w:pPr>
              <w:keepNext/>
              <w:rPr>
                <w:rFonts w:ascii="Times New Roman" w:hAnsi="Times New Roman"/>
                <w:szCs w:val="24"/>
                <w:lang w:val="en-US"/>
              </w:rPr>
            </w:pPr>
            <w:r w:rsidRPr="002F48DB">
              <w:rPr>
                <w:rFonts w:ascii="Times New Roman" w:hAnsi="Times New Roman"/>
                <w:szCs w:val="24"/>
                <w:lang w:val="en-US"/>
              </w:rPr>
              <w:t>$16.00</w:t>
            </w:r>
            <w:commentRangeEnd w:id="19"/>
            <w:r w:rsidR="000619CB">
              <w:rPr>
                <w:rStyle w:val="CommentReference"/>
              </w:rPr>
              <w:commentReference w:id="19"/>
            </w:r>
          </w:p>
        </w:tc>
      </w:tr>
    </w:tbl>
    <w:p w14:paraId="387C7117" w14:textId="77777777" w:rsidR="0013633F" w:rsidRPr="00DB0175" w:rsidRDefault="0013633F" w:rsidP="0013633F">
      <w:pPr>
        <w:pStyle w:val="Caption"/>
        <w:jc w:val="center"/>
        <w:rPr>
          <w:rFonts w:ascii="Times New Roman" w:hAnsi="Times New Roman"/>
          <w:i w:val="0"/>
          <w:color w:val="auto"/>
          <w:sz w:val="24"/>
        </w:rPr>
      </w:pPr>
    </w:p>
    <w:p w14:paraId="2C281F4E" w14:textId="72F1920A" w:rsidR="002F48DB" w:rsidRPr="00DB0175" w:rsidRDefault="0013633F" w:rsidP="0013633F">
      <w:pPr>
        <w:pStyle w:val="Caption"/>
        <w:jc w:val="center"/>
        <w:rPr>
          <w:rFonts w:ascii="Times New Roman" w:hAnsi="Times New Roman"/>
          <w:i w:val="0"/>
          <w:color w:val="auto"/>
          <w:sz w:val="24"/>
        </w:rPr>
      </w:pPr>
      <w:r w:rsidRPr="00DB0175">
        <w:rPr>
          <w:rFonts w:ascii="Times New Roman" w:hAnsi="Times New Roman"/>
          <w:i w:val="0"/>
          <w:color w:val="auto"/>
          <w:sz w:val="24"/>
        </w:rPr>
        <w:t xml:space="preserve">Table </w:t>
      </w:r>
      <w:r w:rsidRPr="00DB0175">
        <w:rPr>
          <w:rFonts w:ascii="Times New Roman" w:hAnsi="Times New Roman"/>
          <w:i w:val="0"/>
          <w:color w:val="auto"/>
          <w:sz w:val="24"/>
        </w:rPr>
        <w:fldChar w:fldCharType="begin"/>
      </w:r>
      <w:r w:rsidRPr="00DB0175">
        <w:rPr>
          <w:rFonts w:ascii="Times New Roman" w:hAnsi="Times New Roman"/>
          <w:i w:val="0"/>
          <w:color w:val="auto"/>
          <w:sz w:val="24"/>
        </w:rPr>
        <w:instrText xml:space="preserve"> SEQ Table \* ARABIC </w:instrText>
      </w:r>
      <w:r w:rsidRPr="00DB0175">
        <w:rPr>
          <w:rFonts w:ascii="Times New Roman" w:hAnsi="Times New Roman"/>
          <w:i w:val="0"/>
          <w:color w:val="auto"/>
          <w:sz w:val="24"/>
        </w:rPr>
        <w:fldChar w:fldCharType="separate"/>
      </w:r>
      <w:r w:rsidR="00115A18">
        <w:rPr>
          <w:rFonts w:ascii="Times New Roman" w:hAnsi="Times New Roman"/>
          <w:i w:val="0"/>
          <w:noProof/>
          <w:color w:val="auto"/>
          <w:sz w:val="24"/>
        </w:rPr>
        <w:t>2</w:t>
      </w:r>
      <w:r w:rsidRPr="00DB0175">
        <w:rPr>
          <w:rFonts w:ascii="Times New Roman" w:hAnsi="Times New Roman"/>
          <w:i w:val="0"/>
          <w:color w:val="auto"/>
          <w:sz w:val="24"/>
        </w:rPr>
        <w:fldChar w:fldCharType="end"/>
      </w:r>
      <w:r w:rsidRPr="00DB0175">
        <w:rPr>
          <w:rFonts w:ascii="Times New Roman" w:hAnsi="Times New Roman"/>
          <w:i w:val="0"/>
          <w:color w:val="auto"/>
          <w:sz w:val="24"/>
        </w:rPr>
        <w:t>: Function, Interface and Price of each Click</w:t>
      </w:r>
    </w:p>
    <w:p w14:paraId="0C607069" w14:textId="77777777" w:rsidR="00797DD6" w:rsidRPr="00DB0175" w:rsidRDefault="00797DD6" w:rsidP="00797DD6">
      <w:pPr>
        <w:rPr>
          <w:rFonts w:ascii="Times New Roman" w:hAnsi="Times New Roman"/>
        </w:rPr>
      </w:pPr>
    </w:p>
    <w:p w14:paraId="0E8E0C88" w14:textId="7A836D95" w:rsidR="0081000F" w:rsidRPr="00DB0175" w:rsidRDefault="0081000F" w:rsidP="00797DD6">
      <w:pPr>
        <w:rPr>
          <w:rFonts w:ascii="Times New Roman" w:hAnsi="Times New Roman"/>
        </w:rPr>
      </w:pPr>
    </w:p>
    <w:p w14:paraId="1F0FE577" w14:textId="7E3634BF" w:rsidR="0081000F" w:rsidRPr="00DB0175" w:rsidRDefault="0081000F" w:rsidP="00797DD6">
      <w:pPr>
        <w:rPr>
          <w:rFonts w:ascii="Times New Roman" w:hAnsi="Times New Roman"/>
        </w:rPr>
      </w:pPr>
    </w:p>
    <w:p w14:paraId="00928ED5" w14:textId="364A395B" w:rsidR="0081000F" w:rsidRPr="00DB0175" w:rsidRDefault="0081000F" w:rsidP="00797DD6">
      <w:pPr>
        <w:rPr>
          <w:rFonts w:ascii="Times New Roman" w:hAnsi="Times New Roman"/>
        </w:rPr>
      </w:pPr>
    </w:p>
    <w:p w14:paraId="58873BAD" w14:textId="4FA2929B" w:rsidR="0081000F" w:rsidRPr="00DB0175" w:rsidRDefault="0081000F" w:rsidP="00797DD6">
      <w:pPr>
        <w:rPr>
          <w:rFonts w:ascii="Times New Roman" w:hAnsi="Times New Roman"/>
        </w:rPr>
      </w:pPr>
    </w:p>
    <w:p w14:paraId="2ADF3707" w14:textId="77777777" w:rsidR="0081000F" w:rsidRPr="00DB0175" w:rsidRDefault="0081000F" w:rsidP="00797DD6">
      <w:pPr>
        <w:rPr>
          <w:rFonts w:ascii="Times New Roman" w:hAnsi="Times New Roman"/>
        </w:rPr>
      </w:pPr>
    </w:p>
    <w:p w14:paraId="7CEE003E" w14:textId="2952B185" w:rsidR="002224D6" w:rsidRPr="00DB0175" w:rsidRDefault="0AB1EE1A" w:rsidP="0AB1EE1A">
      <w:pPr>
        <w:pStyle w:val="Heading2"/>
        <w:rPr>
          <w:rFonts w:ascii="Times New Roman" w:hAnsi="Times New Roman"/>
        </w:rPr>
      </w:pPr>
      <w:bookmarkStart w:id="20" w:name="_Toc526439874"/>
      <w:r w:rsidRPr="00DB0175">
        <w:rPr>
          <w:rFonts w:ascii="Times New Roman" w:hAnsi="Times New Roman"/>
        </w:rPr>
        <w:lastRenderedPageBreak/>
        <w:t>User Attributes and Use Cases</w:t>
      </w:r>
      <w:bookmarkEnd w:id="20"/>
    </w:p>
    <w:p w14:paraId="6967C253" w14:textId="06992EDB" w:rsidR="000F2B23" w:rsidRPr="00DB0175" w:rsidRDefault="000F2B23" w:rsidP="0AB1EE1A">
      <w:pPr>
        <w:rPr>
          <w:rFonts w:ascii="Times New Roman" w:hAnsi="Times New Roman"/>
          <w:b/>
          <w:bCs/>
          <w:color w:val="FF0000"/>
        </w:rPr>
      </w:pPr>
    </w:p>
    <w:p w14:paraId="76660D11" w14:textId="06992EDB" w:rsidR="00C969CD" w:rsidRPr="00DB0175" w:rsidRDefault="00C969CD" w:rsidP="0AB1EE1A">
      <w:pPr>
        <w:rPr>
          <w:rFonts w:ascii="Times New Roman" w:hAnsi="Times New Roman"/>
          <w:bCs/>
        </w:rPr>
      </w:pPr>
      <w:r w:rsidRPr="00DB0175">
        <w:rPr>
          <w:rFonts w:ascii="Times New Roman" w:hAnsi="Times New Roman"/>
          <w:bCs/>
        </w:rPr>
        <w:t>Alfonso de la Morena:</w:t>
      </w:r>
    </w:p>
    <w:p w14:paraId="30BC4952" w14:textId="06992EDB" w:rsidR="00C969CD" w:rsidRPr="00DB0175" w:rsidRDefault="00C969CD" w:rsidP="0AB1EE1A">
      <w:pPr>
        <w:rPr>
          <w:rFonts w:ascii="Times New Roman" w:hAnsi="Times New Roman"/>
          <w:bCs/>
        </w:rPr>
      </w:pPr>
    </w:p>
    <w:p w14:paraId="668CEFB3" w14:textId="53A5BE0F" w:rsidR="00C969CD" w:rsidRPr="00DB0175" w:rsidRDefault="002D456D" w:rsidP="0AB1EE1A">
      <w:pPr>
        <w:rPr>
          <w:rFonts w:ascii="Times New Roman" w:hAnsi="Times New Roman"/>
          <w:bCs/>
        </w:rPr>
      </w:pPr>
      <w:r w:rsidRPr="00DB0175">
        <w:rPr>
          <w:rFonts w:ascii="Times New Roman" w:hAnsi="Times New Roman"/>
          <w:bCs/>
        </w:rPr>
        <w:t xml:space="preserve">One of the key benefits of </w:t>
      </w:r>
      <w:r w:rsidR="00E354EA" w:rsidRPr="00DB0175">
        <w:rPr>
          <w:rFonts w:ascii="Times New Roman" w:hAnsi="Times New Roman"/>
          <w:bCs/>
        </w:rPr>
        <w:t xml:space="preserve">the Sensor Hub </w:t>
      </w:r>
      <w:r w:rsidRPr="00DB0175">
        <w:rPr>
          <w:rFonts w:ascii="Times New Roman" w:hAnsi="Times New Roman"/>
          <w:bCs/>
        </w:rPr>
        <w:t xml:space="preserve">is its adaptability to the needs of the user. </w:t>
      </w:r>
      <w:r w:rsidR="00CC0115" w:rsidRPr="00DB0175">
        <w:rPr>
          <w:rFonts w:ascii="Times New Roman" w:hAnsi="Times New Roman"/>
          <w:bCs/>
        </w:rPr>
        <w:t xml:space="preserve">As such the general use case scenario can vary depending on the intended use of the product. The following entails the general steps </w:t>
      </w:r>
      <w:r w:rsidR="00E354EA" w:rsidRPr="00DB0175">
        <w:rPr>
          <w:rFonts w:ascii="Times New Roman" w:hAnsi="Times New Roman"/>
          <w:bCs/>
        </w:rPr>
        <w:t>needed to make use of the Sensor Hub.</w:t>
      </w:r>
    </w:p>
    <w:p w14:paraId="28F9DE93" w14:textId="53A5BE0F" w:rsidR="00825D21" w:rsidRPr="00DB0175" w:rsidRDefault="00825D21" w:rsidP="0AB1EE1A">
      <w:pPr>
        <w:rPr>
          <w:rFonts w:ascii="Times New Roman" w:hAnsi="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671"/>
      </w:tblGrid>
      <w:tr w:rsidR="004E4D84" w:rsidRPr="00DB0175" w14:paraId="07E328E7" w14:textId="77777777" w:rsidTr="007F55B9">
        <w:tc>
          <w:tcPr>
            <w:tcW w:w="1345" w:type="dxa"/>
          </w:tcPr>
          <w:p w14:paraId="763DF7EC" w14:textId="0CF80C8F" w:rsidR="004E4D84" w:rsidRPr="00DB0175" w:rsidRDefault="004E4D84" w:rsidP="0AB1EE1A">
            <w:pPr>
              <w:rPr>
                <w:rFonts w:ascii="Times New Roman" w:hAnsi="Times New Roman"/>
                <w:b/>
                <w:bCs/>
              </w:rPr>
            </w:pPr>
            <w:r w:rsidRPr="00DB0175">
              <w:rPr>
                <w:rFonts w:ascii="Times New Roman" w:hAnsi="Times New Roman"/>
                <w:b/>
                <w:bCs/>
              </w:rPr>
              <w:t>Step 1</w:t>
            </w:r>
          </w:p>
        </w:tc>
        <w:tc>
          <w:tcPr>
            <w:tcW w:w="7671" w:type="dxa"/>
          </w:tcPr>
          <w:p w14:paraId="115A82D7" w14:textId="4B6326D4" w:rsidR="004E4D84" w:rsidRPr="00DB0175" w:rsidRDefault="00D26B8B" w:rsidP="0AB1EE1A">
            <w:pPr>
              <w:rPr>
                <w:rFonts w:ascii="Times New Roman" w:hAnsi="Times New Roman"/>
                <w:bCs/>
              </w:rPr>
            </w:pPr>
            <w:r w:rsidRPr="00DB0175">
              <w:rPr>
                <w:rFonts w:ascii="Times New Roman" w:hAnsi="Times New Roman"/>
                <w:bCs/>
              </w:rPr>
              <w:t>Identify which Clicks are needed for your specific needs.</w:t>
            </w:r>
          </w:p>
          <w:p w14:paraId="425D145E" w14:textId="4B6326D4" w:rsidR="00D532B5" w:rsidRPr="00DB0175" w:rsidRDefault="00D532B5" w:rsidP="0AB1EE1A">
            <w:pPr>
              <w:rPr>
                <w:rFonts w:ascii="Times New Roman" w:hAnsi="Times New Roman"/>
                <w:bCs/>
              </w:rPr>
            </w:pPr>
          </w:p>
        </w:tc>
      </w:tr>
      <w:tr w:rsidR="004E4D84" w:rsidRPr="00DB0175" w14:paraId="4BA38988" w14:textId="77777777" w:rsidTr="007F55B9">
        <w:tc>
          <w:tcPr>
            <w:tcW w:w="1345" w:type="dxa"/>
          </w:tcPr>
          <w:p w14:paraId="30A4D5B9" w14:textId="271D0E27" w:rsidR="004E4D84" w:rsidRPr="00DB0175" w:rsidRDefault="00D532B5" w:rsidP="0AB1EE1A">
            <w:pPr>
              <w:rPr>
                <w:rFonts w:ascii="Times New Roman" w:hAnsi="Times New Roman"/>
                <w:bCs/>
              </w:rPr>
            </w:pPr>
            <w:r w:rsidRPr="00DB0175">
              <w:rPr>
                <w:rFonts w:ascii="Times New Roman" w:hAnsi="Times New Roman"/>
                <w:b/>
                <w:bCs/>
              </w:rPr>
              <w:t>Step 2</w:t>
            </w:r>
          </w:p>
        </w:tc>
        <w:tc>
          <w:tcPr>
            <w:tcW w:w="7671" w:type="dxa"/>
          </w:tcPr>
          <w:p w14:paraId="51EBA161" w14:textId="4B6326D4" w:rsidR="004E4D84" w:rsidRPr="00DB0175" w:rsidRDefault="00D532B5" w:rsidP="0AB1EE1A">
            <w:pPr>
              <w:rPr>
                <w:rFonts w:ascii="Times New Roman" w:hAnsi="Times New Roman"/>
                <w:bCs/>
              </w:rPr>
            </w:pPr>
            <w:proofErr w:type="gramStart"/>
            <w:r w:rsidRPr="00DB0175">
              <w:rPr>
                <w:rFonts w:ascii="Times New Roman" w:hAnsi="Times New Roman"/>
                <w:bCs/>
              </w:rPr>
              <w:t>Connect  a</w:t>
            </w:r>
            <w:proofErr w:type="gramEnd"/>
            <w:r w:rsidRPr="00DB0175">
              <w:rPr>
                <w:rFonts w:ascii="Times New Roman" w:hAnsi="Times New Roman"/>
                <w:bCs/>
              </w:rPr>
              <w:t xml:space="preserve"> maximum of 4 Clicks to the PCB and</w:t>
            </w:r>
            <w:r w:rsidR="00EC0795" w:rsidRPr="00DB0175">
              <w:rPr>
                <w:rFonts w:ascii="Times New Roman" w:hAnsi="Times New Roman"/>
                <w:bCs/>
              </w:rPr>
              <w:t xml:space="preserve"> power the board.</w:t>
            </w:r>
          </w:p>
          <w:p w14:paraId="3EA7EFB3" w14:textId="4B6326D4" w:rsidR="00EC0795" w:rsidRPr="00DB0175" w:rsidRDefault="00EC0795" w:rsidP="0AB1EE1A">
            <w:pPr>
              <w:rPr>
                <w:rFonts w:ascii="Times New Roman" w:hAnsi="Times New Roman"/>
                <w:bCs/>
              </w:rPr>
            </w:pPr>
          </w:p>
        </w:tc>
      </w:tr>
      <w:tr w:rsidR="004E4D84" w:rsidRPr="00DB0175" w14:paraId="01B29519" w14:textId="77777777" w:rsidTr="007F55B9">
        <w:tc>
          <w:tcPr>
            <w:tcW w:w="1345" w:type="dxa"/>
          </w:tcPr>
          <w:p w14:paraId="5BE008A3" w14:textId="6BC12EDE" w:rsidR="004E4D84" w:rsidRPr="00DB0175" w:rsidRDefault="00D532B5" w:rsidP="0AB1EE1A">
            <w:pPr>
              <w:rPr>
                <w:rFonts w:ascii="Times New Roman" w:hAnsi="Times New Roman"/>
                <w:bCs/>
              </w:rPr>
            </w:pPr>
            <w:r w:rsidRPr="00DB0175">
              <w:rPr>
                <w:rFonts w:ascii="Times New Roman" w:hAnsi="Times New Roman"/>
                <w:b/>
                <w:bCs/>
              </w:rPr>
              <w:t xml:space="preserve">Step </w:t>
            </w:r>
            <w:r w:rsidR="00EC0795" w:rsidRPr="00DB0175">
              <w:rPr>
                <w:rFonts w:ascii="Times New Roman" w:hAnsi="Times New Roman"/>
                <w:b/>
                <w:bCs/>
              </w:rPr>
              <w:t>3</w:t>
            </w:r>
          </w:p>
        </w:tc>
        <w:tc>
          <w:tcPr>
            <w:tcW w:w="7671" w:type="dxa"/>
          </w:tcPr>
          <w:p w14:paraId="10D6129C" w14:textId="7331218B" w:rsidR="004E4D84" w:rsidRPr="00DB0175" w:rsidRDefault="009D737B" w:rsidP="0AB1EE1A">
            <w:pPr>
              <w:rPr>
                <w:rFonts w:ascii="Times New Roman" w:hAnsi="Times New Roman"/>
                <w:bCs/>
              </w:rPr>
            </w:pPr>
            <w:r w:rsidRPr="00DB0175">
              <w:rPr>
                <w:rFonts w:ascii="Times New Roman" w:hAnsi="Times New Roman"/>
                <w:bCs/>
              </w:rPr>
              <w:t>User the provided libraries to</w:t>
            </w:r>
            <w:r w:rsidR="00825D21" w:rsidRPr="00DB0175">
              <w:rPr>
                <w:rFonts w:ascii="Times New Roman" w:hAnsi="Times New Roman"/>
                <w:bCs/>
              </w:rPr>
              <w:t xml:space="preserve"> write code that detects data, following the constraints set by each Clic</w:t>
            </w:r>
            <w:r w:rsidR="005A4DC1" w:rsidRPr="00DB0175">
              <w:rPr>
                <w:rFonts w:ascii="Times New Roman" w:hAnsi="Times New Roman"/>
                <w:bCs/>
              </w:rPr>
              <w:t xml:space="preserve">k, the </w:t>
            </w:r>
            <w:r w:rsidR="009B4EDF" w:rsidRPr="00DB0175">
              <w:rPr>
                <w:rFonts w:ascii="Times New Roman" w:eastAsia="Arial" w:hAnsi="Times New Roman"/>
                <w:szCs w:val="24"/>
              </w:rPr>
              <w:t>FRDM-</w:t>
            </w:r>
            <w:r w:rsidR="009B4EDF" w:rsidRPr="00DB0175">
              <w:rPr>
                <w:rFonts w:ascii="Times New Roman" w:hAnsi="Times New Roman"/>
              </w:rPr>
              <w:t>KL46Z</w:t>
            </w:r>
            <w:r w:rsidR="009B4EDF" w:rsidRPr="00DB0175">
              <w:rPr>
                <w:rFonts w:ascii="Times New Roman" w:hAnsi="Times New Roman"/>
                <w:bCs/>
              </w:rPr>
              <w:t xml:space="preserve"> </w:t>
            </w:r>
            <w:r w:rsidR="005A4DC1" w:rsidRPr="00DB0175">
              <w:rPr>
                <w:rFonts w:ascii="Times New Roman" w:hAnsi="Times New Roman"/>
                <w:bCs/>
              </w:rPr>
              <w:t>and the PCB.</w:t>
            </w:r>
          </w:p>
          <w:p w14:paraId="3CB83413" w14:textId="1267BD09" w:rsidR="005A4DC1" w:rsidRPr="00DB0175" w:rsidRDefault="005A4DC1" w:rsidP="0AB1EE1A">
            <w:pPr>
              <w:rPr>
                <w:rFonts w:ascii="Times New Roman" w:hAnsi="Times New Roman"/>
                <w:bCs/>
              </w:rPr>
            </w:pPr>
          </w:p>
        </w:tc>
      </w:tr>
      <w:tr w:rsidR="004E4D84" w:rsidRPr="00DB0175" w14:paraId="4279CFDA" w14:textId="77777777" w:rsidTr="007F55B9">
        <w:tc>
          <w:tcPr>
            <w:tcW w:w="1345" w:type="dxa"/>
          </w:tcPr>
          <w:p w14:paraId="3B0E8B8B" w14:textId="0497DD11" w:rsidR="004E4D84" w:rsidRPr="00DB0175" w:rsidRDefault="00D532B5" w:rsidP="0AB1EE1A">
            <w:pPr>
              <w:rPr>
                <w:rFonts w:ascii="Times New Roman" w:hAnsi="Times New Roman"/>
                <w:bCs/>
              </w:rPr>
            </w:pPr>
            <w:r w:rsidRPr="00DB0175">
              <w:rPr>
                <w:rFonts w:ascii="Times New Roman" w:hAnsi="Times New Roman"/>
                <w:b/>
                <w:bCs/>
              </w:rPr>
              <w:t xml:space="preserve">Step </w:t>
            </w:r>
            <w:r w:rsidR="005A4DC1" w:rsidRPr="00DB0175">
              <w:rPr>
                <w:rFonts w:ascii="Times New Roman" w:hAnsi="Times New Roman"/>
                <w:b/>
                <w:bCs/>
              </w:rPr>
              <w:t>4</w:t>
            </w:r>
          </w:p>
        </w:tc>
        <w:tc>
          <w:tcPr>
            <w:tcW w:w="7671" w:type="dxa"/>
          </w:tcPr>
          <w:p w14:paraId="67019E39" w14:textId="741BEEE6" w:rsidR="004E4D84" w:rsidRPr="00DB0175" w:rsidRDefault="00452A28" w:rsidP="0AB1EE1A">
            <w:pPr>
              <w:rPr>
                <w:rFonts w:ascii="Times New Roman" w:hAnsi="Times New Roman"/>
                <w:bCs/>
              </w:rPr>
            </w:pPr>
            <w:r w:rsidRPr="00DB0175">
              <w:rPr>
                <w:rFonts w:ascii="Times New Roman" w:hAnsi="Times New Roman"/>
                <w:bCs/>
              </w:rPr>
              <w:t xml:space="preserve">Gather the data in </w:t>
            </w:r>
            <w:r w:rsidR="009B4EDF" w:rsidRPr="00DB0175">
              <w:rPr>
                <w:rFonts w:ascii="Times New Roman" w:eastAsia="Arial" w:hAnsi="Times New Roman"/>
                <w:szCs w:val="24"/>
              </w:rPr>
              <w:t>FRDM-</w:t>
            </w:r>
            <w:r w:rsidR="009B4EDF" w:rsidRPr="00DB0175">
              <w:rPr>
                <w:rFonts w:ascii="Times New Roman" w:hAnsi="Times New Roman"/>
              </w:rPr>
              <w:t>KL46Z</w:t>
            </w:r>
            <w:r w:rsidR="009B4EDF" w:rsidRPr="00DB0175">
              <w:rPr>
                <w:rFonts w:ascii="Times New Roman" w:hAnsi="Times New Roman"/>
                <w:bCs/>
              </w:rPr>
              <w:t xml:space="preserve"> </w:t>
            </w:r>
            <w:r w:rsidR="00F05DEC" w:rsidRPr="00DB0175">
              <w:rPr>
                <w:rFonts w:ascii="Times New Roman" w:hAnsi="Times New Roman"/>
                <w:bCs/>
              </w:rPr>
              <w:t>and transmit it at a rate set by cable or wireless to your selected data base (not provided in the scope of this project).</w:t>
            </w:r>
          </w:p>
          <w:p w14:paraId="380C1476" w14:textId="26821237" w:rsidR="00F05DEC" w:rsidRPr="00DB0175" w:rsidRDefault="00F05DEC" w:rsidP="0AB1EE1A">
            <w:pPr>
              <w:rPr>
                <w:rFonts w:ascii="Times New Roman" w:hAnsi="Times New Roman"/>
                <w:bCs/>
              </w:rPr>
            </w:pPr>
          </w:p>
        </w:tc>
      </w:tr>
      <w:tr w:rsidR="004E4D84" w:rsidRPr="00DB0175" w14:paraId="0A2FCBA8" w14:textId="77777777" w:rsidTr="007F55B9">
        <w:tc>
          <w:tcPr>
            <w:tcW w:w="1345" w:type="dxa"/>
          </w:tcPr>
          <w:p w14:paraId="5627C7FE" w14:textId="3758D7AB" w:rsidR="004E4D84" w:rsidRPr="00DB0175" w:rsidRDefault="00D532B5" w:rsidP="0AB1EE1A">
            <w:pPr>
              <w:rPr>
                <w:rFonts w:ascii="Times New Roman" w:hAnsi="Times New Roman"/>
                <w:bCs/>
              </w:rPr>
            </w:pPr>
            <w:r w:rsidRPr="00DB0175">
              <w:rPr>
                <w:rFonts w:ascii="Times New Roman" w:hAnsi="Times New Roman"/>
                <w:b/>
                <w:bCs/>
              </w:rPr>
              <w:t xml:space="preserve">Step </w:t>
            </w:r>
            <w:r w:rsidR="00802AC2" w:rsidRPr="00DB0175">
              <w:rPr>
                <w:rFonts w:ascii="Times New Roman" w:hAnsi="Times New Roman"/>
                <w:b/>
                <w:bCs/>
              </w:rPr>
              <w:t>5</w:t>
            </w:r>
          </w:p>
        </w:tc>
        <w:tc>
          <w:tcPr>
            <w:tcW w:w="7671" w:type="dxa"/>
          </w:tcPr>
          <w:p w14:paraId="2ABD721B" w14:textId="77777777" w:rsidR="004E4D84" w:rsidRPr="00DB0175" w:rsidRDefault="00802AC2" w:rsidP="0AB1EE1A">
            <w:pPr>
              <w:rPr>
                <w:rFonts w:ascii="Times New Roman" w:hAnsi="Times New Roman"/>
                <w:bCs/>
              </w:rPr>
            </w:pPr>
            <w:r w:rsidRPr="00DB0175">
              <w:rPr>
                <w:rFonts w:ascii="Times New Roman" w:hAnsi="Times New Roman"/>
                <w:bCs/>
              </w:rPr>
              <w:t>Anali</w:t>
            </w:r>
            <w:r w:rsidR="006675BF" w:rsidRPr="00DB0175">
              <w:rPr>
                <w:rFonts w:ascii="Times New Roman" w:hAnsi="Times New Roman"/>
                <w:bCs/>
              </w:rPr>
              <w:t>s</w:t>
            </w:r>
            <w:r w:rsidRPr="00DB0175">
              <w:rPr>
                <w:rFonts w:ascii="Times New Roman" w:hAnsi="Times New Roman"/>
                <w:bCs/>
              </w:rPr>
              <w:t>e, gather or display the data in a medium of your choice.</w:t>
            </w:r>
          </w:p>
          <w:p w14:paraId="4F304765" w14:textId="5FB7D6EF" w:rsidR="007F55B9" w:rsidRPr="00DB0175" w:rsidRDefault="007F55B9" w:rsidP="0AB1EE1A">
            <w:pPr>
              <w:rPr>
                <w:rFonts w:ascii="Times New Roman" w:hAnsi="Times New Roman"/>
                <w:bCs/>
              </w:rPr>
            </w:pPr>
          </w:p>
        </w:tc>
      </w:tr>
    </w:tbl>
    <w:p w14:paraId="03754AA0" w14:textId="0BDECDBE" w:rsidR="004E4D84" w:rsidRPr="00DB0175" w:rsidRDefault="004E4D84" w:rsidP="0AB1EE1A">
      <w:pPr>
        <w:rPr>
          <w:rFonts w:ascii="Times New Roman" w:hAnsi="Times New Roman"/>
          <w:bCs/>
        </w:rPr>
      </w:pPr>
    </w:p>
    <w:p w14:paraId="09234AF3" w14:textId="514BDF11" w:rsidR="006675BF" w:rsidRPr="00DB0175" w:rsidRDefault="006675BF" w:rsidP="0AB1EE1A">
      <w:pPr>
        <w:rPr>
          <w:rFonts w:ascii="Times New Roman" w:eastAsia="Arial" w:hAnsi="Times New Roman"/>
        </w:rPr>
      </w:pPr>
      <w:r w:rsidRPr="00DB0175">
        <w:rPr>
          <w:rFonts w:ascii="Times New Roman" w:hAnsi="Times New Roman"/>
          <w:bCs/>
        </w:rPr>
        <w:t xml:space="preserve">The </w:t>
      </w:r>
      <w:r w:rsidR="00DA5B9F" w:rsidRPr="00DB0175">
        <w:rPr>
          <w:rFonts w:ascii="Times New Roman" w:hAnsi="Times New Roman"/>
          <w:bCs/>
        </w:rPr>
        <w:t>steps</w:t>
      </w:r>
      <w:r w:rsidRPr="00DB0175">
        <w:rPr>
          <w:rFonts w:ascii="Times New Roman" w:hAnsi="Times New Roman"/>
          <w:bCs/>
        </w:rPr>
        <w:t xml:space="preserve"> </w:t>
      </w:r>
      <w:r w:rsidR="00DA5B9F" w:rsidRPr="00DB0175">
        <w:rPr>
          <w:rFonts w:ascii="Times New Roman" w:hAnsi="Times New Roman"/>
          <w:bCs/>
        </w:rPr>
        <w:t xml:space="preserve">to use the product </w:t>
      </w:r>
      <w:r w:rsidR="009B4EDF" w:rsidRPr="00DB0175">
        <w:rPr>
          <w:rFonts w:ascii="Times New Roman" w:hAnsi="Times New Roman"/>
          <w:bCs/>
        </w:rPr>
        <w:t>are intentional</w:t>
      </w:r>
      <w:r w:rsidRPr="00DB0175">
        <w:rPr>
          <w:rFonts w:ascii="Times New Roman" w:hAnsi="Times New Roman"/>
          <w:bCs/>
        </w:rPr>
        <w:t xml:space="preserve"> vague. </w:t>
      </w:r>
      <w:r w:rsidR="00DA5B9F" w:rsidRPr="00DB0175">
        <w:rPr>
          <w:rFonts w:ascii="Times New Roman" w:hAnsi="Times New Roman"/>
          <w:bCs/>
        </w:rPr>
        <w:t>The product, in its current state, is made for users with a</w:t>
      </w:r>
      <w:r w:rsidR="009B4EDF" w:rsidRPr="00DB0175">
        <w:rPr>
          <w:rFonts w:ascii="Times New Roman" w:hAnsi="Times New Roman"/>
          <w:bCs/>
        </w:rPr>
        <w:t xml:space="preserve">n existing level of engineering knowledge in the use of microprocessors. It is meant to work as a medium between users of the </w:t>
      </w:r>
      <w:r w:rsidR="009B4EDF" w:rsidRPr="00DB0175">
        <w:rPr>
          <w:rFonts w:ascii="Times New Roman" w:eastAsia="Arial" w:hAnsi="Times New Roman"/>
        </w:rPr>
        <w:t>FRDM-KL46Z</w:t>
      </w:r>
      <w:r w:rsidR="00D218F6" w:rsidRPr="00DB0175">
        <w:rPr>
          <w:rFonts w:ascii="Times New Roman" w:eastAsia="Arial" w:hAnsi="Times New Roman"/>
        </w:rPr>
        <w:t xml:space="preserve"> and Click sensors.</w:t>
      </w:r>
    </w:p>
    <w:p w14:paraId="24DE7783" w14:textId="514BDF11" w:rsidR="00D218F6" w:rsidRPr="00DB0175" w:rsidRDefault="00D218F6" w:rsidP="0AB1EE1A">
      <w:pPr>
        <w:rPr>
          <w:rFonts w:ascii="Times New Roman" w:hAnsi="Times New Roman"/>
          <w:bCs/>
        </w:rPr>
      </w:pPr>
    </w:p>
    <w:p w14:paraId="3E94BF85" w14:textId="5471D0C6" w:rsidR="00D218F6" w:rsidRPr="00DB0175" w:rsidRDefault="00D218F6" w:rsidP="0AB1EE1A">
      <w:pPr>
        <w:rPr>
          <w:rFonts w:ascii="Times New Roman" w:hAnsi="Times New Roman"/>
          <w:bCs/>
        </w:rPr>
      </w:pPr>
      <w:r w:rsidRPr="00DB0175">
        <w:rPr>
          <w:rFonts w:ascii="Times New Roman" w:hAnsi="Times New Roman"/>
          <w:bCs/>
        </w:rPr>
        <w:t xml:space="preserve">The following diagrams entail </w:t>
      </w:r>
      <w:r w:rsidR="001E77D4" w:rsidRPr="00DB0175">
        <w:rPr>
          <w:rFonts w:ascii="Times New Roman" w:hAnsi="Times New Roman"/>
          <w:bCs/>
        </w:rPr>
        <w:t>typical behaviour of the system when handling errors:</w:t>
      </w:r>
    </w:p>
    <w:p w14:paraId="50188EE7" w14:textId="77777777" w:rsidR="00D57746" w:rsidRPr="00DB0175" w:rsidRDefault="00D57746" w:rsidP="0AB1EE1A">
      <w:pPr>
        <w:rPr>
          <w:rFonts w:ascii="Times New Roman" w:hAnsi="Times New Roman"/>
          <w:bCs/>
        </w:rPr>
      </w:pPr>
    </w:p>
    <w:p w14:paraId="54B939D5" w14:textId="77777777" w:rsidR="00D57746" w:rsidRPr="00DB0175" w:rsidRDefault="00D57746" w:rsidP="008464CB">
      <w:pPr>
        <w:keepNext/>
        <w:jc w:val="center"/>
        <w:rPr>
          <w:rFonts w:ascii="Times New Roman" w:hAnsi="Times New Roman"/>
        </w:rPr>
      </w:pPr>
      <w:commentRangeStart w:id="21"/>
      <w:r w:rsidRPr="00DB0175">
        <w:rPr>
          <w:rFonts w:ascii="Times New Roman" w:hAnsi="Times New Roman"/>
          <w:noProof/>
        </w:rPr>
        <w:drawing>
          <wp:inline distT="0" distB="0" distL="0" distR="0" wp14:anchorId="471C81A3" wp14:editId="5CB9549A">
            <wp:extent cx="5731510" cy="2171700"/>
            <wp:effectExtent l="0" t="0" r="2540" b="0"/>
            <wp:docPr id="5368120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commentRangeEnd w:id="21"/>
      <w:r w:rsidR="00256164">
        <w:rPr>
          <w:rStyle w:val="CommentReference"/>
        </w:rPr>
        <w:commentReference w:id="21"/>
      </w:r>
    </w:p>
    <w:p w14:paraId="464ECDF9" w14:textId="77777777" w:rsidR="00036D2A" w:rsidRPr="00DB0175" w:rsidRDefault="00036D2A" w:rsidP="00D57746">
      <w:pPr>
        <w:pStyle w:val="Caption"/>
        <w:jc w:val="center"/>
        <w:rPr>
          <w:rFonts w:ascii="Times New Roman" w:hAnsi="Times New Roman"/>
          <w:i w:val="0"/>
          <w:color w:val="auto"/>
          <w:sz w:val="24"/>
        </w:rPr>
      </w:pPr>
    </w:p>
    <w:p w14:paraId="4E1E8E8A" w14:textId="395F286F" w:rsidR="001E77D4" w:rsidRPr="00DB0175" w:rsidRDefault="00D57746" w:rsidP="008464CB">
      <w:pPr>
        <w:pStyle w:val="Caption"/>
        <w:jc w:val="center"/>
        <w:rPr>
          <w:rFonts w:ascii="Times New Roman" w:hAnsi="Times New Roman"/>
          <w:i w:val="0"/>
          <w:color w:val="auto"/>
          <w:sz w:val="24"/>
        </w:rPr>
      </w:pPr>
      <w:r w:rsidRPr="00DB0175">
        <w:rPr>
          <w:rFonts w:ascii="Times New Roman" w:hAnsi="Times New Roman"/>
          <w:i w:val="0"/>
          <w:color w:val="auto"/>
          <w:sz w:val="24"/>
        </w:rPr>
        <w:t xml:space="preserve">Figure </w:t>
      </w:r>
      <w:r w:rsidRPr="00DB0175">
        <w:rPr>
          <w:rFonts w:ascii="Times New Roman" w:hAnsi="Times New Roman"/>
          <w:i w:val="0"/>
          <w:color w:val="auto"/>
          <w:sz w:val="24"/>
        </w:rPr>
        <w:fldChar w:fldCharType="begin"/>
      </w:r>
      <w:r w:rsidRPr="00DB0175">
        <w:rPr>
          <w:rFonts w:ascii="Times New Roman" w:hAnsi="Times New Roman"/>
          <w:i w:val="0"/>
          <w:color w:val="auto"/>
          <w:sz w:val="24"/>
        </w:rPr>
        <w:instrText xml:space="preserve"> SEQ Figure \* ARABIC </w:instrText>
      </w:r>
      <w:r w:rsidRPr="00DB0175">
        <w:rPr>
          <w:rFonts w:ascii="Times New Roman" w:hAnsi="Times New Roman"/>
          <w:i w:val="0"/>
          <w:color w:val="auto"/>
          <w:sz w:val="24"/>
        </w:rPr>
        <w:fldChar w:fldCharType="separate"/>
      </w:r>
      <w:r w:rsidR="00115A18">
        <w:rPr>
          <w:rFonts w:ascii="Times New Roman" w:hAnsi="Times New Roman"/>
          <w:i w:val="0"/>
          <w:noProof/>
          <w:color w:val="auto"/>
          <w:sz w:val="24"/>
        </w:rPr>
        <w:t>4</w:t>
      </w:r>
      <w:r w:rsidRPr="00DB0175">
        <w:rPr>
          <w:rFonts w:ascii="Times New Roman" w:hAnsi="Times New Roman"/>
          <w:i w:val="0"/>
          <w:color w:val="auto"/>
          <w:sz w:val="24"/>
        </w:rPr>
        <w:fldChar w:fldCharType="end"/>
      </w:r>
      <w:r w:rsidRPr="00DB0175">
        <w:rPr>
          <w:rFonts w:ascii="Times New Roman" w:hAnsi="Times New Roman"/>
          <w:i w:val="0"/>
          <w:color w:val="auto"/>
          <w:sz w:val="24"/>
        </w:rPr>
        <w:t>: How System Handles Incorrect or Missing Readings from Click Sensors</w:t>
      </w:r>
    </w:p>
    <w:p w14:paraId="6525D3BB" w14:textId="77777777" w:rsidR="008464CB" w:rsidRPr="00DB0175" w:rsidRDefault="008464CB" w:rsidP="008464CB">
      <w:pPr>
        <w:rPr>
          <w:rFonts w:ascii="Times New Roman" w:hAnsi="Times New Roman"/>
        </w:rPr>
      </w:pPr>
    </w:p>
    <w:p w14:paraId="130FEC33" w14:textId="77777777" w:rsidR="008464CB" w:rsidRPr="00DB0175" w:rsidRDefault="008464CB" w:rsidP="008464CB">
      <w:pPr>
        <w:keepNext/>
        <w:jc w:val="center"/>
        <w:rPr>
          <w:rFonts w:ascii="Times New Roman" w:hAnsi="Times New Roman"/>
        </w:rPr>
      </w:pPr>
      <w:r w:rsidRPr="00DB0175">
        <w:rPr>
          <w:rFonts w:ascii="Times New Roman" w:hAnsi="Times New Roman"/>
          <w:noProof/>
        </w:rPr>
        <w:lastRenderedPageBreak/>
        <w:drawing>
          <wp:inline distT="0" distB="0" distL="0" distR="0" wp14:anchorId="4AE9304E" wp14:editId="41399E7D">
            <wp:extent cx="5731510" cy="2402840"/>
            <wp:effectExtent l="0" t="0" r="2540" b="0"/>
            <wp:docPr id="9198693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731510" cy="2402840"/>
                    </a:xfrm>
                    <a:prstGeom prst="rect">
                      <a:avLst/>
                    </a:prstGeom>
                  </pic:spPr>
                </pic:pic>
              </a:graphicData>
            </a:graphic>
          </wp:inline>
        </w:drawing>
      </w:r>
    </w:p>
    <w:p w14:paraId="5B66B682" w14:textId="77777777" w:rsidR="008464CB" w:rsidRPr="00DB0175" w:rsidRDefault="008464CB" w:rsidP="008464CB">
      <w:pPr>
        <w:pStyle w:val="Caption"/>
        <w:jc w:val="center"/>
        <w:rPr>
          <w:rFonts w:ascii="Times New Roman" w:hAnsi="Times New Roman"/>
          <w:i w:val="0"/>
          <w:color w:val="auto"/>
          <w:sz w:val="24"/>
        </w:rPr>
      </w:pPr>
    </w:p>
    <w:p w14:paraId="5057976D" w14:textId="5404E8E0" w:rsidR="008464CB" w:rsidRPr="00DB0175" w:rsidRDefault="008464CB" w:rsidP="008464CB">
      <w:pPr>
        <w:pStyle w:val="Caption"/>
        <w:jc w:val="center"/>
        <w:rPr>
          <w:rFonts w:ascii="Times New Roman" w:hAnsi="Times New Roman"/>
          <w:i w:val="0"/>
          <w:color w:val="auto"/>
          <w:sz w:val="24"/>
        </w:rPr>
      </w:pPr>
      <w:r w:rsidRPr="00DB0175">
        <w:rPr>
          <w:rFonts w:ascii="Times New Roman" w:hAnsi="Times New Roman"/>
          <w:i w:val="0"/>
          <w:color w:val="auto"/>
          <w:sz w:val="24"/>
        </w:rPr>
        <w:t xml:space="preserve">Figure </w:t>
      </w:r>
      <w:r w:rsidRPr="00DB0175">
        <w:rPr>
          <w:rFonts w:ascii="Times New Roman" w:hAnsi="Times New Roman"/>
          <w:i w:val="0"/>
          <w:color w:val="auto"/>
          <w:sz w:val="24"/>
        </w:rPr>
        <w:fldChar w:fldCharType="begin"/>
      </w:r>
      <w:r w:rsidRPr="00DB0175">
        <w:rPr>
          <w:rFonts w:ascii="Times New Roman" w:hAnsi="Times New Roman"/>
          <w:i w:val="0"/>
          <w:color w:val="auto"/>
          <w:sz w:val="24"/>
        </w:rPr>
        <w:instrText xml:space="preserve"> SEQ Figure \* ARABIC </w:instrText>
      </w:r>
      <w:r w:rsidRPr="00DB0175">
        <w:rPr>
          <w:rFonts w:ascii="Times New Roman" w:hAnsi="Times New Roman"/>
          <w:i w:val="0"/>
          <w:color w:val="auto"/>
          <w:sz w:val="24"/>
        </w:rPr>
        <w:fldChar w:fldCharType="separate"/>
      </w:r>
      <w:r w:rsidR="00115A18">
        <w:rPr>
          <w:rFonts w:ascii="Times New Roman" w:hAnsi="Times New Roman"/>
          <w:i w:val="0"/>
          <w:noProof/>
          <w:color w:val="auto"/>
          <w:sz w:val="24"/>
        </w:rPr>
        <w:t>5</w:t>
      </w:r>
      <w:r w:rsidRPr="00DB0175">
        <w:rPr>
          <w:rFonts w:ascii="Times New Roman" w:hAnsi="Times New Roman"/>
          <w:i w:val="0"/>
          <w:color w:val="auto"/>
          <w:sz w:val="24"/>
        </w:rPr>
        <w:fldChar w:fldCharType="end"/>
      </w:r>
      <w:r w:rsidRPr="00DB0175">
        <w:rPr>
          <w:rFonts w:ascii="Times New Roman" w:hAnsi="Times New Roman"/>
          <w:i w:val="0"/>
          <w:color w:val="auto"/>
          <w:sz w:val="24"/>
        </w:rPr>
        <w:t>: How System Handles Power Issues</w:t>
      </w:r>
    </w:p>
    <w:p w14:paraId="28EA1140" w14:textId="77777777" w:rsidR="008464CB" w:rsidRPr="00DB0175" w:rsidRDefault="008464CB" w:rsidP="008464CB">
      <w:pPr>
        <w:rPr>
          <w:rFonts w:ascii="Times New Roman" w:hAnsi="Times New Roman"/>
        </w:rPr>
      </w:pPr>
    </w:p>
    <w:p w14:paraId="5F4CC3D6" w14:textId="0DAB8947" w:rsidR="008464CB" w:rsidRPr="00DB0175" w:rsidRDefault="008464CB" w:rsidP="008464CB">
      <w:pPr>
        <w:rPr>
          <w:rFonts w:ascii="Times New Roman" w:hAnsi="Times New Roman"/>
        </w:rPr>
      </w:pPr>
      <w:r w:rsidRPr="00DB0175">
        <w:rPr>
          <w:rFonts w:ascii="Times New Roman" w:hAnsi="Times New Roman"/>
        </w:rPr>
        <w:t xml:space="preserve">As can be seen in Figure 5. The Click Sensor Hub is </w:t>
      </w:r>
      <w:r w:rsidR="009A3C05" w:rsidRPr="00DB0175">
        <w:rPr>
          <w:rFonts w:ascii="Times New Roman" w:hAnsi="Times New Roman"/>
        </w:rPr>
        <w:t>continuously</w:t>
      </w:r>
      <w:r w:rsidRPr="00DB0175">
        <w:rPr>
          <w:rFonts w:ascii="Times New Roman" w:hAnsi="Times New Roman"/>
        </w:rPr>
        <w:t xml:space="preserve"> storing its results in the data base. In the event of a loss of power at any of these points, the</w:t>
      </w:r>
      <w:r w:rsidR="009A3C05" w:rsidRPr="00DB0175">
        <w:rPr>
          <w:rFonts w:ascii="Times New Roman" w:hAnsi="Times New Roman"/>
        </w:rPr>
        <w:t xml:space="preserve"> currently</w:t>
      </w:r>
      <w:r w:rsidRPr="00DB0175">
        <w:rPr>
          <w:rFonts w:ascii="Times New Roman" w:hAnsi="Times New Roman"/>
        </w:rPr>
        <w:t xml:space="preserve"> </w:t>
      </w:r>
      <w:r w:rsidR="00822607" w:rsidRPr="00DB0175">
        <w:rPr>
          <w:rFonts w:ascii="Times New Roman" w:hAnsi="Times New Roman"/>
        </w:rPr>
        <w:t>measured signal would fail to be stored</w:t>
      </w:r>
      <w:r w:rsidR="009A3C05" w:rsidRPr="00DB0175">
        <w:rPr>
          <w:rFonts w:ascii="Times New Roman" w:hAnsi="Times New Roman"/>
        </w:rPr>
        <w:t>. However, all signals before such an event should not be affected by the loss of power.</w:t>
      </w:r>
    </w:p>
    <w:p w14:paraId="46D90FA8" w14:textId="77777777" w:rsidR="001E77D4" w:rsidRPr="00DB0175" w:rsidRDefault="001E77D4" w:rsidP="0AB1EE1A">
      <w:pPr>
        <w:rPr>
          <w:rFonts w:ascii="Times New Roman" w:hAnsi="Times New Roman"/>
          <w:bCs/>
        </w:rPr>
      </w:pPr>
    </w:p>
    <w:p w14:paraId="7CEE0043" w14:textId="180B8AF4" w:rsidR="002224D6" w:rsidRPr="00DB0175" w:rsidRDefault="0AB1EE1A" w:rsidP="0AB1EE1A">
      <w:pPr>
        <w:pStyle w:val="Heading2"/>
        <w:rPr>
          <w:rFonts w:ascii="Times New Roman" w:hAnsi="Times New Roman"/>
        </w:rPr>
      </w:pPr>
      <w:bookmarkStart w:id="22" w:name="_Toc526439875"/>
      <w:r w:rsidRPr="00DB0175">
        <w:rPr>
          <w:rFonts w:ascii="Times New Roman" w:hAnsi="Times New Roman"/>
        </w:rPr>
        <w:t>Administration Functions</w:t>
      </w:r>
      <w:bookmarkEnd w:id="22"/>
    </w:p>
    <w:p w14:paraId="0DDE7D33" w14:textId="5FA1F2A2" w:rsidR="00320392" w:rsidRPr="00DB0175" w:rsidRDefault="00320392" w:rsidP="00320392">
      <w:pPr>
        <w:rPr>
          <w:rFonts w:ascii="Times New Roman" w:hAnsi="Times New Roman"/>
        </w:rPr>
      </w:pPr>
    </w:p>
    <w:p w14:paraId="2DB67FAA" w14:textId="77777777" w:rsidR="00797DD6" w:rsidRPr="00DB0175" w:rsidRDefault="00BF70D8" w:rsidP="00797DD6">
      <w:pPr>
        <w:rPr>
          <w:rFonts w:ascii="Times New Roman" w:hAnsi="Times New Roman"/>
        </w:rPr>
      </w:pPr>
      <w:r w:rsidRPr="00DB0175">
        <w:rPr>
          <w:rFonts w:ascii="Times New Roman" w:hAnsi="Times New Roman"/>
        </w:rPr>
        <w:t>Dylan Dean:</w:t>
      </w:r>
    </w:p>
    <w:p w14:paraId="62E60764" w14:textId="77777777" w:rsidR="00797DD6" w:rsidRPr="00DB0175" w:rsidRDefault="00797DD6" w:rsidP="00797DD6">
      <w:pPr>
        <w:rPr>
          <w:rFonts w:ascii="Times New Roman" w:hAnsi="Times New Roman"/>
        </w:rPr>
      </w:pPr>
    </w:p>
    <w:p w14:paraId="4FB2EFE4" w14:textId="5B1F683F" w:rsidR="000F2B23" w:rsidRPr="00DB0175" w:rsidRDefault="00797DD6" w:rsidP="00797DD6">
      <w:pPr>
        <w:rPr>
          <w:rFonts w:ascii="Times New Roman" w:hAnsi="Times New Roman"/>
        </w:rPr>
      </w:pPr>
      <w:r w:rsidRPr="00DB0175">
        <w:rPr>
          <w:rFonts w:ascii="Times New Roman" w:hAnsi="Times New Roman"/>
        </w:rPr>
        <w:t>N/A</w:t>
      </w:r>
    </w:p>
    <w:p w14:paraId="192EE763" w14:textId="77777777" w:rsidR="00797DD6" w:rsidRPr="00DB0175" w:rsidRDefault="00797DD6" w:rsidP="00797DD6">
      <w:pPr>
        <w:rPr>
          <w:rFonts w:ascii="Times New Roman" w:hAnsi="Times New Roman"/>
        </w:rPr>
      </w:pPr>
    </w:p>
    <w:p w14:paraId="793394EE" w14:textId="77777777" w:rsidR="007E1D97" w:rsidRPr="00DB0175" w:rsidRDefault="0AB1EE1A" w:rsidP="0AB1EE1A">
      <w:pPr>
        <w:jc w:val="both"/>
        <w:rPr>
          <w:rFonts w:ascii="Times New Roman" w:hAnsi="Times New Roman"/>
        </w:rPr>
      </w:pPr>
      <w:r w:rsidRPr="00DB0175">
        <w:rPr>
          <w:rFonts w:ascii="Times New Roman" w:hAnsi="Times New Roman"/>
        </w:rPr>
        <w:t xml:space="preserve">*All users have access to FRDM-KL46Z system functions; no username or password is required. Users will also have access to any purchased Click system function; and open usage of the sensor hub. No user restrictions other than illegal device tampering laws which are </w:t>
      </w:r>
    </w:p>
    <w:p w14:paraId="6687CE98" w14:textId="5221E3F8" w:rsidR="00986C36" w:rsidRPr="00DB0175" w:rsidRDefault="0AB1EE1A" w:rsidP="0AB1EE1A">
      <w:pPr>
        <w:jc w:val="both"/>
        <w:rPr>
          <w:rFonts w:ascii="Times New Roman" w:hAnsi="Times New Roman"/>
        </w:rPr>
      </w:pPr>
      <w:r w:rsidRPr="00DB0175">
        <w:rPr>
          <w:rFonts w:ascii="Times New Roman" w:hAnsi="Times New Roman"/>
        </w:rPr>
        <w:t>stipulated on an individual device basis by company legal disclaimers and appropriate government bureaus.</w:t>
      </w:r>
    </w:p>
    <w:p w14:paraId="3A9A3258" w14:textId="5BD5748B" w:rsidR="7CED103F" w:rsidRPr="00DB0175" w:rsidRDefault="7CED103F" w:rsidP="7CED103F">
      <w:pPr>
        <w:rPr>
          <w:rFonts w:ascii="Times New Roman" w:hAnsi="Times New Roman"/>
        </w:rPr>
      </w:pPr>
    </w:p>
    <w:p w14:paraId="7CEE0046" w14:textId="146B9D47" w:rsidR="002224D6" w:rsidRPr="00DB0175" w:rsidRDefault="0AB1EE1A" w:rsidP="0AB1EE1A">
      <w:pPr>
        <w:pStyle w:val="Heading2"/>
        <w:rPr>
          <w:rFonts w:ascii="Times New Roman" w:hAnsi="Times New Roman"/>
        </w:rPr>
      </w:pPr>
      <w:bookmarkStart w:id="23" w:name="_Toc526439876"/>
      <w:r w:rsidRPr="00DB0175">
        <w:rPr>
          <w:rFonts w:ascii="Times New Roman" w:hAnsi="Times New Roman"/>
        </w:rPr>
        <w:t>Error Handling</w:t>
      </w:r>
      <w:bookmarkEnd w:id="23"/>
    </w:p>
    <w:p w14:paraId="7F7D6031" w14:textId="35F69A33" w:rsidR="00320392" w:rsidRPr="00DB0175" w:rsidRDefault="00320392" w:rsidP="00320392">
      <w:pPr>
        <w:rPr>
          <w:rFonts w:ascii="Times New Roman" w:hAnsi="Times New Roman"/>
        </w:rPr>
      </w:pPr>
    </w:p>
    <w:p w14:paraId="508667F9" w14:textId="05774692" w:rsidR="0057045A" w:rsidRPr="00DB0175" w:rsidRDefault="0057045A" w:rsidP="00320392">
      <w:pPr>
        <w:rPr>
          <w:rFonts w:ascii="Times New Roman" w:hAnsi="Times New Roman"/>
        </w:rPr>
      </w:pPr>
      <w:r w:rsidRPr="00DB0175">
        <w:rPr>
          <w:rFonts w:ascii="Times New Roman" w:hAnsi="Times New Roman"/>
        </w:rPr>
        <w:t>Dylan Dean:</w:t>
      </w:r>
    </w:p>
    <w:p w14:paraId="77756DC0" w14:textId="2BB5A07A" w:rsidR="000F2B23" w:rsidRPr="00DB0175" w:rsidRDefault="000F2B23" w:rsidP="000F2B23">
      <w:pPr>
        <w:rPr>
          <w:rFonts w:ascii="Times New Roman" w:hAnsi="Times New Roman"/>
        </w:rPr>
      </w:pPr>
    </w:p>
    <w:p w14:paraId="5D87CC4C" w14:textId="25BA2678" w:rsidR="00C7614E" w:rsidRPr="00DB0175" w:rsidRDefault="0AB1EE1A" w:rsidP="0AB1EE1A">
      <w:pPr>
        <w:spacing w:after="120"/>
        <w:ind w:firstLine="576"/>
        <w:rPr>
          <w:rFonts w:ascii="Times New Roman" w:hAnsi="Times New Roman"/>
          <w:i/>
          <w:iCs/>
        </w:rPr>
      </w:pPr>
      <w:r w:rsidRPr="00DB0175">
        <w:rPr>
          <w:rFonts w:ascii="Times New Roman" w:hAnsi="Times New Roman"/>
        </w:rPr>
        <w:t>All electronic systems have a potential for errors. The greatest challenge is getting the modular docking system to pr</w:t>
      </w:r>
      <w:r w:rsidR="00415AC3" w:rsidRPr="00DB0175">
        <w:rPr>
          <w:rFonts w:ascii="Times New Roman" w:hAnsi="Times New Roman"/>
        </w:rPr>
        <w:t>operly interface with any</w:t>
      </w:r>
      <w:r w:rsidRPr="00DB0175">
        <w:rPr>
          <w:rFonts w:ascii="Times New Roman" w:hAnsi="Times New Roman"/>
        </w:rPr>
        <w:t xml:space="preserve"> selected clicks. This should be handled with both hardware and software. On the hardware side, chips that expand upon limited pin outs on the FRDM-KL46Z are going to be a </w:t>
      </w:r>
      <w:r w:rsidR="00415AC3" w:rsidRPr="00DB0175">
        <w:rPr>
          <w:rFonts w:ascii="Times New Roman" w:hAnsi="Times New Roman"/>
        </w:rPr>
        <w:t>must</w:t>
      </w:r>
      <w:r w:rsidRPr="00DB0175">
        <w:rPr>
          <w:rFonts w:ascii="Times New Roman" w:hAnsi="Times New Roman"/>
        </w:rPr>
        <w:t>. On the software side, proper code parameters will need to be set to adapt according</w:t>
      </w:r>
      <w:r w:rsidR="00415AC3" w:rsidRPr="00DB0175">
        <w:rPr>
          <w:rFonts w:ascii="Times New Roman" w:hAnsi="Times New Roman"/>
        </w:rPr>
        <w:t>ly</w:t>
      </w:r>
      <w:r w:rsidRPr="00DB0175">
        <w:rPr>
          <w:rFonts w:ascii="Times New Roman" w:hAnsi="Times New Roman"/>
        </w:rPr>
        <w:t xml:space="preserve"> t</w:t>
      </w:r>
      <w:r w:rsidR="00415AC3" w:rsidRPr="00DB0175">
        <w:rPr>
          <w:rFonts w:ascii="Times New Roman" w:hAnsi="Times New Roman"/>
        </w:rPr>
        <w:t>o the given click function and operational voltage limit</w:t>
      </w:r>
      <w:r w:rsidRPr="00DB0175">
        <w:rPr>
          <w:rFonts w:ascii="Times New Roman" w:hAnsi="Times New Roman"/>
        </w:rPr>
        <w:t>.</w:t>
      </w:r>
      <w:r w:rsidR="00C7614E" w:rsidRPr="00DB0175">
        <w:rPr>
          <w:rFonts w:ascii="Times New Roman" w:hAnsi="Times New Roman"/>
        </w:rPr>
        <w:br/>
      </w:r>
    </w:p>
    <w:p w14:paraId="3BBC47F5" w14:textId="77777777" w:rsidR="0081000F" w:rsidRPr="00DB0175" w:rsidRDefault="0081000F" w:rsidP="0AB1EE1A">
      <w:pPr>
        <w:spacing w:after="120"/>
        <w:ind w:firstLine="576"/>
        <w:rPr>
          <w:rFonts w:ascii="Times New Roman" w:hAnsi="Times New Roman"/>
          <w:i/>
          <w:iCs/>
        </w:rPr>
      </w:pPr>
    </w:p>
    <w:p w14:paraId="3DB56A88" w14:textId="77777777" w:rsidR="00C7614E" w:rsidRPr="00DB0175" w:rsidRDefault="0AB1EE1A" w:rsidP="0AB1EE1A">
      <w:pPr>
        <w:rPr>
          <w:rFonts w:ascii="Times New Roman" w:hAnsi="Times New Roman"/>
        </w:rPr>
      </w:pPr>
      <w:commentRangeStart w:id="24"/>
      <w:r w:rsidRPr="00DB0175">
        <w:rPr>
          <w:rFonts w:ascii="Times New Roman" w:hAnsi="Times New Roman"/>
        </w:rPr>
        <w:lastRenderedPageBreak/>
        <w:t>Some common cases to consider:</w:t>
      </w:r>
    </w:p>
    <w:p w14:paraId="73C4C4F6" w14:textId="77777777" w:rsidR="00C7614E" w:rsidRPr="00DB0175" w:rsidRDefault="00C7614E" w:rsidP="00C7614E">
      <w:pPr>
        <w:rPr>
          <w:rFonts w:ascii="Times New Roman" w:hAnsi="Times New Roman"/>
        </w:rPr>
      </w:pPr>
    </w:p>
    <w:p w14:paraId="5EC4FE3D"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Logical Error in the board caused by a signal delay, loss or overflow.</w:t>
      </w:r>
    </w:p>
    <w:p w14:paraId="465A4127"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Board Voltage exceeds maximum limit of 3.3V</w:t>
      </w:r>
    </w:p>
    <w:p w14:paraId="0F824A97"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No Network Connection</w:t>
      </w:r>
    </w:p>
    <w:p w14:paraId="14743908"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Battery Low</w:t>
      </w:r>
    </w:p>
    <w:p w14:paraId="49BCA7E5"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 xml:space="preserve">Storage Media Not Found </w:t>
      </w:r>
    </w:p>
    <w:p w14:paraId="6581DAAD"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Storage Media Full</w:t>
      </w:r>
    </w:p>
    <w:p w14:paraId="41AEFA8F"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Sensor Readings Out of Bounds</w:t>
      </w:r>
    </w:p>
    <w:p w14:paraId="70CF2660" w14:textId="77777777" w:rsidR="00C7614E" w:rsidRPr="00DB0175" w:rsidRDefault="00C7614E" w:rsidP="00C7614E">
      <w:pPr>
        <w:rPr>
          <w:rFonts w:ascii="Times New Roman" w:hAnsi="Times New Roman"/>
        </w:rPr>
      </w:pPr>
    </w:p>
    <w:p w14:paraId="56001654" w14:textId="77777777" w:rsidR="00C7614E" w:rsidRPr="00DB0175" w:rsidRDefault="0AB1EE1A" w:rsidP="0AB1EE1A">
      <w:pPr>
        <w:rPr>
          <w:rFonts w:ascii="Times New Roman" w:hAnsi="Times New Roman"/>
        </w:rPr>
      </w:pPr>
      <w:r w:rsidRPr="00DB0175">
        <w:rPr>
          <w:rFonts w:ascii="Times New Roman" w:hAnsi="Times New Roman"/>
        </w:rPr>
        <w:t>How to Handle common cases:</w:t>
      </w:r>
    </w:p>
    <w:p w14:paraId="5C656C41" w14:textId="77777777" w:rsidR="00C7614E" w:rsidRPr="00DB0175" w:rsidRDefault="00C7614E" w:rsidP="00C7614E">
      <w:pPr>
        <w:rPr>
          <w:rFonts w:ascii="Times New Roman" w:hAnsi="Times New Roman"/>
        </w:rPr>
      </w:pPr>
    </w:p>
    <w:p w14:paraId="39F6EE5A"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Create a data signal Query, Create multiple data clone instances with a set time.</w:t>
      </w:r>
    </w:p>
    <w:p w14:paraId="5122CC62"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Place a voltage limiter in the hardware, like a Zener Diode and software code a Max Voltage Flag condition for board protection.</w:t>
      </w:r>
    </w:p>
    <w:p w14:paraId="3F07B5B3"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Reset Router or Use Global device reset.</w:t>
      </w:r>
    </w:p>
    <w:p w14:paraId="25D275A9"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Use provided power cable or replace battery</w:t>
      </w:r>
    </w:p>
    <w:p w14:paraId="15F8A1E0"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Display Error message ask user to input the SD card.</w:t>
      </w:r>
    </w:p>
    <w:p w14:paraId="7E66BACE"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Display Error message ask user to empty the SD card.</w:t>
      </w:r>
    </w:p>
    <w:p w14:paraId="46196606" w14:textId="77777777" w:rsidR="00C7614E" w:rsidRPr="00DB0175" w:rsidRDefault="0AB1EE1A" w:rsidP="0AB1EE1A">
      <w:pPr>
        <w:pStyle w:val="ListParagraph"/>
        <w:numPr>
          <w:ilvl w:val="0"/>
          <w:numId w:val="13"/>
        </w:numPr>
        <w:rPr>
          <w:rFonts w:ascii="Times New Roman" w:hAnsi="Times New Roman"/>
        </w:rPr>
      </w:pPr>
      <w:r w:rsidRPr="00DB0175">
        <w:rPr>
          <w:rFonts w:ascii="Times New Roman" w:hAnsi="Times New Roman"/>
        </w:rPr>
        <w:t>Code a boundaries and parameters for every click that has been selected.</w:t>
      </w:r>
      <w:commentRangeEnd w:id="24"/>
      <w:r w:rsidR="00256164">
        <w:rPr>
          <w:rStyle w:val="CommentReference"/>
        </w:rPr>
        <w:commentReference w:id="24"/>
      </w:r>
    </w:p>
    <w:p w14:paraId="71DA44A1" w14:textId="77777777" w:rsidR="00C7614E" w:rsidRPr="00DB0175" w:rsidRDefault="00C7614E" w:rsidP="000F2B23">
      <w:pPr>
        <w:rPr>
          <w:rFonts w:ascii="Times New Roman" w:hAnsi="Times New Roman"/>
        </w:rPr>
      </w:pPr>
    </w:p>
    <w:p w14:paraId="7CEE004D" w14:textId="25ECCE2F" w:rsidR="002224D6" w:rsidRPr="00DB0175" w:rsidRDefault="0AB1EE1A" w:rsidP="0AB1EE1A">
      <w:pPr>
        <w:pStyle w:val="Heading2"/>
        <w:rPr>
          <w:rFonts w:ascii="Times New Roman" w:hAnsi="Times New Roman"/>
        </w:rPr>
      </w:pPr>
      <w:bookmarkStart w:id="25" w:name="_Toc526439877"/>
      <w:r w:rsidRPr="00DB0175">
        <w:rPr>
          <w:rFonts w:ascii="Times New Roman" w:hAnsi="Times New Roman"/>
        </w:rPr>
        <w:t>Safety and Security</w:t>
      </w:r>
      <w:bookmarkEnd w:id="25"/>
    </w:p>
    <w:p w14:paraId="08AE9634" w14:textId="0F6B3BF8" w:rsidR="00320392" w:rsidRPr="00DB0175" w:rsidRDefault="00320392" w:rsidP="00320392">
      <w:pPr>
        <w:rPr>
          <w:rFonts w:ascii="Times New Roman" w:hAnsi="Times New Roman"/>
        </w:rPr>
      </w:pPr>
    </w:p>
    <w:p w14:paraId="1FE856FD" w14:textId="485E802F" w:rsidR="00BF70D8" w:rsidRPr="00DB0175" w:rsidRDefault="00BF70D8" w:rsidP="00320392">
      <w:pPr>
        <w:rPr>
          <w:rFonts w:ascii="Times New Roman" w:hAnsi="Times New Roman"/>
        </w:rPr>
      </w:pPr>
      <w:r w:rsidRPr="00DB0175">
        <w:rPr>
          <w:rFonts w:ascii="Times New Roman" w:hAnsi="Times New Roman"/>
        </w:rPr>
        <w:t>Dylan Dean:</w:t>
      </w:r>
    </w:p>
    <w:p w14:paraId="588D81A5" w14:textId="61C24858" w:rsidR="0C6B4018" w:rsidRPr="00DB0175" w:rsidRDefault="0C6B4018" w:rsidP="0C6B4018">
      <w:pPr>
        <w:rPr>
          <w:rFonts w:ascii="Times New Roman" w:hAnsi="Times New Roman"/>
        </w:rPr>
      </w:pPr>
    </w:p>
    <w:p w14:paraId="364BAFDD" w14:textId="179B0198" w:rsidR="00DB40C2" w:rsidRPr="00DB0175" w:rsidRDefault="0AB1EE1A" w:rsidP="0AB1EE1A">
      <w:pPr>
        <w:jc w:val="both"/>
        <w:rPr>
          <w:rFonts w:ascii="Times New Roman" w:hAnsi="Times New Roman"/>
        </w:rPr>
      </w:pPr>
      <w:r w:rsidRPr="00DB0175">
        <w:rPr>
          <w:rFonts w:ascii="Times New Roman" w:hAnsi="Times New Roman"/>
        </w:rPr>
        <w:t>Safety risks to consider:</w:t>
      </w:r>
    </w:p>
    <w:p w14:paraId="3098E31F" w14:textId="77777777" w:rsidR="00DB40C2" w:rsidRPr="00DB0175" w:rsidRDefault="00DB40C2" w:rsidP="00986C36">
      <w:pPr>
        <w:jc w:val="both"/>
        <w:rPr>
          <w:rFonts w:ascii="Times New Roman" w:hAnsi="Times New Roman"/>
        </w:rPr>
      </w:pPr>
    </w:p>
    <w:p w14:paraId="034BD22F" w14:textId="5BCC7D27" w:rsidR="00877E7C" w:rsidRPr="00DB0175" w:rsidRDefault="0AB1EE1A" w:rsidP="00877E7C">
      <w:pPr>
        <w:pStyle w:val="ListParagraph"/>
        <w:numPr>
          <w:ilvl w:val="0"/>
          <w:numId w:val="13"/>
        </w:numPr>
        <w:jc w:val="both"/>
        <w:rPr>
          <w:rFonts w:ascii="Times New Roman" w:hAnsi="Times New Roman"/>
        </w:rPr>
      </w:pPr>
      <w:commentRangeStart w:id="26"/>
      <w:r w:rsidRPr="00DB0175">
        <w:rPr>
          <w:rFonts w:ascii="Times New Roman" w:hAnsi="Times New Roman"/>
        </w:rPr>
        <w:t xml:space="preserve">Voltages greater than 3.3Volts returned to the FRDM-KL46Z will </w:t>
      </w:r>
      <w:r w:rsidR="00405504" w:rsidRPr="00DB0175">
        <w:rPr>
          <w:rFonts w:ascii="Times New Roman" w:hAnsi="Times New Roman"/>
        </w:rPr>
        <w:t>causer fry the internal circuitry of the board.</w:t>
      </w:r>
      <w:commentRangeEnd w:id="26"/>
      <w:r w:rsidR="00256164">
        <w:rPr>
          <w:rStyle w:val="CommentReference"/>
        </w:rPr>
        <w:commentReference w:id="26"/>
      </w:r>
    </w:p>
    <w:p w14:paraId="2FD1DD60" w14:textId="4CB62382" w:rsidR="00DB40C2" w:rsidRPr="00DB0175" w:rsidRDefault="0AB1EE1A" w:rsidP="0AB1EE1A">
      <w:pPr>
        <w:pStyle w:val="ListParagraph"/>
        <w:numPr>
          <w:ilvl w:val="1"/>
          <w:numId w:val="13"/>
        </w:numPr>
        <w:jc w:val="both"/>
        <w:rPr>
          <w:rFonts w:ascii="Times New Roman" w:hAnsi="Times New Roman"/>
        </w:rPr>
      </w:pPr>
      <w:r w:rsidRPr="00DB0175">
        <w:rPr>
          <w:rFonts w:ascii="Times New Roman" w:hAnsi="Times New Roman"/>
        </w:rPr>
        <w:t>Handled by placing a voltage limiter in the hardware, like a Zener Diode along with software code containing a max voltage flag condition both for user and board protection.</w:t>
      </w:r>
    </w:p>
    <w:p w14:paraId="4E389959" w14:textId="4FC5CD90" w:rsidR="00DB40C2" w:rsidRPr="00DB0175" w:rsidRDefault="00DB40C2" w:rsidP="00986C36">
      <w:pPr>
        <w:jc w:val="both"/>
        <w:rPr>
          <w:rFonts w:ascii="Times New Roman" w:hAnsi="Times New Roman"/>
        </w:rPr>
      </w:pPr>
    </w:p>
    <w:p w14:paraId="63A2AC78" w14:textId="763CE6C9" w:rsidR="00DB40C2" w:rsidRPr="00DB0175" w:rsidRDefault="0AB1EE1A" w:rsidP="0AB1EE1A">
      <w:pPr>
        <w:pStyle w:val="ListParagraph"/>
        <w:numPr>
          <w:ilvl w:val="0"/>
          <w:numId w:val="13"/>
        </w:numPr>
        <w:jc w:val="both"/>
        <w:rPr>
          <w:rFonts w:ascii="Times New Roman" w:hAnsi="Times New Roman"/>
        </w:rPr>
      </w:pPr>
      <w:commentRangeStart w:id="27"/>
      <w:r w:rsidRPr="00DB0175">
        <w:rPr>
          <w:rFonts w:ascii="Times New Roman" w:hAnsi="Times New Roman"/>
        </w:rPr>
        <w:t>Heat generated by the PCB should not harm the components or user.</w:t>
      </w:r>
      <w:commentRangeEnd w:id="27"/>
      <w:r w:rsidR="00256164">
        <w:rPr>
          <w:rStyle w:val="CommentReference"/>
        </w:rPr>
        <w:commentReference w:id="27"/>
      </w:r>
    </w:p>
    <w:p w14:paraId="3D20E450" w14:textId="77777777" w:rsidR="00877E7C" w:rsidRPr="00DB0175" w:rsidRDefault="00877E7C" w:rsidP="00877E7C">
      <w:pPr>
        <w:pStyle w:val="ListParagraph"/>
        <w:jc w:val="both"/>
        <w:rPr>
          <w:rFonts w:ascii="Times New Roman" w:hAnsi="Times New Roman"/>
        </w:rPr>
      </w:pPr>
    </w:p>
    <w:p w14:paraId="0A234B7C" w14:textId="75E1517D" w:rsidR="00DB40C2" w:rsidRPr="00DB0175" w:rsidRDefault="0AB1EE1A" w:rsidP="0AB1EE1A">
      <w:pPr>
        <w:pStyle w:val="ListParagraph"/>
        <w:numPr>
          <w:ilvl w:val="1"/>
          <w:numId w:val="13"/>
        </w:numPr>
        <w:jc w:val="both"/>
        <w:rPr>
          <w:rFonts w:ascii="Times New Roman" w:hAnsi="Times New Roman"/>
        </w:rPr>
      </w:pPr>
      <w:r w:rsidRPr="00DB0175">
        <w:rPr>
          <w:rFonts w:ascii="Times New Roman" w:hAnsi="Times New Roman"/>
        </w:rPr>
        <w:t>To determine an acceptable operational temperature range, further research needs to be conducted. To handle the temperature safety a heatmap will be generated and appropriate electrical components will be added to reduce heat generation, heatsinks will also be added strategically around the board.</w:t>
      </w:r>
    </w:p>
    <w:p w14:paraId="2C216D25" w14:textId="5B151187" w:rsidR="00DB40C2" w:rsidRPr="00DB0175" w:rsidRDefault="00DB40C2" w:rsidP="000F2B23">
      <w:pPr>
        <w:rPr>
          <w:rFonts w:ascii="Times New Roman" w:hAnsi="Times New Roman"/>
        </w:rPr>
      </w:pPr>
    </w:p>
    <w:p w14:paraId="524E4C85" w14:textId="740E89C6" w:rsidR="00AF5156" w:rsidRPr="00DB0175" w:rsidRDefault="0AB1EE1A" w:rsidP="0AB1EE1A">
      <w:pPr>
        <w:jc w:val="both"/>
        <w:rPr>
          <w:rFonts w:ascii="Times New Roman" w:hAnsi="Times New Roman"/>
        </w:rPr>
      </w:pPr>
      <w:r w:rsidRPr="00DB0175">
        <w:rPr>
          <w:rFonts w:ascii="Times New Roman" w:hAnsi="Times New Roman"/>
        </w:rPr>
        <w:t>Security risks to consider:</w:t>
      </w:r>
    </w:p>
    <w:p w14:paraId="6CC86B23" w14:textId="77777777" w:rsidR="00AF5156" w:rsidRPr="00DB0175" w:rsidRDefault="00AF5156" w:rsidP="00AF5156">
      <w:pPr>
        <w:jc w:val="both"/>
        <w:rPr>
          <w:rFonts w:ascii="Times New Roman" w:hAnsi="Times New Roman"/>
        </w:rPr>
      </w:pPr>
    </w:p>
    <w:p w14:paraId="2866ADCD" w14:textId="36B460ED" w:rsidR="00C472D3" w:rsidRPr="00DB0175" w:rsidRDefault="0AB1EE1A" w:rsidP="0AB1EE1A">
      <w:pPr>
        <w:pStyle w:val="ListParagraph"/>
        <w:numPr>
          <w:ilvl w:val="0"/>
          <w:numId w:val="14"/>
        </w:numPr>
        <w:jc w:val="both"/>
        <w:rPr>
          <w:rFonts w:ascii="Times New Roman" w:hAnsi="Times New Roman"/>
        </w:rPr>
      </w:pPr>
      <w:r w:rsidRPr="00DB0175">
        <w:rPr>
          <w:rFonts w:ascii="Times New Roman" w:hAnsi="Times New Roman"/>
        </w:rPr>
        <w:t>There are no significant security risks with the project because no personal information is being used and the device is an open IoT development kit. Also, for now the device is strictly for instructional purposes at Texas State University.</w:t>
      </w:r>
    </w:p>
    <w:p w14:paraId="6757FA22" w14:textId="77777777" w:rsidR="00877E7C" w:rsidRPr="00DB0175" w:rsidRDefault="00877E7C" w:rsidP="00877E7C">
      <w:pPr>
        <w:pStyle w:val="ListParagraph"/>
        <w:jc w:val="both"/>
        <w:rPr>
          <w:rFonts w:ascii="Times New Roman" w:hAnsi="Times New Roman"/>
        </w:rPr>
      </w:pPr>
    </w:p>
    <w:p w14:paraId="5A4B4D37" w14:textId="5A070152" w:rsidR="00DB40C2" w:rsidRPr="00DB0175" w:rsidRDefault="0AB1EE1A" w:rsidP="00EC3865">
      <w:pPr>
        <w:pStyle w:val="ListParagraph"/>
        <w:numPr>
          <w:ilvl w:val="0"/>
          <w:numId w:val="14"/>
        </w:numPr>
        <w:jc w:val="both"/>
        <w:rPr>
          <w:rFonts w:ascii="Times New Roman" w:hAnsi="Times New Roman"/>
        </w:rPr>
      </w:pPr>
      <w:r w:rsidRPr="00DB0175">
        <w:rPr>
          <w:rFonts w:ascii="Times New Roman" w:hAnsi="Times New Roman"/>
        </w:rPr>
        <w:t xml:space="preserve">The NXP Product Security Incident Response Team (PSIRT) responds to reported security vulnerabilities in NXP products. </w:t>
      </w:r>
      <w:r w:rsidR="00940B64" w:rsidRPr="00DB0175">
        <w:rPr>
          <w:rFonts w:ascii="Times New Roman" w:hAnsi="Times New Roman"/>
        </w:rPr>
        <w:t>A link is provided</w:t>
      </w:r>
      <w:r w:rsidRPr="00DB0175">
        <w:rPr>
          <w:rFonts w:ascii="Times New Roman" w:hAnsi="Times New Roman"/>
        </w:rPr>
        <w:t xml:space="preserve"> detailing their security </w:t>
      </w:r>
      <w:r w:rsidRPr="00DB0175">
        <w:rPr>
          <w:rFonts w:ascii="Times New Roman" w:hAnsi="Times New Roman"/>
        </w:rPr>
        <w:lastRenderedPageBreak/>
        <w:t>process.</w:t>
      </w:r>
      <w:r w:rsidR="00C472D3" w:rsidRPr="00DB0175">
        <w:rPr>
          <w:rFonts w:ascii="Times New Roman" w:hAnsi="Times New Roman"/>
        </w:rPr>
        <w:t xml:space="preserve"> If there is a security issue with the FRDM-KL46Z refer to </w:t>
      </w:r>
      <w:r w:rsidR="00EC3865" w:rsidRPr="00DB0175">
        <w:rPr>
          <w:rFonts w:ascii="Times New Roman" w:hAnsi="Times New Roman"/>
        </w:rPr>
        <w:t xml:space="preserve">the following </w:t>
      </w:r>
      <w:r w:rsidR="00C25695" w:rsidRPr="00DB0175">
        <w:rPr>
          <w:rFonts w:ascii="Times New Roman" w:hAnsi="Times New Roman"/>
        </w:rPr>
        <w:t>in the reference page of the document.</w:t>
      </w:r>
      <w:sdt>
        <w:sdtPr>
          <w:rPr>
            <w:rFonts w:ascii="Times New Roman" w:hAnsi="Times New Roman"/>
          </w:rPr>
          <w:id w:val="867801953"/>
          <w:citation/>
        </w:sdtPr>
        <w:sdtContent>
          <w:r w:rsidR="00C25695" w:rsidRPr="00DB0175">
            <w:rPr>
              <w:rFonts w:ascii="Times New Roman" w:hAnsi="Times New Roman"/>
            </w:rPr>
            <w:fldChar w:fldCharType="begin"/>
          </w:r>
          <w:r w:rsidR="00C25695" w:rsidRPr="00DB0175">
            <w:rPr>
              <w:rFonts w:ascii="Times New Roman" w:hAnsi="Times New Roman"/>
              <w:lang w:val="en-US"/>
            </w:rPr>
            <w:instrText xml:space="preserve"> CITATION NXP181 \l 1033 </w:instrText>
          </w:r>
          <w:r w:rsidR="00C25695" w:rsidRPr="00DB0175">
            <w:rPr>
              <w:rFonts w:ascii="Times New Roman" w:hAnsi="Times New Roman"/>
            </w:rPr>
            <w:fldChar w:fldCharType="separate"/>
          </w:r>
          <w:r w:rsidR="00DD1646" w:rsidRPr="00DB0175">
            <w:rPr>
              <w:rFonts w:ascii="Times New Roman" w:hAnsi="Times New Roman"/>
              <w:noProof/>
              <w:lang w:val="en-US"/>
            </w:rPr>
            <w:t xml:space="preserve"> [3]</w:t>
          </w:r>
          <w:r w:rsidR="00C25695" w:rsidRPr="00DB0175">
            <w:rPr>
              <w:rFonts w:ascii="Times New Roman" w:hAnsi="Times New Roman"/>
            </w:rPr>
            <w:fldChar w:fldCharType="end"/>
          </w:r>
        </w:sdtContent>
      </w:sdt>
    </w:p>
    <w:p w14:paraId="7CEE0053" w14:textId="19B2C77C" w:rsidR="002224D6" w:rsidRPr="00DB0175" w:rsidRDefault="0AB1EE1A" w:rsidP="0AB1EE1A">
      <w:pPr>
        <w:pStyle w:val="Heading2"/>
        <w:rPr>
          <w:rFonts w:ascii="Times New Roman" w:hAnsi="Times New Roman"/>
        </w:rPr>
      </w:pPr>
      <w:bookmarkStart w:id="28" w:name="_Toc526439878"/>
      <w:r w:rsidRPr="00DB0175">
        <w:rPr>
          <w:rFonts w:ascii="Times New Roman" w:hAnsi="Times New Roman"/>
        </w:rPr>
        <w:t>Help and User Documentation</w:t>
      </w:r>
      <w:bookmarkEnd w:id="28"/>
    </w:p>
    <w:p w14:paraId="7A9B9D69" w14:textId="142267B2" w:rsidR="00320392" w:rsidRPr="00DB0175" w:rsidRDefault="00320392" w:rsidP="00320392">
      <w:pPr>
        <w:rPr>
          <w:rFonts w:ascii="Times New Roman" w:hAnsi="Times New Roman"/>
        </w:rPr>
      </w:pPr>
    </w:p>
    <w:p w14:paraId="06F0E239" w14:textId="7CA8C0BC" w:rsidR="00BF70D8" w:rsidRPr="00DB0175" w:rsidRDefault="00BF70D8" w:rsidP="00320392">
      <w:pPr>
        <w:rPr>
          <w:rFonts w:ascii="Times New Roman" w:hAnsi="Times New Roman"/>
        </w:rPr>
      </w:pPr>
      <w:r w:rsidRPr="00DB0175">
        <w:rPr>
          <w:rFonts w:ascii="Times New Roman" w:hAnsi="Times New Roman"/>
        </w:rPr>
        <w:t>Dylan Dean:</w:t>
      </w:r>
    </w:p>
    <w:p w14:paraId="02E27780" w14:textId="77777777" w:rsidR="00F20AFF" w:rsidRPr="00DB0175" w:rsidRDefault="00F20AFF" w:rsidP="00F20AFF">
      <w:pPr>
        <w:rPr>
          <w:rFonts w:ascii="Times New Roman" w:hAnsi="Times New Roman"/>
        </w:rPr>
      </w:pPr>
    </w:p>
    <w:p w14:paraId="4D1DE2CC" w14:textId="05DE2BE7" w:rsidR="00F20AFF" w:rsidRPr="00DB0175" w:rsidRDefault="0AB1EE1A" w:rsidP="0AB1EE1A">
      <w:pPr>
        <w:rPr>
          <w:rFonts w:ascii="Times New Roman" w:hAnsi="Times New Roman"/>
        </w:rPr>
      </w:pPr>
      <w:commentRangeStart w:id="29"/>
      <w:r w:rsidRPr="00DB0175">
        <w:rPr>
          <w:rFonts w:ascii="Times New Roman" w:hAnsi="Times New Roman"/>
        </w:rPr>
        <w:t xml:space="preserve">A User Guide </w:t>
      </w:r>
      <w:r w:rsidR="00D44ACC" w:rsidRPr="00DB0175">
        <w:rPr>
          <w:rFonts w:ascii="Times New Roman" w:hAnsi="Times New Roman"/>
        </w:rPr>
        <w:t xml:space="preserve">for sensor hub </w:t>
      </w:r>
      <w:r w:rsidRPr="00DB0175">
        <w:rPr>
          <w:rFonts w:ascii="Times New Roman" w:hAnsi="Times New Roman"/>
        </w:rPr>
        <w:t>will be provided, with the follo</w:t>
      </w:r>
      <w:r w:rsidR="00D44ACC" w:rsidRPr="00DB0175">
        <w:rPr>
          <w:rFonts w:ascii="Times New Roman" w:hAnsi="Times New Roman"/>
        </w:rPr>
        <w:t>wing instructions for students.</w:t>
      </w:r>
    </w:p>
    <w:p w14:paraId="0E928F9E" w14:textId="41DF7282" w:rsidR="00BC0712" w:rsidRPr="00DB0175" w:rsidRDefault="3176F0C0" w:rsidP="3176F0C0">
      <w:pPr>
        <w:numPr>
          <w:ilvl w:val="0"/>
          <w:numId w:val="15"/>
        </w:numPr>
        <w:rPr>
          <w:rFonts w:ascii="Times New Roman" w:hAnsi="Times New Roman"/>
        </w:rPr>
      </w:pPr>
      <w:r w:rsidRPr="00DB0175">
        <w:rPr>
          <w:rFonts w:ascii="Times New Roman" w:hAnsi="Times New Roman"/>
        </w:rPr>
        <w:t>How to download Mbed OS</w:t>
      </w:r>
    </w:p>
    <w:p w14:paraId="279C5C45" w14:textId="77777777" w:rsidR="00BC0712" w:rsidRPr="00DB0175" w:rsidRDefault="0AB1EE1A" w:rsidP="0AB1EE1A">
      <w:pPr>
        <w:numPr>
          <w:ilvl w:val="0"/>
          <w:numId w:val="15"/>
        </w:numPr>
        <w:rPr>
          <w:rFonts w:ascii="Times New Roman" w:hAnsi="Times New Roman"/>
        </w:rPr>
      </w:pPr>
      <w:r w:rsidRPr="00DB0175">
        <w:rPr>
          <w:rFonts w:ascii="Times New Roman" w:hAnsi="Times New Roman"/>
        </w:rPr>
        <w:t>Quick reference guide for FRDM-KL46Z</w:t>
      </w:r>
    </w:p>
    <w:p w14:paraId="348C7B90" w14:textId="77777777" w:rsidR="00BC0712" w:rsidRPr="00DB0175" w:rsidRDefault="0AB1EE1A" w:rsidP="0AB1EE1A">
      <w:pPr>
        <w:numPr>
          <w:ilvl w:val="0"/>
          <w:numId w:val="15"/>
        </w:numPr>
        <w:rPr>
          <w:rFonts w:ascii="Times New Roman" w:hAnsi="Times New Roman"/>
        </w:rPr>
      </w:pPr>
      <w:r w:rsidRPr="00DB0175">
        <w:rPr>
          <w:rFonts w:ascii="Times New Roman" w:hAnsi="Times New Roman"/>
        </w:rPr>
        <w:t>Quick reference guide for Click Sensor Hub</w:t>
      </w:r>
    </w:p>
    <w:p w14:paraId="0C6D1B82" w14:textId="5E3AEC78" w:rsidR="00BC0712" w:rsidRPr="00DB0175" w:rsidRDefault="0AB1EE1A" w:rsidP="0AB1EE1A">
      <w:pPr>
        <w:numPr>
          <w:ilvl w:val="0"/>
          <w:numId w:val="15"/>
        </w:numPr>
        <w:rPr>
          <w:rFonts w:ascii="Times New Roman" w:hAnsi="Times New Roman"/>
        </w:rPr>
      </w:pPr>
      <w:r w:rsidRPr="00DB0175">
        <w:rPr>
          <w:rFonts w:ascii="Times New Roman" w:hAnsi="Times New Roman"/>
        </w:rPr>
        <w:t>Data Sheets for each Click</w:t>
      </w:r>
    </w:p>
    <w:p w14:paraId="158EB22E" w14:textId="20CCFE34" w:rsidR="005A2FCA" w:rsidRPr="00DB0175" w:rsidRDefault="0AB1EE1A" w:rsidP="0AB1EE1A">
      <w:pPr>
        <w:numPr>
          <w:ilvl w:val="0"/>
          <w:numId w:val="15"/>
        </w:numPr>
        <w:rPr>
          <w:rFonts w:ascii="Times New Roman" w:hAnsi="Times New Roman"/>
        </w:rPr>
      </w:pPr>
      <w:r w:rsidRPr="00DB0175">
        <w:rPr>
          <w:rFonts w:ascii="Times New Roman" w:hAnsi="Times New Roman"/>
        </w:rPr>
        <w:t>How to get Bluetooth Connectivity</w:t>
      </w:r>
    </w:p>
    <w:p w14:paraId="50C4F5AF" w14:textId="77777777" w:rsidR="00F20AFF" w:rsidRPr="00DB0175" w:rsidRDefault="0AB1EE1A" w:rsidP="0AB1EE1A">
      <w:pPr>
        <w:numPr>
          <w:ilvl w:val="0"/>
          <w:numId w:val="15"/>
        </w:numPr>
        <w:rPr>
          <w:rFonts w:ascii="Times New Roman" w:hAnsi="Times New Roman"/>
        </w:rPr>
      </w:pPr>
      <w:r w:rsidRPr="00DB0175">
        <w:rPr>
          <w:rFonts w:ascii="Times New Roman" w:hAnsi="Times New Roman"/>
        </w:rPr>
        <w:t>How to access data from SD card</w:t>
      </w:r>
    </w:p>
    <w:p w14:paraId="65AB60E6" w14:textId="77777777" w:rsidR="00F20AFF" w:rsidRPr="00DB0175" w:rsidRDefault="0AB1EE1A" w:rsidP="0AB1EE1A">
      <w:pPr>
        <w:numPr>
          <w:ilvl w:val="0"/>
          <w:numId w:val="15"/>
        </w:numPr>
        <w:rPr>
          <w:rFonts w:ascii="Times New Roman" w:hAnsi="Times New Roman"/>
        </w:rPr>
      </w:pPr>
      <w:r w:rsidRPr="00DB0175">
        <w:rPr>
          <w:rFonts w:ascii="Times New Roman" w:hAnsi="Times New Roman"/>
        </w:rPr>
        <w:t>Troubleshooting Errors</w:t>
      </w:r>
    </w:p>
    <w:p w14:paraId="7AB14A6B" w14:textId="099CDE8E" w:rsidR="00BC0712" w:rsidRPr="00DB0175" w:rsidRDefault="0AB1EE1A" w:rsidP="0AB1EE1A">
      <w:pPr>
        <w:numPr>
          <w:ilvl w:val="0"/>
          <w:numId w:val="15"/>
        </w:numPr>
        <w:rPr>
          <w:rFonts w:ascii="Times New Roman" w:hAnsi="Times New Roman"/>
        </w:rPr>
      </w:pPr>
      <w:r w:rsidRPr="00DB0175">
        <w:rPr>
          <w:rFonts w:ascii="Times New Roman" w:hAnsi="Times New Roman"/>
        </w:rPr>
        <w:t>Safety Warnings/Hazards</w:t>
      </w:r>
    </w:p>
    <w:p w14:paraId="621297B2" w14:textId="13AFBBB5" w:rsidR="00F20AFF" w:rsidRPr="00DB0175" w:rsidRDefault="0AB1EE1A" w:rsidP="0AB1EE1A">
      <w:pPr>
        <w:numPr>
          <w:ilvl w:val="0"/>
          <w:numId w:val="15"/>
        </w:numPr>
        <w:rPr>
          <w:rFonts w:ascii="Times New Roman" w:hAnsi="Times New Roman"/>
        </w:rPr>
      </w:pPr>
      <w:r w:rsidRPr="00DB0175">
        <w:rPr>
          <w:rFonts w:ascii="Times New Roman" w:hAnsi="Times New Roman"/>
        </w:rPr>
        <w:t>Legal Disclaimers</w:t>
      </w:r>
      <w:commentRangeEnd w:id="29"/>
      <w:r w:rsidR="00256164">
        <w:rPr>
          <w:rStyle w:val="CommentReference"/>
        </w:rPr>
        <w:commentReference w:id="29"/>
      </w:r>
    </w:p>
    <w:p w14:paraId="57C0C4B3" w14:textId="77777777" w:rsidR="00673C5E" w:rsidRPr="00DB0175" w:rsidRDefault="00673C5E" w:rsidP="00673C5E">
      <w:pPr>
        <w:rPr>
          <w:rFonts w:ascii="Times New Roman" w:hAnsi="Times New Roman"/>
        </w:rPr>
      </w:pPr>
    </w:p>
    <w:p w14:paraId="544A2FCF" w14:textId="16879F85" w:rsidR="006C04F6" w:rsidRPr="00DB0175" w:rsidRDefault="0AB1EE1A" w:rsidP="00112EC9">
      <w:pPr>
        <w:rPr>
          <w:rFonts w:ascii="Times New Roman" w:hAnsi="Times New Roman"/>
        </w:rPr>
      </w:pPr>
      <w:r w:rsidRPr="00DB0175">
        <w:rPr>
          <w:rFonts w:ascii="Times New Roman" w:hAnsi="Times New Roman"/>
        </w:rPr>
        <w:t xml:space="preserve">Help </w:t>
      </w:r>
      <w:r w:rsidR="00743A4A" w:rsidRPr="00DB0175">
        <w:rPr>
          <w:rFonts w:ascii="Times New Roman" w:hAnsi="Times New Roman"/>
        </w:rPr>
        <w:t xml:space="preserve">and User Documentation </w:t>
      </w:r>
      <w:r w:rsidRPr="00DB0175">
        <w:rPr>
          <w:rFonts w:ascii="Times New Roman" w:hAnsi="Times New Roman"/>
        </w:rPr>
        <w:t xml:space="preserve">required for </w:t>
      </w:r>
      <w:r w:rsidR="00743A4A" w:rsidRPr="00DB0175">
        <w:rPr>
          <w:rFonts w:ascii="Times New Roman" w:hAnsi="Times New Roman"/>
        </w:rPr>
        <w:t xml:space="preserve">the FRDM-KL46Z platform is </w:t>
      </w:r>
      <w:r w:rsidRPr="00DB0175">
        <w:rPr>
          <w:rFonts w:ascii="Times New Roman" w:hAnsi="Times New Roman"/>
        </w:rPr>
        <w:t>handled by NXP</w:t>
      </w:r>
      <w:r w:rsidR="00C25695" w:rsidRPr="00DB0175">
        <w:rPr>
          <w:rFonts w:ascii="Times New Roman" w:hAnsi="Times New Roman"/>
        </w:rPr>
        <w:t>.</w:t>
      </w:r>
      <w:sdt>
        <w:sdtPr>
          <w:rPr>
            <w:rFonts w:ascii="Times New Roman" w:hAnsi="Times New Roman"/>
          </w:rPr>
          <w:id w:val="724023114"/>
          <w:citation/>
        </w:sdtPr>
        <w:sdtContent>
          <w:r w:rsidR="00112EC9" w:rsidRPr="00DB0175">
            <w:rPr>
              <w:rFonts w:ascii="Times New Roman" w:hAnsi="Times New Roman"/>
            </w:rPr>
            <w:fldChar w:fldCharType="begin"/>
          </w:r>
          <w:r w:rsidR="00112EC9" w:rsidRPr="00DB0175">
            <w:rPr>
              <w:rStyle w:val="Hyperlink"/>
              <w:rFonts w:ascii="Times New Roman" w:hAnsi="Times New Roman"/>
              <w:lang w:val="en-US"/>
            </w:rPr>
            <w:instrText xml:space="preserve"> CITATION NXP18 \l 1033 </w:instrText>
          </w:r>
          <w:r w:rsidR="00112EC9" w:rsidRPr="00DB0175">
            <w:rPr>
              <w:rFonts w:ascii="Times New Roman" w:hAnsi="Times New Roman"/>
            </w:rPr>
            <w:fldChar w:fldCharType="separate"/>
          </w:r>
          <w:r w:rsidR="00DD1646" w:rsidRPr="00DB0175">
            <w:rPr>
              <w:rStyle w:val="Hyperlink"/>
              <w:rFonts w:ascii="Times New Roman" w:hAnsi="Times New Roman"/>
              <w:noProof/>
              <w:lang w:val="en-US"/>
            </w:rPr>
            <w:t xml:space="preserve"> </w:t>
          </w:r>
          <w:r w:rsidR="00DD1646" w:rsidRPr="00DB0175">
            <w:rPr>
              <w:rFonts w:ascii="Times New Roman" w:hAnsi="Times New Roman"/>
              <w:noProof/>
              <w:color w:val="0000FF"/>
              <w:lang w:val="en-US"/>
            </w:rPr>
            <w:t>[4]</w:t>
          </w:r>
          <w:r w:rsidR="00112EC9" w:rsidRPr="00DB0175">
            <w:rPr>
              <w:rFonts w:ascii="Times New Roman" w:hAnsi="Times New Roman"/>
            </w:rPr>
            <w:fldChar w:fldCharType="end"/>
          </w:r>
        </w:sdtContent>
      </w:sdt>
    </w:p>
    <w:p w14:paraId="1E508ECB" w14:textId="77777777" w:rsidR="006C04F6" w:rsidRPr="00DB0175" w:rsidRDefault="006C04F6" w:rsidP="000F2B23">
      <w:pPr>
        <w:rPr>
          <w:rFonts w:ascii="Times New Roman" w:hAnsi="Times New Roman"/>
        </w:rPr>
      </w:pPr>
    </w:p>
    <w:p w14:paraId="00E9A37E" w14:textId="762A00C1" w:rsidR="001B6644" w:rsidRPr="00DB0175" w:rsidRDefault="0AB1EE1A" w:rsidP="000F2B23">
      <w:pPr>
        <w:pStyle w:val="Heading2"/>
        <w:rPr>
          <w:rFonts w:ascii="Times New Roman" w:hAnsi="Times New Roman"/>
        </w:rPr>
      </w:pPr>
      <w:bookmarkStart w:id="30" w:name="_Toc526439879"/>
      <w:r w:rsidRPr="00DB0175">
        <w:rPr>
          <w:rFonts w:ascii="Times New Roman" w:hAnsi="Times New Roman"/>
        </w:rPr>
        <w:t>Interfaces</w:t>
      </w:r>
      <w:bookmarkEnd w:id="30"/>
    </w:p>
    <w:p w14:paraId="7CEE0056" w14:textId="3E876662" w:rsidR="00EA1CD5" w:rsidRPr="00DB0175" w:rsidRDefault="0AB1EE1A" w:rsidP="0AB1EE1A">
      <w:pPr>
        <w:pStyle w:val="Heading3"/>
        <w:rPr>
          <w:rFonts w:ascii="Times New Roman" w:hAnsi="Times New Roman"/>
        </w:rPr>
      </w:pPr>
      <w:bookmarkStart w:id="31" w:name="_Toc526439880"/>
      <w:r w:rsidRPr="00DB0175">
        <w:rPr>
          <w:rFonts w:ascii="Times New Roman" w:hAnsi="Times New Roman"/>
        </w:rPr>
        <w:t>User</w:t>
      </w:r>
      <w:bookmarkEnd w:id="31"/>
    </w:p>
    <w:p w14:paraId="1EB91373" w14:textId="3D2BF1FA" w:rsidR="00BF70D8" w:rsidRPr="00DB0175" w:rsidRDefault="00BF70D8" w:rsidP="3176F0C0">
      <w:pPr>
        <w:rPr>
          <w:rFonts w:ascii="Times New Roman" w:hAnsi="Times New Roman"/>
          <w:lang w:val="en-US"/>
        </w:rPr>
      </w:pPr>
    </w:p>
    <w:p w14:paraId="3BB1CE74" w14:textId="77777777" w:rsidR="00BF70D8" w:rsidRPr="00DB0175" w:rsidRDefault="00BF70D8" w:rsidP="00BF70D8">
      <w:pPr>
        <w:rPr>
          <w:rFonts w:ascii="Times New Roman" w:hAnsi="Times New Roman"/>
        </w:rPr>
      </w:pPr>
      <w:r w:rsidRPr="00DB0175">
        <w:rPr>
          <w:rFonts w:ascii="Times New Roman" w:hAnsi="Times New Roman"/>
        </w:rPr>
        <w:t>Dylan Dean:</w:t>
      </w:r>
    </w:p>
    <w:p w14:paraId="59EEDD6F" w14:textId="77777777" w:rsidR="00BF70D8" w:rsidRPr="00DB0175" w:rsidRDefault="00BF70D8" w:rsidP="3176F0C0">
      <w:pPr>
        <w:rPr>
          <w:rFonts w:ascii="Times New Roman" w:hAnsi="Times New Roman"/>
          <w:lang w:val="en-US"/>
        </w:rPr>
      </w:pPr>
    </w:p>
    <w:p w14:paraId="3A64B627" w14:textId="5F42BF7D" w:rsidR="001B6644" w:rsidRPr="00DB0175" w:rsidRDefault="3176F0C0" w:rsidP="3176F0C0">
      <w:pPr>
        <w:rPr>
          <w:rFonts w:ascii="Times New Roman" w:hAnsi="Times New Roman"/>
          <w:lang w:val="en-US"/>
        </w:rPr>
      </w:pPr>
      <w:r w:rsidRPr="00DB0175">
        <w:rPr>
          <w:rFonts w:ascii="Times New Roman" w:hAnsi="Times New Roman"/>
          <w:lang w:val="en-US"/>
        </w:rPr>
        <w:t>Deferred to design specification stage. Unless requested after sponsor views first draft.</w:t>
      </w:r>
    </w:p>
    <w:p w14:paraId="7CEE0058" w14:textId="6D48C505" w:rsidR="00EA1CD5" w:rsidRPr="00DB0175" w:rsidRDefault="0AB1EE1A" w:rsidP="0AB1EE1A">
      <w:pPr>
        <w:pStyle w:val="Heading3"/>
        <w:rPr>
          <w:rFonts w:ascii="Times New Roman" w:hAnsi="Times New Roman"/>
        </w:rPr>
      </w:pPr>
      <w:bookmarkStart w:id="32" w:name="_Toc526439881"/>
      <w:r w:rsidRPr="00DB0175">
        <w:rPr>
          <w:rFonts w:ascii="Times New Roman" w:hAnsi="Times New Roman"/>
        </w:rPr>
        <w:t>Software</w:t>
      </w:r>
      <w:bookmarkEnd w:id="32"/>
    </w:p>
    <w:p w14:paraId="75DA9716" w14:textId="787378D9" w:rsidR="001B6644" w:rsidRPr="00DB0175" w:rsidRDefault="001B6644" w:rsidP="0AB1EE1A">
      <w:pPr>
        <w:rPr>
          <w:rFonts w:ascii="Times New Roman" w:hAnsi="Times New Roman"/>
          <w:lang w:val="en-US"/>
        </w:rPr>
      </w:pPr>
    </w:p>
    <w:p w14:paraId="16D0316F" w14:textId="77777777" w:rsidR="00A917DE" w:rsidRPr="00DB0175" w:rsidRDefault="00A917DE" w:rsidP="00A917DE">
      <w:pPr>
        <w:rPr>
          <w:rFonts w:ascii="Times New Roman" w:hAnsi="Times New Roman"/>
        </w:rPr>
      </w:pPr>
      <w:r w:rsidRPr="00DB0175">
        <w:rPr>
          <w:rFonts w:ascii="Times New Roman" w:hAnsi="Times New Roman"/>
        </w:rPr>
        <w:t>Dylan Dean:</w:t>
      </w:r>
    </w:p>
    <w:p w14:paraId="7C348E38" w14:textId="77777777" w:rsidR="00A917DE" w:rsidRPr="00DB0175" w:rsidRDefault="00A917DE" w:rsidP="0AB1EE1A">
      <w:pPr>
        <w:rPr>
          <w:rFonts w:ascii="Times New Roman" w:hAnsi="Times New Roman"/>
          <w:lang w:val="en-US"/>
        </w:rPr>
      </w:pPr>
    </w:p>
    <w:p w14:paraId="360FE877" w14:textId="0A6C3FDC" w:rsidR="001B6644" w:rsidRPr="00DB0175" w:rsidRDefault="3176F0C0" w:rsidP="3176F0C0">
      <w:pPr>
        <w:rPr>
          <w:rFonts w:ascii="Times New Roman" w:hAnsi="Times New Roman"/>
        </w:rPr>
      </w:pPr>
      <w:r w:rsidRPr="00DB0175">
        <w:rPr>
          <w:rFonts w:ascii="Times New Roman" w:hAnsi="Times New Roman"/>
        </w:rPr>
        <w:t>Arm Mbed OS 5.10 or most recent compatible OS, will be used to program FRDM-KL46Z.</w:t>
      </w:r>
    </w:p>
    <w:p w14:paraId="497ED127" w14:textId="66861F19" w:rsidR="00B06E32" w:rsidRPr="00DB0175" w:rsidRDefault="0AB1EE1A" w:rsidP="0AB1EE1A">
      <w:pPr>
        <w:pStyle w:val="ListParagraph"/>
        <w:numPr>
          <w:ilvl w:val="0"/>
          <w:numId w:val="16"/>
        </w:numPr>
        <w:rPr>
          <w:rFonts w:ascii="Times New Roman" w:hAnsi="Times New Roman"/>
        </w:rPr>
      </w:pPr>
      <w:r w:rsidRPr="00DB0175">
        <w:rPr>
          <w:rFonts w:ascii="Times New Roman" w:hAnsi="Times New Roman"/>
        </w:rPr>
        <w:t>Code will be implemented through a physical Micro USB</w:t>
      </w:r>
      <w:r w:rsidR="00CA26DD" w:rsidRPr="00DB0175">
        <w:rPr>
          <w:rFonts w:ascii="Times New Roman" w:hAnsi="Times New Roman"/>
        </w:rPr>
        <w:t xml:space="preserve"> connection</w:t>
      </w:r>
    </w:p>
    <w:p w14:paraId="0A50DCE8" w14:textId="77777777" w:rsidR="00877E7C" w:rsidRPr="00DB0175" w:rsidRDefault="00877E7C" w:rsidP="00877E7C">
      <w:pPr>
        <w:pStyle w:val="ListParagraph"/>
        <w:rPr>
          <w:rFonts w:ascii="Times New Roman" w:hAnsi="Times New Roman"/>
        </w:rPr>
      </w:pPr>
    </w:p>
    <w:p w14:paraId="23181461" w14:textId="7176D2CB" w:rsidR="0AB1EE1A" w:rsidRPr="00DB0175" w:rsidRDefault="00CA26DD" w:rsidP="0AB1EE1A">
      <w:pPr>
        <w:rPr>
          <w:rFonts w:ascii="Times New Roman" w:hAnsi="Times New Roman"/>
        </w:rPr>
      </w:pPr>
      <w:commentRangeStart w:id="33"/>
      <w:r w:rsidRPr="00DB0175">
        <w:rPr>
          <w:rFonts w:ascii="Times New Roman" w:hAnsi="Times New Roman"/>
        </w:rPr>
        <w:t>Website will be used to interact with data collected from clicks.</w:t>
      </w:r>
    </w:p>
    <w:p w14:paraId="325566EE" w14:textId="42362769" w:rsidR="003C57C2" w:rsidRPr="00DB0175" w:rsidRDefault="00CA26DD" w:rsidP="0AB1EE1A">
      <w:pPr>
        <w:pStyle w:val="ListParagraph"/>
        <w:numPr>
          <w:ilvl w:val="0"/>
          <w:numId w:val="16"/>
        </w:numPr>
        <w:rPr>
          <w:rFonts w:ascii="Times New Roman" w:hAnsi="Times New Roman"/>
        </w:rPr>
      </w:pPr>
      <w:r w:rsidRPr="00DB0175">
        <w:rPr>
          <w:rFonts w:ascii="Times New Roman" w:hAnsi="Times New Roman"/>
        </w:rPr>
        <w:t xml:space="preserve">Data can be sorted on the </w:t>
      </w:r>
      <w:r w:rsidR="00F814F2" w:rsidRPr="00DB0175">
        <w:rPr>
          <w:rFonts w:ascii="Times New Roman" w:hAnsi="Times New Roman"/>
        </w:rPr>
        <w:t>website and</w:t>
      </w:r>
      <w:r w:rsidRPr="00DB0175">
        <w:rPr>
          <w:rFonts w:ascii="Times New Roman" w:hAnsi="Times New Roman"/>
        </w:rPr>
        <w:t xml:space="preserve"> used to generate graphs and statistics.</w:t>
      </w:r>
      <w:commentRangeEnd w:id="33"/>
      <w:r w:rsidR="00256164">
        <w:rPr>
          <w:rStyle w:val="CommentReference"/>
        </w:rPr>
        <w:commentReference w:id="33"/>
      </w:r>
    </w:p>
    <w:p w14:paraId="7CEE005A" w14:textId="77777777" w:rsidR="00EA1CD5" w:rsidRPr="00DB0175" w:rsidRDefault="0AB1EE1A" w:rsidP="0AB1EE1A">
      <w:pPr>
        <w:pStyle w:val="Heading3"/>
        <w:rPr>
          <w:rFonts w:ascii="Times New Roman" w:hAnsi="Times New Roman"/>
        </w:rPr>
      </w:pPr>
      <w:bookmarkStart w:id="34" w:name="_Toc526439882"/>
      <w:commentRangeStart w:id="35"/>
      <w:r w:rsidRPr="00DB0175">
        <w:rPr>
          <w:rFonts w:ascii="Times New Roman" w:hAnsi="Times New Roman"/>
        </w:rPr>
        <w:t>Hardware</w:t>
      </w:r>
      <w:bookmarkEnd w:id="34"/>
      <w:commentRangeEnd w:id="35"/>
      <w:r w:rsidR="00256164">
        <w:rPr>
          <w:rStyle w:val="CommentReference"/>
          <w:lang w:val="en-GB"/>
        </w:rPr>
        <w:commentReference w:id="35"/>
      </w:r>
    </w:p>
    <w:p w14:paraId="25D2C4A3" w14:textId="77777777" w:rsidR="00A917DE" w:rsidRPr="00DB0175" w:rsidRDefault="00A917DE" w:rsidP="005B2673">
      <w:pPr>
        <w:rPr>
          <w:rFonts w:ascii="Times New Roman" w:hAnsi="Times New Roman"/>
        </w:rPr>
      </w:pPr>
    </w:p>
    <w:p w14:paraId="6510325F" w14:textId="789C78CA" w:rsidR="005B2673" w:rsidRPr="00DB0175" w:rsidRDefault="3176F0C0" w:rsidP="005B2673">
      <w:pPr>
        <w:rPr>
          <w:rFonts w:ascii="Times New Roman" w:hAnsi="Times New Roman"/>
        </w:rPr>
      </w:pPr>
      <w:r w:rsidRPr="00DB0175">
        <w:rPr>
          <w:rFonts w:ascii="Times New Roman" w:hAnsi="Times New Roman"/>
        </w:rPr>
        <w:t>Mohamed Sghari</w:t>
      </w:r>
      <w:r w:rsidR="00A917DE" w:rsidRPr="00DB0175">
        <w:rPr>
          <w:rFonts w:ascii="Times New Roman" w:hAnsi="Times New Roman"/>
        </w:rPr>
        <w:t>:</w:t>
      </w:r>
    </w:p>
    <w:p w14:paraId="308697DE" w14:textId="7F04CC7B" w:rsidR="005B2673" w:rsidRPr="00DB0175" w:rsidRDefault="005B2673" w:rsidP="005B2673">
      <w:pPr>
        <w:rPr>
          <w:rFonts w:ascii="Times New Roman" w:hAnsi="Times New Roman"/>
        </w:rPr>
      </w:pPr>
    </w:p>
    <w:p w14:paraId="70EE21CD" w14:textId="40E0CCBD" w:rsidR="0081000F" w:rsidRPr="00DB0175" w:rsidRDefault="0081000F" w:rsidP="005B2673">
      <w:pPr>
        <w:rPr>
          <w:rFonts w:ascii="Times New Roman" w:hAnsi="Times New Roman"/>
        </w:rPr>
      </w:pPr>
    </w:p>
    <w:p w14:paraId="0B1B3E9D" w14:textId="2F3DB93F" w:rsidR="0081000F" w:rsidRPr="00DB0175" w:rsidRDefault="0081000F" w:rsidP="005B2673">
      <w:pPr>
        <w:rPr>
          <w:rFonts w:ascii="Times New Roman" w:hAnsi="Times New Roman"/>
        </w:rPr>
      </w:pPr>
    </w:p>
    <w:p w14:paraId="6DF85FCE" w14:textId="4218EBE0" w:rsidR="0081000F" w:rsidRPr="00DB0175" w:rsidRDefault="0081000F" w:rsidP="005B2673">
      <w:pPr>
        <w:rPr>
          <w:rFonts w:ascii="Times New Roman" w:hAnsi="Times New Roman"/>
        </w:rPr>
      </w:pPr>
    </w:p>
    <w:p w14:paraId="511DCAD0" w14:textId="7EFA709D" w:rsidR="0081000F" w:rsidRPr="00DB0175" w:rsidRDefault="0081000F" w:rsidP="005B2673">
      <w:pPr>
        <w:rPr>
          <w:rFonts w:ascii="Times New Roman" w:hAnsi="Times New Roman"/>
        </w:rPr>
      </w:pPr>
    </w:p>
    <w:p w14:paraId="68BF3C2E" w14:textId="0B74A860" w:rsidR="0081000F" w:rsidRPr="00DB0175" w:rsidRDefault="0081000F" w:rsidP="005B2673">
      <w:pPr>
        <w:rPr>
          <w:rFonts w:ascii="Times New Roman" w:hAnsi="Times New Roman"/>
        </w:rPr>
      </w:pPr>
    </w:p>
    <w:p w14:paraId="156C216D" w14:textId="704B0F10" w:rsidR="0081000F" w:rsidRPr="00DB0175" w:rsidRDefault="0081000F" w:rsidP="005B2673">
      <w:pPr>
        <w:rPr>
          <w:rFonts w:ascii="Times New Roman" w:hAnsi="Times New Roman"/>
        </w:rPr>
      </w:pPr>
    </w:p>
    <w:p w14:paraId="0A8DC90F" w14:textId="7C66FBD1" w:rsidR="0081000F" w:rsidRPr="00DB0175" w:rsidRDefault="0081000F" w:rsidP="005B2673">
      <w:pPr>
        <w:rPr>
          <w:rFonts w:ascii="Times New Roman" w:hAnsi="Times New Roman"/>
        </w:rPr>
      </w:pPr>
    </w:p>
    <w:p w14:paraId="55BE4583" w14:textId="77777777" w:rsidR="0081000F" w:rsidRPr="00DB0175" w:rsidRDefault="0081000F" w:rsidP="005B2673">
      <w:pPr>
        <w:rPr>
          <w:rFonts w:ascii="Times New Roman" w:hAnsi="Times New Roman"/>
        </w:rPr>
      </w:pPr>
    </w:p>
    <w:tbl>
      <w:tblPr>
        <w:tblStyle w:val="TableGrid"/>
        <w:tblW w:w="8640" w:type="dxa"/>
        <w:jc w:val="center"/>
        <w:tblLook w:val="04A0" w:firstRow="1" w:lastRow="0" w:firstColumn="1" w:lastColumn="0" w:noHBand="0" w:noVBand="1"/>
      </w:tblPr>
      <w:tblGrid>
        <w:gridCol w:w="978"/>
        <w:gridCol w:w="1233"/>
        <w:gridCol w:w="2395"/>
        <w:gridCol w:w="564"/>
        <w:gridCol w:w="564"/>
        <w:gridCol w:w="912"/>
        <w:gridCol w:w="1994"/>
      </w:tblGrid>
      <w:tr w:rsidR="00AB1A94" w:rsidRPr="00DB0175" w14:paraId="4FCB2985" w14:textId="77777777" w:rsidTr="00502D55">
        <w:trPr>
          <w:jc w:val="center"/>
        </w:trPr>
        <w:tc>
          <w:tcPr>
            <w:tcW w:w="853" w:type="dxa"/>
            <w:shd w:val="clear" w:color="auto" w:fill="D9D9D9" w:themeFill="background1" w:themeFillShade="D9"/>
          </w:tcPr>
          <w:p w14:paraId="7E823285" w14:textId="4678A877" w:rsidR="00AB1A94" w:rsidRPr="00DB0175" w:rsidRDefault="00AB1A94" w:rsidP="00AB1A94">
            <w:pPr>
              <w:rPr>
                <w:rFonts w:ascii="Times New Roman" w:hAnsi="Times New Roman"/>
              </w:rPr>
            </w:pPr>
            <w:r w:rsidRPr="00DB0175">
              <w:rPr>
                <w:rFonts w:ascii="Times New Roman" w:hAnsi="Times New Roman"/>
                <w:b/>
                <w:bCs/>
              </w:rPr>
              <w:t>Header</w:t>
            </w:r>
          </w:p>
        </w:tc>
        <w:tc>
          <w:tcPr>
            <w:tcW w:w="1066" w:type="dxa"/>
            <w:shd w:val="clear" w:color="auto" w:fill="D9D9D9" w:themeFill="background1" w:themeFillShade="D9"/>
          </w:tcPr>
          <w:p w14:paraId="63D90B7B" w14:textId="428BBA50" w:rsidR="00AB1A94" w:rsidRPr="00DB0175" w:rsidRDefault="00AB1A94" w:rsidP="00AB1A94">
            <w:pPr>
              <w:rPr>
                <w:rFonts w:ascii="Times New Roman" w:hAnsi="Times New Roman"/>
              </w:rPr>
            </w:pPr>
            <w:r w:rsidRPr="00DB0175">
              <w:rPr>
                <w:rFonts w:ascii="Times New Roman" w:hAnsi="Times New Roman"/>
                <w:b/>
                <w:bCs/>
              </w:rPr>
              <w:t>KL46 Ports</w:t>
            </w:r>
          </w:p>
        </w:tc>
        <w:tc>
          <w:tcPr>
            <w:tcW w:w="2037" w:type="dxa"/>
            <w:shd w:val="clear" w:color="auto" w:fill="D9D9D9" w:themeFill="background1" w:themeFillShade="D9"/>
          </w:tcPr>
          <w:p w14:paraId="05776289" w14:textId="77777777" w:rsidR="00AB1A94" w:rsidRPr="00DB0175" w:rsidRDefault="00AB1A94" w:rsidP="00AB1A94">
            <w:pPr>
              <w:rPr>
                <w:rFonts w:ascii="Times New Roman" w:hAnsi="Times New Roman"/>
                <w:b/>
                <w:bCs/>
                <w:color w:val="000000" w:themeColor="text1"/>
              </w:rPr>
            </w:pPr>
            <w:r w:rsidRPr="00DB0175">
              <w:rPr>
                <w:rFonts w:ascii="Times New Roman" w:hAnsi="Times New Roman"/>
                <w:b/>
                <w:bCs/>
                <w:color w:val="000000" w:themeColor="text1"/>
              </w:rPr>
              <w:t>Arduino compatibility</w:t>
            </w:r>
          </w:p>
          <w:p w14:paraId="189A4E92" w14:textId="77777777" w:rsidR="00AB1A94" w:rsidRPr="00DB0175" w:rsidRDefault="00AB1A94" w:rsidP="00AB1A94">
            <w:pPr>
              <w:rPr>
                <w:rFonts w:ascii="Times New Roman" w:hAnsi="Times New Roman"/>
              </w:rPr>
            </w:pPr>
          </w:p>
        </w:tc>
        <w:tc>
          <w:tcPr>
            <w:tcW w:w="507" w:type="dxa"/>
            <w:shd w:val="clear" w:color="auto" w:fill="D9D9D9" w:themeFill="background1" w:themeFillShade="D9"/>
          </w:tcPr>
          <w:p w14:paraId="72C4E531" w14:textId="500BE295" w:rsidR="00AB1A94" w:rsidRPr="00DB0175" w:rsidRDefault="00AB1A94" w:rsidP="00AB1A94">
            <w:pPr>
              <w:rPr>
                <w:rFonts w:ascii="Times New Roman" w:hAnsi="Times New Roman"/>
              </w:rPr>
            </w:pPr>
            <w:r w:rsidRPr="00DB0175">
              <w:rPr>
                <w:rFonts w:ascii="Times New Roman" w:hAnsi="Times New Roman"/>
                <w:b/>
                <w:bCs/>
              </w:rPr>
              <w:t>Pin #</w:t>
            </w:r>
          </w:p>
        </w:tc>
        <w:tc>
          <w:tcPr>
            <w:tcW w:w="507" w:type="dxa"/>
            <w:shd w:val="clear" w:color="auto" w:fill="D9D9D9" w:themeFill="background1" w:themeFillShade="D9"/>
          </w:tcPr>
          <w:p w14:paraId="069984D0" w14:textId="73004C89" w:rsidR="00AB1A94" w:rsidRPr="00DB0175" w:rsidRDefault="00AB1A94" w:rsidP="00AB1A94">
            <w:pPr>
              <w:rPr>
                <w:rFonts w:ascii="Times New Roman" w:hAnsi="Times New Roman"/>
              </w:rPr>
            </w:pPr>
            <w:r w:rsidRPr="00DB0175">
              <w:rPr>
                <w:rFonts w:ascii="Times New Roman" w:hAnsi="Times New Roman"/>
                <w:b/>
                <w:bCs/>
              </w:rPr>
              <w:t>Pin #</w:t>
            </w:r>
          </w:p>
        </w:tc>
        <w:tc>
          <w:tcPr>
            <w:tcW w:w="797" w:type="dxa"/>
            <w:shd w:val="clear" w:color="auto" w:fill="D9D9D9" w:themeFill="background1" w:themeFillShade="D9"/>
          </w:tcPr>
          <w:p w14:paraId="4A88C45A" w14:textId="6D851EE0" w:rsidR="00AB1A94" w:rsidRPr="00DB0175" w:rsidRDefault="00AB1A94" w:rsidP="00AB1A94">
            <w:pPr>
              <w:rPr>
                <w:rFonts w:ascii="Times New Roman" w:hAnsi="Times New Roman"/>
              </w:rPr>
            </w:pPr>
            <w:r w:rsidRPr="00DB0175">
              <w:rPr>
                <w:rFonts w:ascii="Times New Roman" w:hAnsi="Times New Roman"/>
                <w:b/>
                <w:bCs/>
              </w:rPr>
              <w:t>KL46 Ports</w:t>
            </w:r>
          </w:p>
        </w:tc>
        <w:tc>
          <w:tcPr>
            <w:tcW w:w="1702" w:type="dxa"/>
            <w:shd w:val="clear" w:color="auto" w:fill="D9D9D9" w:themeFill="background1" w:themeFillShade="D9"/>
          </w:tcPr>
          <w:p w14:paraId="26FE6200" w14:textId="77777777" w:rsidR="00AB1A94" w:rsidRPr="00DB0175" w:rsidRDefault="00AB1A94" w:rsidP="00AB1A94">
            <w:pPr>
              <w:rPr>
                <w:rFonts w:ascii="Times New Roman" w:hAnsi="Times New Roman"/>
                <w:b/>
                <w:bCs/>
                <w:color w:val="000000" w:themeColor="text1"/>
              </w:rPr>
            </w:pPr>
            <w:r w:rsidRPr="00DB0175">
              <w:rPr>
                <w:rFonts w:ascii="Times New Roman" w:hAnsi="Times New Roman"/>
                <w:b/>
                <w:bCs/>
                <w:color w:val="000000" w:themeColor="text1"/>
              </w:rPr>
              <w:t>Arduino compatibility</w:t>
            </w:r>
          </w:p>
          <w:p w14:paraId="7BE191A6" w14:textId="77777777" w:rsidR="00AB1A94" w:rsidRPr="00DB0175" w:rsidRDefault="00AB1A94" w:rsidP="00AB1A94">
            <w:pPr>
              <w:rPr>
                <w:rFonts w:ascii="Times New Roman" w:hAnsi="Times New Roman"/>
              </w:rPr>
            </w:pPr>
          </w:p>
        </w:tc>
      </w:tr>
      <w:tr w:rsidR="00AB1A94" w:rsidRPr="00DB0175" w14:paraId="4C5EF914" w14:textId="77777777" w:rsidTr="00AB1A94">
        <w:trPr>
          <w:jc w:val="center"/>
        </w:trPr>
        <w:tc>
          <w:tcPr>
            <w:tcW w:w="853" w:type="dxa"/>
          </w:tcPr>
          <w:p w14:paraId="53C9DD7D" w14:textId="77777777" w:rsidR="00AB1A94" w:rsidRPr="00DB0175" w:rsidRDefault="00AB1A94" w:rsidP="00AB1A94">
            <w:pPr>
              <w:rPr>
                <w:rFonts w:ascii="Times New Roman" w:hAnsi="Times New Roman"/>
              </w:rPr>
            </w:pPr>
          </w:p>
        </w:tc>
        <w:tc>
          <w:tcPr>
            <w:tcW w:w="1066" w:type="dxa"/>
          </w:tcPr>
          <w:p w14:paraId="0242F628" w14:textId="08025FC3" w:rsidR="00AB1A94" w:rsidRPr="00DB0175" w:rsidRDefault="00AB1A94" w:rsidP="00AB1A94">
            <w:pPr>
              <w:rPr>
                <w:rFonts w:ascii="Times New Roman" w:hAnsi="Times New Roman"/>
              </w:rPr>
            </w:pPr>
            <w:r w:rsidRPr="00DB0175">
              <w:rPr>
                <w:rFonts w:ascii="Times New Roman" w:hAnsi="Times New Roman"/>
              </w:rPr>
              <w:t>PTA1</w:t>
            </w:r>
          </w:p>
        </w:tc>
        <w:tc>
          <w:tcPr>
            <w:tcW w:w="2037" w:type="dxa"/>
          </w:tcPr>
          <w:p w14:paraId="5DEA05AA" w14:textId="5E20736F" w:rsidR="00AB1A94" w:rsidRPr="00DB0175" w:rsidRDefault="00AB1A94" w:rsidP="00AB1A94">
            <w:pPr>
              <w:rPr>
                <w:rFonts w:ascii="Times New Roman" w:hAnsi="Times New Roman"/>
              </w:rPr>
            </w:pPr>
            <w:r w:rsidRPr="00DB0175">
              <w:rPr>
                <w:rFonts w:ascii="Times New Roman" w:hAnsi="Times New Roman"/>
                <w:color w:val="000000" w:themeColor="text1"/>
              </w:rPr>
              <w:t>D0/RX/int</w:t>
            </w:r>
          </w:p>
        </w:tc>
        <w:tc>
          <w:tcPr>
            <w:tcW w:w="507" w:type="dxa"/>
          </w:tcPr>
          <w:p w14:paraId="75E8403F" w14:textId="1DF960FD" w:rsidR="00AB1A94" w:rsidRPr="00DB0175" w:rsidRDefault="00AB1A94" w:rsidP="00AB1A94">
            <w:pPr>
              <w:rPr>
                <w:rFonts w:ascii="Times New Roman" w:hAnsi="Times New Roman"/>
              </w:rPr>
            </w:pPr>
            <w:r w:rsidRPr="00DB0175">
              <w:rPr>
                <w:rFonts w:ascii="Times New Roman" w:hAnsi="Times New Roman"/>
              </w:rPr>
              <w:t>2</w:t>
            </w:r>
          </w:p>
        </w:tc>
        <w:tc>
          <w:tcPr>
            <w:tcW w:w="507" w:type="dxa"/>
          </w:tcPr>
          <w:p w14:paraId="69F59A89" w14:textId="030A8076" w:rsidR="00AB1A94" w:rsidRPr="00DB0175" w:rsidRDefault="00AB1A94" w:rsidP="00AB1A94">
            <w:pPr>
              <w:rPr>
                <w:rFonts w:ascii="Times New Roman" w:hAnsi="Times New Roman"/>
              </w:rPr>
            </w:pPr>
            <w:r w:rsidRPr="00DB0175">
              <w:rPr>
                <w:rFonts w:ascii="Times New Roman" w:hAnsi="Times New Roman"/>
              </w:rPr>
              <w:t>1</w:t>
            </w:r>
          </w:p>
        </w:tc>
        <w:tc>
          <w:tcPr>
            <w:tcW w:w="797" w:type="dxa"/>
          </w:tcPr>
          <w:p w14:paraId="0E36581C" w14:textId="44EEEB56" w:rsidR="00AB1A94" w:rsidRPr="00DB0175" w:rsidRDefault="00AB1A94" w:rsidP="00AB1A94">
            <w:pPr>
              <w:rPr>
                <w:rFonts w:ascii="Times New Roman" w:hAnsi="Times New Roman"/>
              </w:rPr>
            </w:pPr>
            <w:r w:rsidRPr="00DB0175">
              <w:rPr>
                <w:rFonts w:ascii="Times New Roman" w:hAnsi="Times New Roman"/>
              </w:rPr>
              <w:t>PTB18</w:t>
            </w:r>
          </w:p>
        </w:tc>
        <w:tc>
          <w:tcPr>
            <w:tcW w:w="1702" w:type="dxa"/>
          </w:tcPr>
          <w:p w14:paraId="55DED195" w14:textId="1CC70C20" w:rsidR="00AB1A94" w:rsidRPr="00DB0175" w:rsidRDefault="00AB1A94" w:rsidP="00AB1A94">
            <w:pPr>
              <w:rPr>
                <w:rFonts w:ascii="Times New Roman" w:hAnsi="Times New Roman"/>
              </w:rPr>
            </w:pPr>
            <w:r w:rsidRPr="00DB0175">
              <w:rPr>
                <w:rFonts w:ascii="Times New Roman" w:hAnsi="Times New Roman"/>
                <w:color w:val="000000" w:themeColor="text1"/>
              </w:rPr>
              <w:t>I2S_TX_BCLK</w:t>
            </w:r>
          </w:p>
        </w:tc>
      </w:tr>
      <w:tr w:rsidR="00AB1A94" w:rsidRPr="00DB0175" w14:paraId="07CC61D6" w14:textId="77777777" w:rsidTr="00AB1A94">
        <w:trPr>
          <w:jc w:val="center"/>
        </w:trPr>
        <w:tc>
          <w:tcPr>
            <w:tcW w:w="853" w:type="dxa"/>
          </w:tcPr>
          <w:p w14:paraId="530D9AD0" w14:textId="77777777" w:rsidR="00AB1A94" w:rsidRPr="00DB0175" w:rsidRDefault="00AB1A94" w:rsidP="00AB1A94">
            <w:pPr>
              <w:rPr>
                <w:rFonts w:ascii="Times New Roman" w:hAnsi="Times New Roman"/>
              </w:rPr>
            </w:pPr>
          </w:p>
        </w:tc>
        <w:tc>
          <w:tcPr>
            <w:tcW w:w="1066" w:type="dxa"/>
          </w:tcPr>
          <w:p w14:paraId="4BF8FBBF" w14:textId="1B28F5DA" w:rsidR="00AB1A94" w:rsidRPr="00DB0175" w:rsidRDefault="00AB1A94" w:rsidP="00AB1A94">
            <w:pPr>
              <w:rPr>
                <w:rFonts w:ascii="Times New Roman" w:hAnsi="Times New Roman"/>
              </w:rPr>
            </w:pPr>
            <w:r w:rsidRPr="00DB0175">
              <w:rPr>
                <w:rFonts w:ascii="Times New Roman" w:hAnsi="Times New Roman"/>
              </w:rPr>
              <w:t>PTA2</w:t>
            </w:r>
          </w:p>
        </w:tc>
        <w:tc>
          <w:tcPr>
            <w:tcW w:w="2037" w:type="dxa"/>
          </w:tcPr>
          <w:p w14:paraId="29DEB497" w14:textId="0D6C77F4" w:rsidR="00AB1A94" w:rsidRPr="00DB0175" w:rsidRDefault="00AB1A94" w:rsidP="00AB1A94">
            <w:pPr>
              <w:rPr>
                <w:rFonts w:ascii="Times New Roman" w:hAnsi="Times New Roman"/>
              </w:rPr>
            </w:pPr>
            <w:r w:rsidRPr="00DB0175">
              <w:rPr>
                <w:rFonts w:ascii="Times New Roman" w:hAnsi="Times New Roman"/>
                <w:color w:val="000000" w:themeColor="text1"/>
              </w:rPr>
              <w:t>D1/TX/int</w:t>
            </w:r>
          </w:p>
        </w:tc>
        <w:tc>
          <w:tcPr>
            <w:tcW w:w="507" w:type="dxa"/>
          </w:tcPr>
          <w:p w14:paraId="5FC2D567" w14:textId="15427142" w:rsidR="00AB1A94" w:rsidRPr="00DB0175" w:rsidRDefault="00AB1A94" w:rsidP="00AB1A94">
            <w:pPr>
              <w:rPr>
                <w:rFonts w:ascii="Times New Roman" w:hAnsi="Times New Roman"/>
              </w:rPr>
            </w:pPr>
            <w:r w:rsidRPr="00DB0175">
              <w:rPr>
                <w:rFonts w:ascii="Times New Roman" w:hAnsi="Times New Roman"/>
              </w:rPr>
              <w:t>4</w:t>
            </w:r>
          </w:p>
        </w:tc>
        <w:tc>
          <w:tcPr>
            <w:tcW w:w="507" w:type="dxa"/>
          </w:tcPr>
          <w:p w14:paraId="5081B45F" w14:textId="30FFAB7F" w:rsidR="00AB1A94" w:rsidRPr="00DB0175" w:rsidRDefault="00AB1A94" w:rsidP="00AB1A94">
            <w:pPr>
              <w:rPr>
                <w:rFonts w:ascii="Times New Roman" w:hAnsi="Times New Roman"/>
              </w:rPr>
            </w:pPr>
            <w:r w:rsidRPr="00DB0175">
              <w:rPr>
                <w:rFonts w:ascii="Times New Roman" w:hAnsi="Times New Roman"/>
              </w:rPr>
              <w:t>3</w:t>
            </w:r>
          </w:p>
        </w:tc>
        <w:tc>
          <w:tcPr>
            <w:tcW w:w="797" w:type="dxa"/>
          </w:tcPr>
          <w:p w14:paraId="1AF18631" w14:textId="5B62FBA8" w:rsidR="00AB1A94" w:rsidRPr="00DB0175" w:rsidRDefault="00AB1A94" w:rsidP="00AB1A94">
            <w:pPr>
              <w:rPr>
                <w:rFonts w:ascii="Times New Roman" w:hAnsi="Times New Roman"/>
              </w:rPr>
            </w:pPr>
            <w:r w:rsidRPr="00DB0175">
              <w:rPr>
                <w:rFonts w:ascii="Times New Roman" w:hAnsi="Times New Roman"/>
              </w:rPr>
              <w:t>PTB19</w:t>
            </w:r>
          </w:p>
        </w:tc>
        <w:tc>
          <w:tcPr>
            <w:tcW w:w="1702" w:type="dxa"/>
          </w:tcPr>
          <w:p w14:paraId="3EB5CBEF" w14:textId="7F5D31AC" w:rsidR="00AB1A94" w:rsidRPr="00DB0175" w:rsidRDefault="00AB1A94" w:rsidP="00AB1A94">
            <w:pPr>
              <w:rPr>
                <w:rFonts w:ascii="Times New Roman" w:hAnsi="Times New Roman"/>
              </w:rPr>
            </w:pPr>
            <w:r w:rsidRPr="00DB0175">
              <w:rPr>
                <w:rFonts w:ascii="Times New Roman" w:hAnsi="Times New Roman"/>
                <w:color w:val="000000" w:themeColor="text1"/>
              </w:rPr>
              <w:t>I2S_TX_FS</w:t>
            </w:r>
          </w:p>
        </w:tc>
      </w:tr>
      <w:tr w:rsidR="00AB1A94" w:rsidRPr="00DB0175" w14:paraId="7B28698A" w14:textId="77777777" w:rsidTr="00AB1A94">
        <w:trPr>
          <w:jc w:val="center"/>
        </w:trPr>
        <w:tc>
          <w:tcPr>
            <w:tcW w:w="853" w:type="dxa"/>
          </w:tcPr>
          <w:p w14:paraId="570D9D8B" w14:textId="77777777" w:rsidR="00AB1A94" w:rsidRPr="00DB0175" w:rsidRDefault="00AB1A94" w:rsidP="00AB1A94">
            <w:pPr>
              <w:rPr>
                <w:rFonts w:ascii="Times New Roman" w:hAnsi="Times New Roman"/>
              </w:rPr>
            </w:pPr>
          </w:p>
        </w:tc>
        <w:tc>
          <w:tcPr>
            <w:tcW w:w="1066" w:type="dxa"/>
          </w:tcPr>
          <w:p w14:paraId="4061B370" w14:textId="354784ED" w:rsidR="00AB1A94" w:rsidRPr="00DB0175" w:rsidRDefault="00AB1A94" w:rsidP="00AB1A94">
            <w:pPr>
              <w:rPr>
                <w:rFonts w:ascii="Times New Roman" w:hAnsi="Times New Roman"/>
              </w:rPr>
            </w:pPr>
            <w:r w:rsidRPr="00DB0175">
              <w:rPr>
                <w:rFonts w:ascii="Times New Roman" w:hAnsi="Times New Roman"/>
              </w:rPr>
              <w:t>PTD3</w:t>
            </w:r>
          </w:p>
        </w:tc>
        <w:tc>
          <w:tcPr>
            <w:tcW w:w="2037" w:type="dxa"/>
          </w:tcPr>
          <w:p w14:paraId="7F2DB6A3" w14:textId="13C3523D" w:rsidR="00AB1A94" w:rsidRPr="00DB0175" w:rsidRDefault="00AB1A94" w:rsidP="00AB1A94">
            <w:pPr>
              <w:rPr>
                <w:rFonts w:ascii="Times New Roman" w:hAnsi="Times New Roman"/>
              </w:rPr>
            </w:pPr>
            <w:r w:rsidRPr="00DB0175">
              <w:rPr>
                <w:rFonts w:ascii="Times New Roman" w:hAnsi="Times New Roman"/>
                <w:color w:val="000000" w:themeColor="text1"/>
              </w:rPr>
              <w:t>D2/int</w:t>
            </w:r>
          </w:p>
        </w:tc>
        <w:tc>
          <w:tcPr>
            <w:tcW w:w="507" w:type="dxa"/>
          </w:tcPr>
          <w:p w14:paraId="17C47B16" w14:textId="4736B558" w:rsidR="00AB1A94" w:rsidRPr="00DB0175" w:rsidRDefault="00AB1A94" w:rsidP="00AB1A94">
            <w:pPr>
              <w:rPr>
                <w:rFonts w:ascii="Times New Roman" w:hAnsi="Times New Roman"/>
              </w:rPr>
            </w:pPr>
            <w:r w:rsidRPr="00DB0175">
              <w:rPr>
                <w:rFonts w:ascii="Times New Roman" w:hAnsi="Times New Roman"/>
              </w:rPr>
              <w:t>6</w:t>
            </w:r>
          </w:p>
        </w:tc>
        <w:tc>
          <w:tcPr>
            <w:tcW w:w="507" w:type="dxa"/>
          </w:tcPr>
          <w:p w14:paraId="67B2B5CF" w14:textId="18D7B9E0" w:rsidR="00AB1A94" w:rsidRPr="00DB0175" w:rsidRDefault="00AB1A94" w:rsidP="00AB1A94">
            <w:pPr>
              <w:rPr>
                <w:rFonts w:ascii="Times New Roman" w:hAnsi="Times New Roman"/>
              </w:rPr>
            </w:pPr>
            <w:r w:rsidRPr="00DB0175">
              <w:rPr>
                <w:rFonts w:ascii="Times New Roman" w:hAnsi="Times New Roman"/>
              </w:rPr>
              <w:t>5</w:t>
            </w:r>
          </w:p>
        </w:tc>
        <w:tc>
          <w:tcPr>
            <w:tcW w:w="797" w:type="dxa"/>
          </w:tcPr>
          <w:p w14:paraId="4DF5B697" w14:textId="2702961A" w:rsidR="00AB1A94" w:rsidRPr="00DB0175" w:rsidRDefault="00AB1A94" w:rsidP="00AB1A94">
            <w:pPr>
              <w:rPr>
                <w:rFonts w:ascii="Times New Roman" w:hAnsi="Times New Roman"/>
              </w:rPr>
            </w:pPr>
            <w:r w:rsidRPr="00DB0175">
              <w:rPr>
                <w:rFonts w:ascii="Times New Roman" w:hAnsi="Times New Roman"/>
              </w:rPr>
              <w:t>PTC0</w:t>
            </w:r>
          </w:p>
        </w:tc>
        <w:tc>
          <w:tcPr>
            <w:tcW w:w="1702" w:type="dxa"/>
          </w:tcPr>
          <w:p w14:paraId="666AAA60" w14:textId="2945211D" w:rsidR="00AB1A94" w:rsidRPr="00DB0175" w:rsidRDefault="00AB1A94" w:rsidP="00AB1A94">
            <w:pPr>
              <w:rPr>
                <w:rFonts w:ascii="Times New Roman" w:hAnsi="Times New Roman"/>
              </w:rPr>
            </w:pPr>
            <w:r w:rsidRPr="00DB0175">
              <w:rPr>
                <w:rFonts w:ascii="Times New Roman" w:hAnsi="Times New Roman"/>
                <w:color w:val="000000" w:themeColor="text1"/>
              </w:rPr>
              <w:t>I2S_TXD</w:t>
            </w:r>
          </w:p>
        </w:tc>
      </w:tr>
      <w:tr w:rsidR="00AB1A94" w:rsidRPr="00DB0175" w14:paraId="558226B1" w14:textId="77777777" w:rsidTr="00AB1A94">
        <w:trPr>
          <w:jc w:val="center"/>
        </w:trPr>
        <w:tc>
          <w:tcPr>
            <w:tcW w:w="853" w:type="dxa"/>
          </w:tcPr>
          <w:p w14:paraId="5C51211A" w14:textId="77777777" w:rsidR="00AB1A94" w:rsidRPr="00DB0175" w:rsidRDefault="00AB1A94" w:rsidP="00AB1A94">
            <w:pPr>
              <w:rPr>
                <w:rFonts w:ascii="Times New Roman" w:hAnsi="Times New Roman"/>
              </w:rPr>
            </w:pPr>
          </w:p>
        </w:tc>
        <w:tc>
          <w:tcPr>
            <w:tcW w:w="1066" w:type="dxa"/>
          </w:tcPr>
          <w:p w14:paraId="2F6FCEB8" w14:textId="5C141BD1" w:rsidR="00AB1A94" w:rsidRPr="00DB0175" w:rsidRDefault="00AB1A94" w:rsidP="00AB1A94">
            <w:pPr>
              <w:rPr>
                <w:rFonts w:ascii="Times New Roman" w:hAnsi="Times New Roman"/>
              </w:rPr>
            </w:pPr>
            <w:r w:rsidRPr="00DB0175">
              <w:rPr>
                <w:rFonts w:ascii="Times New Roman" w:hAnsi="Times New Roman"/>
              </w:rPr>
              <w:t>PTA12</w:t>
            </w:r>
          </w:p>
        </w:tc>
        <w:tc>
          <w:tcPr>
            <w:tcW w:w="2037" w:type="dxa"/>
          </w:tcPr>
          <w:p w14:paraId="6F5A2E60" w14:textId="0A7C094E" w:rsidR="00AB1A94" w:rsidRPr="00DB0175" w:rsidRDefault="00AB1A94" w:rsidP="00AB1A94">
            <w:pPr>
              <w:rPr>
                <w:rFonts w:ascii="Times New Roman" w:hAnsi="Times New Roman"/>
              </w:rPr>
            </w:pPr>
            <w:r w:rsidRPr="00DB0175">
              <w:rPr>
                <w:rFonts w:ascii="Times New Roman" w:hAnsi="Times New Roman"/>
                <w:color w:val="000000" w:themeColor="text1"/>
              </w:rPr>
              <w:t>D3/PWM/int</w:t>
            </w:r>
          </w:p>
        </w:tc>
        <w:tc>
          <w:tcPr>
            <w:tcW w:w="507" w:type="dxa"/>
          </w:tcPr>
          <w:p w14:paraId="71B2084A" w14:textId="537DA9C9" w:rsidR="00AB1A94" w:rsidRPr="00DB0175" w:rsidRDefault="00AB1A94" w:rsidP="00AB1A94">
            <w:pPr>
              <w:rPr>
                <w:rFonts w:ascii="Times New Roman" w:hAnsi="Times New Roman"/>
              </w:rPr>
            </w:pPr>
            <w:r w:rsidRPr="00DB0175">
              <w:rPr>
                <w:rFonts w:ascii="Times New Roman" w:hAnsi="Times New Roman"/>
              </w:rPr>
              <w:t>8</w:t>
            </w:r>
          </w:p>
        </w:tc>
        <w:tc>
          <w:tcPr>
            <w:tcW w:w="507" w:type="dxa"/>
          </w:tcPr>
          <w:p w14:paraId="55F502FB" w14:textId="16E7638E" w:rsidR="00AB1A94" w:rsidRPr="00DB0175" w:rsidRDefault="00AB1A94" w:rsidP="00AB1A94">
            <w:pPr>
              <w:rPr>
                <w:rFonts w:ascii="Times New Roman" w:hAnsi="Times New Roman"/>
              </w:rPr>
            </w:pPr>
            <w:r w:rsidRPr="00DB0175">
              <w:rPr>
                <w:rFonts w:ascii="Times New Roman" w:hAnsi="Times New Roman"/>
              </w:rPr>
              <w:t>7</w:t>
            </w:r>
          </w:p>
        </w:tc>
        <w:tc>
          <w:tcPr>
            <w:tcW w:w="797" w:type="dxa"/>
          </w:tcPr>
          <w:p w14:paraId="33803A04" w14:textId="45E308C4" w:rsidR="00AB1A94" w:rsidRPr="00DB0175" w:rsidRDefault="00AB1A94" w:rsidP="00AB1A94">
            <w:pPr>
              <w:rPr>
                <w:rFonts w:ascii="Times New Roman" w:hAnsi="Times New Roman"/>
              </w:rPr>
            </w:pPr>
            <w:r w:rsidRPr="00DB0175">
              <w:rPr>
                <w:rFonts w:ascii="Times New Roman" w:hAnsi="Times New Roman"/>
              </w:rPr>
              <w:t>PTC4</w:t>
            </w:r>
          </w:p>
        </w:tc>
        <w:tc>
          <w:tcPr>
            <w:tcW w:w="1702" w:type="dxa"/>
          </w:tcPr>
          <w:p w14:paraId="593E7555" w14:textId="31D41A4D" w:rsidR="00AB1A94" w:rsidRPr="00DB0175" w:rsidRDefault="00AB1A94" w:rsidP="00AB1A94">
            <w:pPr>
              <w:rPr>
                <w:rFonts w:ascii="Times New Roman" w:hAnsi="Times New Roman"/>
              </w:rPr>
            </w:pPr>
            <w:r w:rsidRPr="00DB0175">
              <w:rPr>
                <w:rFonts w:ascii="Times New Roman" w:hAnsi="Times New Roman"/>
                <w:color w:val="000000" w:themeColor="text1"/>
              </w:rPr>
              <w:t>I2S_MCLK</w:t>
            </w:r>
          </w:p>
        </w:tc>
      </w:tr>
      <w:tr w:rsidR="00AB1A94" w:rsidRPr="00DB0175" w14:paraId="73748268" w14:textId="77777777" w:rsidTr="00AB1A94">
        <w:trPr>
          <w:jc w:val="center"/>
        </w:trPr>
        <w:tc>
          <w:tcPr>
            <w:tcW w:w="853" w:type="dxa"/>
          </w:tcPr>
          <w:p w14:paraId="770D1C54" w14:textId="3101C04F" w:rsidR="00AB1A94" w:rsidRPr="00DB0175" w:rsidRDefault="00AB1A94" w:rsidP="00AB1A94">
            <w:pPr>
              <w:rPr>
                <w:rFonts w:ascii="Times New Roman" w:hAnsi="Times New Roman"/>
              </w:rPr>
            </w:pPr>
            <w:r w:rsidRPr="00DB0175">
              <w:rPr>
                <w:rFonts w:ascii="Times New Roman" w:hAnsi="Times New Roman"/>
                <w:b/>
                <w:bCs/>
              </w:rPr>
              <w:t>J1</w:t>
            </w:r>
          </w:p>
        </w:tc>
        <w:tc>
          <w:tcPr>
            <w:tcW w:w="1066" w:type="dxa"/>
          </w:tcPr>
          <w:p w14:paraId="4D04C45E" w14:textId="2B3B635A" w:rsidR="00AB1A94" w:rsidRPr="00DB0175" w:rsidRDefault="00AB1A94" w:rsidP="00AB1A94">
            <w:pPr>
              <w:rPr>
                <w:rFonts w:ascii="Times New Roman" w:hAnsi="Times New Roman"/>
              </w:rPr>
            </w:pPr>
            <w:r w:rsidRPr="00DB0175">
              <w:rPr>
                <w:rFonts w:ascii="Times New Roman" w:hAnsi="Times New Roman"/>
              </w:rPr>
              <w:t>PTA4</w:t>
            </w:r>
          </w:p>
        </w:tc>
        <w:tc>
          <w:tcPr>
            <w:tcW w:w="2037" w:type="dxa"/>
          </w:tcPr>
          <w:p w14:paraId="4AEE1BBF" w14:textId="205F4691" w:rsidR="00AB1A94" w:rsidRPr="00DB0175" w:rsidRDefault="00AB1A94" w:rsidP="00AB1A94">
            <w:pPr>
              <w:rPr>
                <w:rFonts w:ascii="Times New Roman" w:hAnsi="Times New Roman"/>
              </w:rPr>
            </w:pPr>
            <w:r w:rsidRPr="00DB0175">
              <w:rPr>
                <w:rFonts w:ascii="Times New Roman" w:hAnsi="Times New Roman"/>
                <w:color w:val="000000" w:themeColor="text1"/>
              </w:rPr>
              <w:t>D4/int</w:t>
            </w:r>
          </w:p>
        </w:tc>
        <w:tc>
          <w:tcPr>
            <w:tcW w:w="507" w:type="dxa"/>
          </w:tcPr>
          <w:p w14:paraId="2BAB40CF" w14:textId="0222FE79" w:rsidR="00AB1A94" w:rsidRPr="00DB0175" w:rsidRDefault="00AB1A94" w:rsidP="00AB1A94">
            <w:pPr>
              <w:rPr>
                <w:rFonts w:ascii="Times New Roman" w:hAnsi="Times New Roman"/>
              </w:rPr>
            </w:pPr>
            <w:r w:rsidRPr="00DB0175">
              <w:rPr>
                <w:rFonts w:ascii="Times New Roman" w:hAnsi="Times New Roman"/>
              </w:rPr>
              <w:t>10</w:t>
            </w:r>
          </w:p>
        </w:tc>
        <w:tc>
          <w:tcPr>
            <w:tcW w:w="507" w:type="dxa"/>
          </w:tcPr>
          <w:p w14:paraId="63E2178B" w14:textId="13891A9D" w:rsidR="00AB1A94" w:rsidRPr="00DB0175" w:rsidRDefault="00AB1A94" w:rsidP="00AB1A94">
            <w:pPr>
              <w:rPr>
                <w:rFonts w:ascii="Times New Roman" w:hAnsi="Times New Roman"/>
              </w:rPr>
            </w:pPr>
            <w:r w:rsidRPr="00DB0175">
              <w:rPr>
                <w:rFonts w:ascii="Times New Roman" w:hAnsi="Times New Roman"/>
              </w:rPr>
              <w:t>9</w:t>
            </w:r>
          </w:p>
        </w:tc>
        <w:tc>
          <w:tcPr>
            <w:tcW w:w="797" w:type="dxa"/>
          </w:tcPr>
          <w:p w14:paraId="73AE213C" w14:textId="0DCEA46D" w:rsidR="00AB1A94" w:rsidRPr="00DB0175" w:rsidRDefault="00AB1A94" w:rsidP="00AB1A94">
            <w:pPr>
              <w:rPr>
                <w:rFonts w:ascii="Times New Roman" w:hAnsi="Times New Roman"/>
              </w:rPr>
            </w:pPr>
            <w:r w:rsidRPr="00DB0175">
              <w:rPr>
                <w:rFonts w:ascii="Times New Roman" w:hAnsi="Times New Roman"/>
              </w:rPr>
              <w:t>PTC6</w:t>
            </w:r>
          </w:p>
        </w:tc>
        <w:tc>
          <w:tcPr>
            <w:tcW w:w="1702" w:type="dxa"/>
          </w:tcPr>
          <w:p w14:paraId="7A3DF0A8" w14:textId="4B86943B" w:rsidR="00AB1A94" w:rsidRPr="00DB0175" w:rsidRDefault="00AB1A94" w:rsidP="00AB1A94">
            <w:pPr>
              <w:rPr>
                <w:rFonts w:ascii="Times New Roman" w:hAnsi="Times New Roman"/>
              </w:rPr>
            </w:pPr>
            <w:r w:rsidRPr="00DB0175">
              <w:rPr>
                <w:rFonts w:ascii="Times New Roman" w:hAnsi="Times New Roman"/>
                <w:color w:val="000000" w:themeColor="text1"/>
              </w:rPr>
              <w:t>I2S_RX_BCLK</w:t>
            </w:r>
          </w:p>
        </w:tc>
      </w:tr>
      <w:tr w:rsidR="00AB1A94" w:rsidRPr="00DB0175" w14:paraId="299076EB" w14:textId="77777777" w:rsidTr="00AB1A94">
        <w:trPr>
          <w:jc w:val="center"/>
        </w:trPr>
        <w:tc>
          <w:tcPr>
            <w:tcW w:w="853" w:type="dxa"/>
          </w:tcPr>
          <w:p w14:paraId="1BC9DADF" w14:textId="77777777" w:rsidR="00AB1A94" w:rsidRPr="00DB0175" w:rsidRDefault="00AB1A94" w:rsidP="00AB1A94">
            <w:pPr>
              <w:rPr>
                <w:rFonts w:ascii="Times New Roman" w:hAnsi="Times New Roman"/>
              </w:rPr>
            </w:pPr>
          </w:p>
        </w:tc>
        <w:tc>
          <w:tcPr>
            <w:tcW w:w="1066" w:type="dxa"/>
          </w:tcPr>
          <w:p w14:paraId="29DE6A7D" w14:textId="04F182D7" w:rsidR="00AB1A94" w:rsidRPr="00DB0175" w:rsidRDefault="00AB1A94" w:rsidP="00AB1A94">
            <w:pPr>
              <w:rPr>
                <w:rFonts w:ascii="Times New Roman" w:hAnsi="Times New Roman"/>
              </w:rPr>
            </w:pPr>
            <w:r w:rsidRPr="00DB0175">
              <w:rPr>
                <w:rFonts w:ascii="Times New Roman" w:hAnsi="Times New Roman"/>
              </w:rPr>
              <w:t>PTA5</w:t>
            </w:r>
          </w:p>
        </w:tc>
        <w:tc>
          <w:tcPr>
            <w:tcW w:w="2037" w:type="dxa"/>
          </w:tcPr>
          <w:p w14:paraId="54A81034" w14:textId="403518B2" w:rsidR="00AB1A94" w:rsidRPr="00DB0175" w:rsidRDefault="00AB1A94" w:rsidP="00AB1A94">
            <w:pPr>
              <w:rPr>
                <w:rFonts w:ascii="Times New Roman" w:hAnsi="Times New Roman"/>
              </w:rPr>
            </w:pPr>
            <w:r w:rsidRPr="00DB0175">
              <w:rPr>
                <w:rFonts w:ascii="Times New Roman" w:hAnsi="Times New Roman"/>
                <w:color w:val="000000" w:themeColor="text1"/>
              </w:rPr>
              <w:t>D5/PWM/int</w:t>
            </w:r>
          </w:p>
        </w:tc>
        <w:tc>
          <w:tcPr>
            <w:tcW w:w="507" w:type="dxa"/>
          </w:tcPr>
          <w:p w14:paraId="4E829014" w14:textId="50012D0B" w:rsidR="00AB1A94" w:rsidRPr="00DB0175" w:rsidRDefault="00AB1A94" w:rsidP="00AB1A94">
            <w:pPr>
              <w:rPr>
                <w:rFonts w:ascii="Times New Roman" w:hAnsi="Times New Roman"/>
              </w:rPr>
            </w:pPr>
            <w:r w:rsidRPr="00DB0175">
              <w:rPr>
                <w:rFonts w:ascii="Times New Roman" w:hAnsi="Times New Roman"/>
              </w:rPr>
              <w:t>12</w:t>
            </w:r>
          </w:p>
        </w:tc>
        <w:tc>
          <w:tcPr>
            <w:tcW w:w="507" w:type="dxa"/>
          </w:tcPr>
          <w:p w14:paraId="01DE2C68" w14:textId="5829EAAB" w:rsidR="00AB1A94" w:rsidRPr="00DB0175" w:rsidRDefault="00AB1A94" w:rsidP="00AB1A94">
            <w:pPr>
              <w:rPr>
                <w:rFonts w:ascii="Times New Roman" w:hAnsi="Times New Roman"/>
              </w:rPr>
            </w:pPr>
            <w:r w:rsidRPr="00DB0175">
              <w:rPr>
                <w:rFonts w:ascii="Times New Roman" w:hAnsi="Times New Roman"/>
              </w:rPr>
              <w:t>11</w:t>
            </w:r>
          </w:p>
        </w:tc>
        <w:tc>
          <w:tcPr>
            <w:tcW w:w="797" w:type="dxa"/>
          </w:tcPr>
          <w:p w14:paraId="435A3CCA" w14:textId="5B1C7CA2" w:rsidR="00AB1A94" w:rsidRPr="00DB0175" w:rsidRDefault="00AB1A94" w:rsidP="00AB1A94">
            <w:pPr>
              <w:rPr>
                <w:rFonts w:ascii="Times New Roman" w:hAnsi="Times New Roman"/>
              </w:rPr>
            </w:pPr>
            <w:r w:rsidRPr="00DB0175">
              <w:rPr>
                <w:rFonts w:ascii="Times New Roman" w:hAnsi="Times New Roman"/>
              </w:rPr>
              <w:t>PTC7</w:t>
            </w:r>
          </w:p>
        </w:tc>
        <w:tc>
          <w:tcPr>
            <w:tcW w:w="1702" w:type="dxa"/>
          </w:tcPr>
          <w:p w14:paraId="77DAF543" w14:textId="6EE63CDF" w:rsidR="00AB1A94" w:rsidRPr="00DB0175" w:rsidRDefault="00AB1A94" w:rsidP="00AB1A94">
            <w:pPr>
              <w:rPr>
                <w:rFonts w:ascii="Times New Roman" w:hAnsi="Times New Roman"/>
              </w:rPr>
            </w:pPr>
            <w:r w:rsidRPr="00DB0175">
              <w:rPr>
                <w:rFonts w:ascii="Times New Roman" w:hAnsi="Times New Roman"/>
                <w:color w:val="000000" w:themeColor="text1"/>
              </w:rPr>
              <w:t>SOF_OUT</w:t>
            </w:r>
          </w:p>
        </w:tc>
      </w:tr>
      <w:tr w:rsidR="00AB1A94" w:rsidRPr="00DB0175" w14:paraId="28C55EBF" w14:textId="77777777" w:rsidTr="00AB1A94">
        <w:trPr>
          <w:jc w:val="center"/>
        </w:trPr>
        <w:tc>
          <w:tcPr>
            <w:tcW w:w="853" w:type="dxa"/>
          </w:tcPr>
          <w:p w14:paraId="454D9AD1" w14:textId="77777777" w:rsidR="00AB1A94" w:rsidRPr="00DB0175" w:rsidRDefault="00AB1A94" w:rsidP="00AB1A94">
            <w:pPr>
              <w:rPr>
                <w:rFonts w:ascii="Times New Roman" w:hAnsi="Times New Roman"/>
              </w:rPr>
            </w:pPr>
          </w:p>
        </w:tc>
        <w:tc>
          <w:tcPr>
            <w:tcW w:w="1066" w:type="dxa"/>
          </w:tcPr>
          <w:p w14:paraId="4D3930B9" w14:textId="11BA380B" w:rsidR="00AB1A94" w:rsidRPr="00DB0175" w:rsidRDefault="00AB1A94" w:rsidP="00AB1A94">
            <w:pPr>
              <w:rPr>
                <w:rFonts w:ascii="Times New Roman" w:hAnsi="Times New Roman"/>
              </w:rPr>
            </w:pPr>
            <w:r w:rsidRPr="00DB0175">
              <w:rPr>
                <w:rFonts w:ascii="Times New Roman" w:hAnsi="Times New Roman"/>
              </w:rPr>
              <w:t>PTC8</w:t>
            </w:r>
          </w:p>
        </w:tc>
        <w:tc>
          <w:tcPr>
            <w:tcW w:w="2037" w:type="dxa"/>
          </w:tcPr>
          <w:p w14:paraId="260EF928" w14:textId="3004A962" w:rsidR="00AB1A94" w:rsidRPr="00DB0175" w:rsidRDefault="00AB1A94" w:rsidP="00AB1A94">
            <w:pPr>
              <w:rPr>
                <w:rFonts w:ascii="Times New Roman" w:hAnsi="Times New Roman"/>
              </w:rPr>
            </w:pPr>
            <w:r w:rsidRPr="00DB0175">
              <w:rPr>
                <w:rFonts w:ascii="Times New Roman" w:hAnsi="Times New Roman"/>
                <w:color w:val="000000" w:themeColor="text1"/>
              </w:rPr>
              <w:t>D6/PWM/CMP/int</w:t>
            </w:r>
          </w:p>
        </w:tc>
        <w:tc>
          <w:tcPr>
            <w:tcW w:w="507" w:type="dxa"/>
          </w:tcPr>
          <w:p w14:paraId="2779461B" w14:textId="3DE2CE99" w:rsidR="00AB1A94" w:rsidRPr="00DB0175" w:rsidRDefault="00AB1A94" w:rsidP="00AB1A94">
            <w:pPr>
              <w:rPr>
                <w:rFonts w:ascii="Times New Roman" w:hAnsi="Times New Roman"/>
              </w:rPr>
            </w:pPr>
            <w:r w:rsidRPr="00DB0175">
              <w:rPr>
                <w:rFonts w:ascii="Times New Roman" w:hAnsi="Times New Roman"/>
              </w:rPr>
              <w:t>14</w:t>
            </w:r>
          </w:p>
        </w:tc>
        <w:tc>
          <w:tcPr>
            <w:tcW w:w="507" w:type="dxa"/>
          </w:tcPr>
          <w:p w14:paraId="728333BA" w14:textId="411C8DB0" w:rsidR="00AB1A94" w:rsidRPr="00DB0175" w:rsidRDefault="00AB1A94" w:rsidP="00AB1A94">
            <w:pPr>
              <w:rPr>
                <w:rFonts w:ascii="Times New Roman" w:hAnsi="Times New Roman"/>
              </w:rPr>
            </w:pPr>
            <w:r w:rsidRPr="00DB0175">
              <w:rPr>
                <w:rFonts w:ascii="Times New Roman" w:hAnsi="Times New Roman"/>
              </w:rPr>
              <w:t>13</w:t>
            </w:r>
          </w:p>
        </w:tc>
        <w:tc>
          <w:tcPr>
            <w:tcW w:w="797" w:type="dxa"/>
          </w:tcPr>
          <w:p w14:paraId="2E645012" w14:textId="7F746510" w:rsidR="00AB1A94" w:rsidRPr="00DB0175" w:rsidRDefault="00AB1A94" w:rsidP="00AB1A94">
            <w:pPr>
              <w:rPr>
                <w:rFonts w:ascii="Times New Roman" w:hAnsi="Times New Roman"/>
              </w:rPr>
            </w:pPr>
            <w:r w:rsidRPr="00DB0175">
              <w:rPr>
                <w:rFonts w:ascii="Times New Roman" w:hAnsi="Times New Roman"/>
              </w:rPr>
              <w:t>PTC10</w:t>
            </w:r>
          </w:p>
        </w:tc>
        <w:tc>
          <w:tcPr>
            <w:tcW w:w="1702" w:type="dxa"/>
          </w:tcPr>
          <w:p w14:paraId="596092C9" w14:textId="2F5605A2" w:rsidR="00AB1A94" w:rsidRPr="00DB0175" w:rsidRDefault="00AB1A94" w:rsidP="00AB1A94">
            <w:pPr>
              <w:rPr>
                <w:rFonts w:ascii="Times New Roman" w:hAnsi="Times New Roman"/>
              </w:rPr>
            </w:pPr>
            <w:r w:rsidRPr="00DB0175">
              <w:rPr>
                <w:rFonts w:ascii="Times New Roman" w:hAnsi="Times New Roman"/>
                <w:color w:val="000000" w:themeColor="text1"/>
              </w:rPr>
              <w:t>I2S_RX_FS</w:t>
            </w:r>
          </w:p>
        </w:tc>
      </w:tr>
      <w:tr w:rsidR="00AB1A94" w:rsidRPr="00DB0175" w14:paraId="47C3A492" w14:textId="77777777" w:rsidTr="00AB1A94">
        <w:trPr>
          <w:jc w:val="center"/>
        </w:trPr>
        <w:tc>
          <w:tcPr>
            <w:tcW w:w="853" w:type="dxa"/>
          </w:tcPr>
          <w:p w14:paraId="7B5351A8" w14:textId="77777777" w:rsidR="00AB1A94" w:rsidRPr="00DB0175" w:rsidRDefault="00AB1A94" w:rsidP="00AB1A94">
            <w:pPr>
              <w:rPr>
                <w:rFonts w:ascii="Times New Roman" w:hAnsi="Times New Roman"/>
              </w:rPr>
            </w:pPr>
          </w:p>
        </w:tc>
        <w:tc>
          <w:tcPr>
            <w:tcW w:w="1066" w:type="dxa"/>
          </w:tcPr>
          <w:p w14:paraId="467082C8" w14:textId="1222E435" w:rsidR="00AB1A94" w:rsidRPr="00DB0175" w:rsidRDefault="00AB1A94" w:rsidP="00AB1A94">
            <w:pPr>
              <w:rPr>
                <w:rFonts w:ascii="Times New Roman" w:hAnsi="Times New Roman"/>
              </w:rPr>
            </w:pPr>
            <w:r w:rsidRPr="00DB0175">
              <w:rPr>
                <w:rFonts w:ascii="Times New Roman" w:hAnsi="Times New Roman"/>
              </w:rPr>
              <w:t>PTC9</w:t>
            </w:r>
          </w:p>
        </w:tc>
        <w:tc>
          <w:tcPr>
            <w:tcW w:w="2037" w:type="dxa"/>
          </w:tcPr>
          <w:p w14:paraId="65560A18" w14:textId="5F997C40" w:rsidR="00AB1A94" w:rsidRPr="00DB0175" w:rsidRDefault="00AB1A94" w:rsidP="00AB1A94">
            <w:pPr>
              <w:rPr>
                <w:rFonts w:ascii="Times New Roman" w:hAnsi="Times New Roman"/>
              </w:rPr>
            </w:pPr>
            <w:r w:rsidRPr="00DB0175">
              <w:rPr>
                <w:rFonts w:ascii="Times New Roman" w:hAnsi="Times New Roman"/>
                <w:color w:val="000000" w:themeColor="text1"/>
              </w:rPr>
              <w:t>D7/CMP/int</w:t>
            </w:r>
          </w:p>
        </w:tc>
        <w:tc>
          <w:tcPr>
            <w:tcW w:w="507" w:type="dxa"/>
          </w:tcPr>
          <w:p w14:paraId="30CE39F3" w14:textId="1E408988" w:rsidR="00AB1A94" w:rsidRPr="00DB0175" w:rsidRDefault="00AB1A94" w:rsidP="00AB1A94">
            <w:pPr>
              <w:rPr>
                <w:rFonts w:ascii="Times New Roman" w:hAnsi="Times New Roman"/>
              </w:rPr>
            </w:pPr>
            <w:r w:rsidRPr="00DB0175">
              <w:rPr>
                <w:rFonts w:ascii="Times New Roman" w:hAnsi="Times New Roman"/>
              </w:rPr>
              <w:t>16</w:t>
            </w:r>
          </w:p>
        </w:tc>
        <w:tc>
          <w:tcPr>
            <w:tcW w:w="507" w:type="dxa"/>
          </w:tcPr>
          <w:p w14:paraId="7291E316" w14:textId="2CE8D790" w:rsidR="00AB1A94" w:rsidRPr="00DB0175" w:rsidRDefault="00AB1A94" w:rsidP="00AB1A94">
            <w:pPr>
              <w:rPr>
                <w:rFonts w:ascii="Times New Roman" w:hAnsi="Times New Roman"/>
              </w:rPr>
            </w:pPr>
            <w:r w:rsidRPr="00DB0175">
              <w:rPr>
                <w:rFonts w:ascii="Times New Roman" w:hAnsi="Times New Roman"/>
              </w:rPr>
              <w:t>15</w:t>
            </w:r>
          </w:p>
        </w:tc>
        <w:tc>
          <w:tcPr>
            <w:tcW w:w="797" w:type="dxa"/>
          </w:tcPr>
          <w:p w14:paraId="61C1AB97" w14:textId="7BA268C7" w:rsidR="00AB1A94" w:rsidRPr="00DB0175" w:rsidRDefault="00AB1A94" w:rsidP="00AB1A94">
            <w:pPr>
              <w:rPr>
                <w:rFonts w:ascii="Times New Roman" w:hAnsi="Times New Roman"/>
              </w:rPr>
            </w:pPr>
            <w:r w:rsidRPr="00DB0175">
              <w:rPr>
                <w:rFonts w:ascii="Times New Roman" w:hAnsi="Times New Roman"/>
              </w:rPr>
              <w:t>PTC11</w:t>
            </w:r>
          </w:p>
        </w:tc>
        <w:tc>
          <w:tcPr>
            <w:tcW w:w="1702" w:type="dxa"/>
          </w:tcPr>
          <w:p w14:paraId="5DE0AF92" w14:textId="209AA6B6" w:rsidR="00AB1A94" w:rsidRPr="00DB0175" w:rsidRDefault="00AB1A94" w:rsidP="00AB1A94">
            <w:pPr>
              <w:rPr>
                <w:rFonts w:ascii="Times New Roman" w:hAnsi="Times New Roman"/>
              </w:rPr>
            </w:pPr>
            <w:r w:rsidRPr="00DB0175">
              <w:rPr>
                <w:rFonts w:ascii="Times New Roman" w:hAnsi="Times New Roman"/>
                <w:color w:val="000000" w:themeColor="text1"/>
              </w:rPr>
              <w:t>I2S_RXD</w:t>
            </w:r>
          </w:p>
        </w:tc>
      </w:tr>
      <w:tr w:rsidR="00AB1A94" w:rsidRPr="00DB0175" w14:paraId="37D219CA" w14:textId="77777777" w:rsidTr="00AB1A94">
        <w:trPr>
          <w:jc w:val="center"/>
        </w:trPr>
        <w:tc>
          <w:tcPr>
            <w:tcW w:w="853" w:type="dxa"/>
          </w:tcPr>
          <w:p w14:paraId="713E0EC3" w14:textId="77777777" w:rsidR="00AB1A94" w:rsidRPr="00DB0175" w:rsidRDefault="00AB1A94" w:rsidP="00AB1A94">
            <w:pPr>
              <w:rPr>
                <w:rFonts w:ascii="Times New Roman" w:hAnsi="Times New Roman"/>
              </w:rPr>
            </w:pPr>
          </w:p>
        </w:tc>
        <w:tc>
          <w:tcPr>
            <w:tcW w:w="1066" w:type="dxa"/>
          </w:tcPr>
          <w:p w14:paraId="74C9478C" w14:textId="67FA56E0" w:rsidR="00AB1A94" w:rsidRPr="00DB0175" w:rsidRDefault="00AB1A94" w:rsidP="00AB1A94">
            <w:pPr>
              <w:rPr>
                <w:rFonts w:ascii="Times New Roman" w:hAnsi="Times New Roman"/>
              </w:rPr>
            </w:pPr>
            <w:r w:rsidRPr="00DB0175">
              <w:rPr>
                <w:rFonts w:ascii="Times New Roman" w:hAnsi="Times New Roman"/>
              </w:rPr>
              <w:t>PTA13</w:t>
            </w:r>
          </w:p>
        </w:tc>
        <w:tc>
          <w:tcPr>
            <w:tcW w:w="2037" w:type="dxa"/>
          </w:tcPr>
          <w:p w14:paraId="68CAB7AC" w14:textId="1E6A97B0" w:rsidR="00AB1A94" w:rsidRPr="00DB0175" w:rsidRDefault="00AB1A94" w:rsidP="00AB1A94">
            <w:pPr>
              <w:rPr>
                <w:rFonts w:ascii="Times New Roman" w:hAnsi="Times New Roman"/>
              </w:rPr>
            </w:pPr>
            <w:r w:rsidRPr="00DB0175">
              <w:rPr>
                <w:rFonts w:ascii="Times New Roman" w:hAnsi="Times New Roman"/>
                <w:color w:val="000000" w:themeColor="text1"/>
              </w:rPr>
              <w:t>D8/Input</w:t>
            </w:r>
            <w:r w:rsidR="00E66360" w:rsidRPr="00DB0175">
              <w:rPr>
                <w:rFonts w:ascii="Times New Roman" w:hAnsi="Times New Roman"/>
                <w:color w:val="000000" w:themeColor="text1"/>
              </w:rPr>
              <w:t xml:space="preserve"> </w:t>
            </w:r>
            <w:r w:rsidRPr="00DB0175">
              <w:rPr>
                <w:rFonts w:ascii="Times New Roman" w:hAnsi="Times New Roman"/>
                <w:color w:val="000000" w:themeColor="text1"/>
              </w:rPr>
              <w:t>Capture/int</w:t>
            </w:r>
          </w:p>
        </w:tc>
        <w:tc>
          <w:tcPr>
            <w:tcW w:w="507" w:type="dxa"/>
          </w:tcPr>
          <w:p w14:paraId="43F53E64" w14:textId="02B65CEB" w:rsidR="00AB1A94" w:rsidRPr="00DB0175" w:rsidRDefault="00AB1A94" w:rsidP="00AB1A94">
            <w:pPr>
              <w:rPr>
                <w:rFonts w:ascii="Times New Roman" w:hAnsi="Times New Roman"/>
              </w:rPr>
            </w:pPr>
            <w:r w:rsidRPr="00DB0175">
              <w:rPr>
                <w:rFonts w:ascii="Times New Roman" w:hAnsi="Times New Roman"/>
              </w:rPr>
              <w:t>2</w:t>
            </w:r>
          </w:p>
        </w:tc>
        <w:tc>
          <w:tcPr>
            <w:tcW w:w="507" w:type="dxa"/>
          </w:tcPr>
          <w:p w14:paraId="3267544D" w14:textId="29174AEF" w:rsidR="00AB1A94" w:rsidRPr="00DB0175" w:rsidRDefault="00AB1A94" w:rsidP="00AB1A94">
            <w:pPr>
              <w:rPr>
                <w:rFonts w:ascii="Times New Roman" w:hAnsi="Times New Roman"/>
              </w:rPr>
            </w:pPr>
            <w:r w:rsidRPr="00DB0175">
              <w:rPr>
                <w:rFonts w:ascii="Times New Roman" w:hAnsi="Times New Roman"/>
              </w:rPr>
              <w:t>1</w:t>
            </w:r>
          </w:p>
        </w:tc>
        <w:tc>
          <w:tcPr>
            <w:tcW w:w="797" w:type="dxa"/>
          </w:tcPr>
          <w:p w14:paraId="4119DCDF" w14:textId="7DA28911" w:rsidR="00AB1A94" w:rsidRPr="00DB0175" w:rsidRDefault="00AB1A94" w:rsidP="00AB1A94">
            <w:pPr>
              <w:rPr>
                <w:rFonts w:ascii="Times New Roman" w:hAnsi="Times New Roman"/>
              </w:rPr>
            </w:pPr>
            <w:r w:rsidRPr="00DB0175">
              <w:rPr>
                <w:rFonts w:ascii="Times New Roman" w:hAnsi="Times New Roman"/>
              </w:rPr>
              <w:t>PTC13</w:t>
            </w:r>
          </w:p>
        </w:tc>
        <w:tc>
          <w:tcPr>
            <w:tcW w:w="1702" w:type="dxa"/>
          </w:tcPr>
          <w:p w14:paraId="183B3B1E" w14:textId="77777777" w:rsidR="00AB1A94" w:rsidRPr="00DB0175" w:rsidRDefault="00AB1A94" w:rsidP="00AB1A94">
            <w:pPr>
              <w:rPr>
                <w:rFonts w:ascii="Times New Roman" w:hAnsi="Times New Roman"/>
              </w:rPr>
            </w:pPr>
          </w:p>
        </w:tc>
      </w:tr>
      <w:tr w:rsidR="00AB1A94" w:rsidRPr="00DB0175" w14:paraId="77D2093C" w14:textId="77777777" w:rsidTr="00AB1A94">
        <w:trPr>
          <w:jc w:val="center"/>
        </w:trPr>
        <w:tc>
          <w:tcPr>
            <w:tcW w:w="853" w:type="dxa"/>
          </w:tcPr>
          <w:p w14:paraId="3DA2283A" w14:textId="77777777" w:rsidR="00AB1A94" w:rsidRPr="00DB0175" w:rsidRDefault="00AB1A94" w:rsidP="00AB1A94">
            <w:pPr>
              <w:rPr>
                <w:rFonts w:ascii="Times New Roman" w:hAnsi="Times New Roman"/>
              </w:rPr>
            </w:pPr>
          </w:p>
        </w:tc>
        <w:tc>
          <w:tcPr>
            <w:tcW w:w="1066" w:type="dxa"/>
          </w:tcPr>
          <w:p w14:paraId="10EE1503" w14:textId="5F7144A4" w:rsidR="00AB1A94" w:rsidRPr="00DB0175" w:rsidRDefault="00AB1A94" w:rsidP="00AB1A94">
            <w:pPr>
              <w:rPr>
                <w:rFonts w:ascii="Times New Roman" w:hAnsi="Times New Roman"/>
              </w:rPr>
            </w:pPr>
            <w:r w:rsidRPr="00DB0175">
              <w:rPr>
                <w:rFonts w:ascii="Times New Roman" w:hAnsi="Times New Roman"/>
              </w:rPr>
              <w:t>PTD2</w:t>
            </w:r>
          </w:p>
        </w:tc>
        <w:tc>
          <w:tcPr>
            <w:tcW w:w="2037" w:type="dxa"/>
          </w:tcPr>
          <w:p w14:paraId="18A8C2B3" w14:textId="17631DF9" w:rsidR="00AB1A94" w:rsidRPr="00DB0175" w:rsidRDefault="00AB1A94" w:rsidP="00AB1A94">
            <w:pPr>
              <w:rPr>
                <w:rFonts w:ascii="Times New Roman" w:hAnsi="Times New Roman"/>
              </w:rPr>
            </w:pPr>
            <w:r w:rsidRPr="00DB0175">
              <w:rPr>
                <w:rFonts w:ascii="Times New Roman" w:hAnsi="Times New Roman"/>
                <w:color w:val="000000" w:themeColor="text1"/>
              </w:rPr>
              <w:t>D9/PWM/int</w:t>
            </w:r>
          </w:p>
        </w:tc>
        <w:tc>
          <w:tcPr>
            <w:tcW w:w="507" w:type="dxa"/>
          </w:tcPr>
          <w:p w14:paraId="1D41FFC2" w14:textId="50819D7E" w:rsidR="00AB1A94" w:rsidRPr="00DB0175" w:rsidRDefault="00AB1A94" w:rsidP="00AB1A94">
            <w:pPr>
              <w:rPr>
                <w:rFonts w:ascii="Times New Roman" w:hAnsi="Times New Roman"/>
              </w:rPr>
            </w:pPr>
            <w:r w:rsidRPr="00DB0175">
              <w:rPr>
                <w:rFonts w:ascii="Times New Roman" w:hAnsi="Times New Roman"/>
              </w:rPr>
              <w:t>4</w:t>
            </w:r>
          </w:p>
        </w:tc>
        <w:tc>
          <w:tcPr>
            <w:tcW w:w="507" w:type="dxa"/>
          </w:tcPr>
          <w:p w14:paraId="07FD67D5" w14:textId="1783C1EB" w:rsidR="00AB1A94" w:rsidRPr="00DB0175" w:rsidRDefault="00AB1A94" w:rsidP="00AB1A94">
            <w:pPr>
              <w:rPr>
                <w:rFonts w:ascii="Times New Roman" w:hAnsi="Times New Roman"/>
              </w:rPr>
            </w:pPr>
            <w:r w:rsidRPr="00DB0175">
              <w:rPr>
                <w:rFonts w:ascii="Times New Roman" w:hAnsi="Times New Roman"/>
              </w:rPr>
              <w:t>3</w:t>
            </w:r>
          </w:p>
        </w:tc>
        <w:tc>
          <w:tcPr>
            <w:tcW w:w="797" w:type="dxa"/>
          </w:tcPr>
          <w:p w14:paraId="1F850C41" w14:textId="34B3115D" w:rsidR="00AB1A94" w:rsidRPr="00DB0175" w:rsidRDefault="00AB1A94" w:rsidP="00AB1A94">
            <w:pPr>
              <w:rPr>
                <w:rFonts w:ascii="Times New Roman" w:hAnsi="Times New Roman"/>
              </w:rPr>
            </w:pPr>
            <w:r w:rsidRPr="00DB0175">
              <w:rPr>
                <w:rFonts w:ascii="Times New Roman" w:hAnsi="Times New Roman"/>
              </w:rPr>
              <w:t>PTC16</w:t>
            </w:r>
          </w:p>
        </w:tc>
        <w:tc>
          <w:tcPr>
            <w:tcW w:w="1702" w:type="dxa"/>
          </w:tcPr>
          <w:p w14:paraId="4E33E417" w14:textId="77777777" w:rsidR="00AB1A94" w:rsidRPr="00DB0175" w:rsidRDefault="00AB1A94" w:rsidP="00AB1A94">
            <w:pPr>
              <w:rPr>
                <w:rFonts w:ascii="Times New Roman" w:hAnsi="Times New Roman"/>
              </w:rPr>
            </w:pPr>
          </w:p>
        </w:tc>
      </w:tr>
      <w:tr w:rsidR="00AB1A94" w:rsidRPr="00DB0175" w14:paraId="3BF3CDCA" w14:textId="77777777" w:rsidTr="00AB1A94">
        <w:trPr>
          <w:jc w:val="center"/>
        </w:trPr>
        <w:tc>
          <w:tcPr>
            <w:tcW w:w="853" w:type="dxa"/>
          </w:tcPr>
          <w:p w14:paraId="196545C2" w14:textId="77777777" w:rsidR="00AB1A94" w:rsidRPr="00DB0175" w:rsidRDefault="00AB1A94" w:rsidP="00AB1A94">
            <w:pPr>
              <w:rPr>
                <w:rFonts w:ascii="Times New Roman" w:hAnsi="Times New Roman"/>
              </w:rPr>
            </w:pPr>
          </w:p>
        </w:tc>
        <w:tc>
          <w:tcPr>
            <w:tcW w:w="1066" w:type="dxa"/>
          </w:tcPr>
          <w:p w14:paraId="5D31F393" w14:textId="54ADF114" w:rsidR="00AB1A94" w:rsidRPr="00DB0175" w:rsidRDefault="00AB1A94" w:rsidP="00AB1A94">
            <w:pPr>
              <w:rPr>
                <w:rFonts w:ascii="Times New Roman" w:hAnsi="Times New Roman"/>
              </w:rPr>
            </w:pPr>
            <w:r w:rsidRPr="00DB0175">
              <w:rPr>
                <w:rFonts w:ascii="Times New Roman" w:hAnsi="Times New Roman"/>
              </w:rPr>
              <w:t>PTD4</w:t>
            </w:r>
          </w:p>
        </w:tc>
        <w:tc>
          <w:tcPr>
            <w:tcW w:w="2037" w:type="dxa"/>
          </w:tcPr>
          <w:p w14:paraId="605A2EE9" w14:textId="3006735E" w:rsidR="00AB1A94" w:rsidRPr="00DB0175" w:rsidRDefault="00AB1A94" w:rsidP="00AB1A94">
            <w:pPr>
              <w:rPr>
                <w:rFonts w:ascii="Times New Roman" w:hAnsi="Times New Roman"/>
              </w:rPr>
            </w:pPr>
            <w:r w:rsidRPr="00DB0175">
              <w:rPr>
                <w:rFonts w:ascii="Times New Roman" w:hAnsi="Times New Roman"/>
                <w:color w:val="000000" w:themeColor="text1"/>
              </w:rPr>
              <w:t>D10/SPI_SS/PWM/int</w:t>
            </w:r>
          </w:p>
        </w:tc>
        <w:tc>
          <w:tcPr>
            <w:tcW w:w="507" w:type="dxa"/>
          </w:tcPr>
          <w:p w14:paraId="7EC678AF" w14:textId="0284B498" w:rsidR="00AB1A94" w:rsidRPr="00DB0175" w:rsidRDefault="00AB1A94" w:rsidP="00AB1A94">
            <w:pPr>
              <w:rPr>
                <w:rFonts w:ascii="Times New Roman" w:hAnsi="Times New Roman"/>
              </w:rPr>
            </w:pPr>
            <w:r w:rsidRPr="00DB0175">
              <w:rPr>
                <w:rFonts w:ascii="Times New Roman" w:hAnsi="Times New Roman"/>
              </w:rPr>
              <w:t>6</w:t>
            </w:r>
          </w:p>
        </w:tc>
        <w:tc>
          <w:tcPr>
            <w:tcW w:w="507" w:type="dxa"/>
          </w:tcPr>
          <w:p w14:paraId="1F10BBD3" w14:textId="3810DDB9" w:rsidR="00AB1A94" w:rsidRPr="00DB0175" w:rsidRDefault="00AB1A94" w:rsidP="00AB1A94">
            <w:pPr>
              <w:rPr>
                <w:rFonts w:ascii="Times New Roman" w:hAnsi="Times New Roman"/>
              </w:rPr>
            </w:pPr>
            <w:r w:rsidRPr="00DB0175">
              <w:rPr>
                <w:rFonts w:ascii="Times New Roman" w:hAnsi="Times New Roman"/>
              </w:rPr>
              <w:t>5</w:t>
            </w:r>
          </w:p>
        </w:tc>
        <w:tc>
          <w:tcPr>
            <w:tcW w:w="797" w:type="dxa"/>
          </w:tcPr>
          <w:p w14:paraId="60025701" w14:textId="7A16C604" w:rsidR="00AB1A94" w:rsidRPr="00DB0175" w:rsidRDefault="00AB1A94" w:rsidP="00AB1A94">
            <w:pPr>
              <w:rPr>
                <w:rFonts w:ascii="Times New Roman" w:hAnsi="Times New Roman"/>
              </w:rPr>
            </w:pPr>
            <w:r w:rsidRPr="00DB0175">
              <w:rPr>
                <w:rFonts w:ascii="Times New Roman" w:hAnsi="Times New Roman"/>
              </w:rPr>
              <w:t>PTA7</w:t>
            </w:r>
          </w:p>
        </w:tc>
        <w:tc>
          <w:tcPr>
            <w:tcW w:w="1702" w:type="dxa"/>
          </w:tcPr>
          <w:p w14:paraId="54D0BAE5" w14:textId="77777777" w:rsidR="00AB1A94" w:rsidRPr="00DB0175" w:rsidRDefault="00AB1A94" w:rsidP="00AB1A94">
            <w:pPr>
              <w:rPr>
                <w:rFonts w:ascii="Times New Roman" w:hAnsi="Times New Roman"/>
              </w:rPr>
            </w:pPr>
          </w:p>
        </w:tc>
      </w:tr>
      <w:tr w:rsidR="00AB1A94" w:rsidRPr="00DB0175" w14:paraId="6A7A7D03" w14:textId="77777777" w:rsidTr="00AB1A94">
        <w:trPr>
          <w:jc w:val="center"/>
        </w:trPr>
        <w:tc>
          <w:tcPr>
            <w:tcW w:w="853" w:type="dxa"/>
          </w:tcPr>
          <w:p w14:paraId="2158CD50" w14:textId="77777777" w:rsidR="00AB1A94" w:rsidRPr="00DB0175" w:rsidRDefault="00AB1A94" w:rsidP="00AB1A94">
            <w:pPr>
              <w:rPr>
                <w:rFonts w:ascii="Times New Roman" w:hAnsi="Times New Roman"/>
              </w:rPr>
            </w:pPr>
          </w:p>
        </w:tc>
        <w:tc>
          <w:tcPr>
            <w:tcW w:w="1066" w:type="dxa"/>
          </w:tcPr>
          <w:p w14:paraId="66C94170" w14:textId="56B7870E" w:rsidR="00AB1A94" w:rsidRPr="00DB0175" w:rsidRDefault="00AB1A94" w:rsidP="00AB1A94">
            <w:pPr>
              <w:rPr>
                <w:rFonts w:ascii="Times New Roman" w:hAnsi="Times New Roman"/>
              </w:rPr>
            </w:pPr>
            <w:r w:rsidRPr="00DB0175">
              <w:rPr>
                <w:rFonts w:ascii="Times New Roman" w:hAnsi="Times New Roman"/>
              </w:rPr>
              <w:t>PTD6</w:t>
            </w:r>
          </w:p>
        </w:tc>
        <w:tc>
          <w:tcPr>
            <w:tcW w:w="2037" w:type="dxa"/>
          </w:tcPr>
          <w:p w14:paraId="51E05B8D" w14:textId="59C50AD0" w:rsidR="00AB1A94" w:rsidRPr="00DB0175" w:rsidRDefault="00AB1A94" w:rsidP="00AB1A94">
            <w:pPr>
              <w:rPr>
                <w:rFonts w:ascii="Times New Roman" w:hAnsi="Times New Roman"/>
              </w:rPr>
            </w:pPr>
            <w:r w:rsidRPr="00DB0175">
              <w:rPr>
                <w:rFonts w:ascii="Times New Roman" w:hAnsi="Times New Roman"/>
                <w:color w:val="000000" w:themeColor="text1"/>
              </w:rPr>
              <w:t>D11/MOSI/int</w:t>
            </w:r>
          </w:p>
        </w:tc>
        <w:tc>
          <w:tcPr>
            <w:tcW w:w="507" w:type="dxa"/>
          </w:tcPr>
          <w:p w14:paraId="2724FF59" w14:textId="773CA886" w:rsidR="00AB1A94" w:rsidRPr="00DB0175" w:rsidRDefault="00AB1A94" w:rsidP="00AB1A94">
            <w:pPr>
              <w:rPr>
                <w:rFonts w:ascii="Times New Roman" w:hAnsi="Times New Roman"/>
              </w:rPr>
            </w:pPr>
            <w:r w:rsidRPr="00DB0175">
              <w:rPr>
                <w:rFonts w:ascii="Times New Roman" w:hAnsi="Times New Roman"/>
              </w:rPr>
              <w:t>8</w:t>
            </w:r>
          </w:p>
        </w:tc>
        <w:tc>
          <w:tcPr>
            <w:tcW w:w="507" w:type="dxa"/>
          </w:tcPr>
          <w:p w14:paraId="5164CBFA" w14:textId="6D1A0A26" w:rsidR="00AB1A94" w:rsidRPr="00DB0175" w:rsidRDefault="00AB1A94" w:rsidP="00AB1A94">
            <w:pPr>
              <w:rPr>
                <w:rFonts w:ascii="Times New Roman" w:hAnsi="Times New Roman"/>
              </w:rPr>
            </w:pPr>
            <w:r w:rsidRPr="00DB0175">
              <w:rPr>
                <w:rFonts w:ascii="Times New Roman" w:hAnsi="Times New Roman"/>
              </w:rPr>
              <w:t>7</w:t>
            </w:r>
          </w:p>
        </w:tc>
        <w:tc>
          <w:tcPr>
            <w:tcW w:w="797" w:type="dxa"/>
          </w:tcPr>
          <w:p w14:paraId="22F21D13" w14:textId="1B043C2F" w:rsidR="00AB1A94" w:rsidRPr="00DB0175" w:rsidRDefault="00AB1A94" w:rsidP="00AB1A94">
            <w:pPr>
              <w:rPr>
                <w:rFonts w:ascii="Times New Roman" w:hAnsi="Times New Roman"/>
              </w:rPr>
            </w:pPr>
            <w:r w:rsidRPr="00DB0175">
              <w:rPr>
                <w:rFonts w:ascii="Times New Roman" w:hAnsi="Times New Roman"/>
              </w:rPr>
              <w:t>PTA6</w:t>
            </w:r>
          </w:p>
        </w:tc>
        <w:tc>
          <w:tcPr>
            <w:tcW w:w="1702" w:type="dxa"/>
          </w:tcPr>
          <w:p w14:paraId="3D5220EB" w14:textId="77777777" w:rsidR="00AB1A94" w:rsidRPr="00DB0175" w:rsidRDefault="00AB1A94" w:rsidP="00AB1A94">
            <w:pPr>
              <w:rPr>
                <w:rFonts w:ascii="Times New Roman" w:hAnsi="Times New Roman"/>
              </w:rPr>
            </w:pPr>
          </w:p>
        </w:tc>
      </w:tr>
      <w:tr w:rsidR="00AB1A94" w:rsidRPr="00DB0175" w14:paraId="0ABC459E" w14:textId="77777777" w:rsidTr="00AB1A94">
        <w:trPr>
          <w:jc w:val="center"/>
        </w:trPr>
        <w:tc>
          <w:tcPr>
            <w:tcW w:w="853" w:type="dxa"/>
          </w:tcPr>
          <w:p w14:paraId="285358B7" w14:textId="0C858B9A" w:rsidR="00AB1A94" w:rsidRPr="00DB0175" w:rsidRDefault="00AB1A94" w:rsidP="00AB1A94">
            <w:pPr>
              <w:rPr>
                <w:rFonts w:ascii="Times New Roman" w:hAnsi="Times New Roman"/>
              </w:rPr>
            </w:pPr>
            <w:r w:rsidRPr="00DB0175">
              <w:rPr>
                <w:rFonts w:ascii="Times New Roman" w:hAnsi="Times New Roman"/>
                <w:b/>
                <w:bCs/>
              </w:rPr>
              <w:t>J2</w:t>
            </w:r>
          </w:p>
        </w:tc>
        <w:tc>
          <w:tcPr>
            <w:tcW w:w="1066" w:type="dxa"/>
          </w:tcPr>
          <w:p w14:paraId="207F3B66" w14:textId="7A495315" w:rsidR="00AB1A94" w:rsidRPr="00DB0175" w:rsidRDefault="00AB1A94" w:rsidP="00AB1A94">
            <w:pPr>
              <w:rPr>
                <w:rFonts w:ascii="Times New Roman" w:hAnsi="Times New Roman"/>
              </w:rPr>
            </w:pPr>
            <w:r w:rsidRPr="00DB0175">
              <w:rPr>
                <w:rFonts w:ascii="Times New Roman" w:hAnsi="Times New Roman"/>
              </w:rPr>
              <w:t>PTD7</w:t>
            </w:r>
          </w:p>
        </w:tc>
        <w:tc>
          <w:tcPr>
            <w:tcW w:w="2037" w:type="dxa"/>
          </w:tcPr>
          <w:p w14:paraId="4C168681" w14:textId="6A05390C" w:rsidR="00AB1A94" w:rsidRPr="00DB0175" w:rsidRDefault="00AB1A94" w:rsidP="00AB1A94">
            <w:pPr>
              <w:rPr>
                <w:rFonts w:ascii="Times New Roman" w:hAnsi="Times New Roman"/>
              </w:rPr>
            </w:pPr>
            <w:r w:rsidRPr="00DB0175">
              <w:rPr>
                <w:rFonts w:ascii="Times New Roman" w:hAnsi="Times New Roman"/>
                <w:color w:val="000000" w:themeColor="text1"/>
              </w:rPr>
              <w:t>D12/MISO/int</w:t>
            </w:r>
          </w:p>
        </w:tc>
        <w:tc>
          <w:tcPr>
            <w:tcW w:w="507" w:type="dxa"/>
          </w:tcPr>
          <w:p w14:paraId="1732E386" w14:textId="656A7B44" w:rsidR="00AB1A94" w:rsidRPr="00DB0175" w:rsidRDefault="00AB1A94" w:rsidP="00AB1A94">
            <w:pPr>
              <w:rPr>
                <w:rFonts w:ascii="Times New Roman" w:hAnsi="Times New Roman"/>
              </w:rPr>
            </w:pPr>
            <w:r w:rsidRPr="00DB0175">
              <w:rPr>
                <w:rFonts w:ascii="Times New Roman" w:hAnsi="Times New Roman"/>
              </w:rPr>
              <w:t>10</w:t>
            </w:r>
          </w:p>
        </w:tc>
        <w:tc>
          <w:tcPr>
            <w:tcW w:w="507" w:type="dxa"/>
          </w:tcPr>
          <w:p w14:paraId="164F4B4C" w14:textId="4107CDD9" w:rsidR="00AB1A94" w:rsidRPr="00DB0175" w:rsidRDefault="00AB1A94" w:rsidP="00AB1A94">
            <w:pPr>
              <w:rPr>
                <w:rFonts w:ascii="Times New Roman" w:hAnsi="Times New Roman"/>
              </w:rPr>
            </w:pPr>
            <w:r w:rsidRPr="00DB0175">
              <w:rPr>
                <w:rFonts w:ascii="Times New Roman" w:hAnsi="Times New Roman"/>
              </w:rPr>
              <w:t>9</w:t>
            </w:r>
          </w:p>
        </w:tc>
        <w:tc>
          <w:tcPr>
            <w:tcW w:w="797" w:type="dxa"/>
          </w:tcPr>
          <w:p w14:paraId="7B085E40" w14:textId="6370D81E" w:rsidR="00AB1A94" w:rsidRPr="00DB0175" w:rsidRDefault="00AB1A94" w:rsidP="00AB1A94">
            <w:pPr>
              <w:rPr>
                <w:rFonts w:ascii="Times New Roman" w:hAnsi="Times New Roman"/>
              </w:rPr>
            </w:pPr>
            <w:r w:rsidRPr="00DB0175">
              <w:rPr>
                <w:rFonts w:ascii="Times New Roman" w:hAnsi="Times New Roman"/>
              </w:rPr>
              <w:t>PTA14</w:t>
            </w:r>
          </w:p>
        </w:tc>
        <w:tc>
          <w:tcPr>
            <w:tcW w:w="1702" w:type="dxa"/>
          </w:tcPr>
          <w:p w14:paraId="0B14AD92" w14:textId="77777777" w:rsidR="00AB1A94" w:rsidRPr="00DB0175" w:rsidRDefault="00AB1A94" w:rsidP="00AB1A94">
            <w:pPr>
              <w:rPr>
                <w:rFonts w:ascii="Times New Roman" w:hAnsi="Times New Roman"/>
              </w:rPr>
            </w:pPr>
          </w:p>
        </w:tc>
      </w:tr>
      <w:tr w:rsidR="00AB1A94" w:rsidRPr="00DB0175" w14:paraId="33BA5254" w14:textId="77777777" w:rsidTr="00AB1A94">
        <w:trPr>
          <w:jc w:val="center"/>
        </w:trPr>
        <w:tc>
          <w:tcPr>
            <w:tcW w:w="853" w:type="dxa"/>
          </w:tcPr>
          <w:p w14:paraId="53169C60" w14:textId="77777777" w:rsidR="00AB1A94" w:rsidRPr="00DB0175" w:rsidRDefault="00AB1A94" w:rsidP="00AB1A94">
            <w:pPr>
              <w:rPr>
                <w:rFonts w:ascii="Times New Roman" w:hAnsi="Times New Roman"/>
              </w:rPr>
            </w:pPr>
          </w:p>
        </w:tc>
        <w:tc>
          <w:tcPr>
            <w:tcW w:w="1066" w:type="dxa"/>
          </w:tcPr>
          <w:p w14:paraId="2579F89A" w14:textId="7B1FF261" w:rsidR="00AB1A94" w:rsidRPr="00DB0175" w:rsidRDefault="00AB1A94" w:rsidP="00AB1A94">
            <w:pPr>
              <w:rPr>
                <w:rFonts w:ascii="Times New Roman" w:hAnsi="Times New Roman"/>
              </w:rPr>
            </w:pPr>
            <w:r w:rsidRPr="00DB0175">
              <w:rPr>
                <w:rFonts w:ascii="Times New Roman" w:hAnsi="Times New Roman"/>
              </w:rPr>
              <w:t>PTD5</w:t>
            </w:r>
          </w:p>
        </w:tc>
        <w:tc>
          <w:tcPr>
            <w:tcW w:w="2037" w:type="dxa"/>
          </w:tcPr>
          <w:p w14:paraId="5342EABC" w14:textId="13A25A45" w:rsidR="00AB1A94" w:rsidRPr="00DB0175" w:rsidRDefault="00AB1A94" w:rsidP="00AB1A94">
            <w:pPr>
              <w:rPr>
                <w:rFonts w:ascii="Times New Roman" w:hAnsi="Times New Roman"/>
              </w:rPr>
            </w:pPr>
            <w:r w:rsidRPr="00DB0175">
              <w:rPr>
                <w:rFonts w:ascii="Times New Roman" w:hAnsi="Times New Roman"/>
                <w:color w:val="000000" w:themeColor="text1"/>
              </w:rPr>
              <w:t>D13/SCK/LED/int</w:t>
            </w:r>
          </w:p>
        </w:tc>
        <w:tc>
          <w:tcPr>
            <w:tcW w:w="507" w:type="dxa"/>
          </w:tcPr>
          <w:p w14:paraId="49341061" w14:textId="566DB340" w:rsidR="00AB1A94" w:rsidRPr="00DB0175" w:rsidRDefault="00AB1A94" w:rsidP="00AB1A94">
            <w:pPr>
              <w:rPr>
                <w:rFonts w:ascii="Times New Roman" w:hAnsi="Times New Roman"/>
              </w:rPr>
            </w:pPr>
            <w:r w:rsidRPr="00DB0175">
              <w:rPr>
                <w:rFonts w:ascii="Times New Roman" w:hAnsi="Times New Roman"/>
              </w:rPr>
              <w:t>12</w:t>
            </w:r>
          </w:p>
        </w:tc>
        <w:tc>
          <w:tcPr>
            <w:tcW w:w="507" w:type="dxa"/>
          </w:tcPr>
          <w:p w14:paraId="6D652A29" w14:textId="49828234" w:rsidR="00AB1A94" w:rsidRPr="00DB0175" w:rsidRDefault="00AB1A94" w:rsidP="00AB1A94">
            <w:pPr>
              <w:rPr>
                <w:rFonts w:ascii="Times New Roman" w:hAnsi="Times New Roman"/>
              </w:rPr>
            </w:pPr>
            <w:r w:rsidRPr="00DB0175">
              <w:rPr>
                <w:rFonts w:ascii="Times New Roman" w:hAnsi="Times New Roman"/>
              </w:rPr>
              <w:t>11</w:t>
            </w:r>
          </w:p>
        </w:tc>
        <w:tc>
          <w:tcPr>
            <w:tcW w:w="797" w:type="dxa"/>
          </w:tcPr>
          <w:p w14:paraId="5D0F4753" w14:textId="2EC9EA92" w:rsidR="00AB1A94" w:rsidRPr="00DB0175" w:rsidRDefault="00AB1A94" w:rsidP="00AB1A94">
            <w:pPr>
              <w:rPr>
                <w:rFonts w:ascii="Times New Roman" w:hAnsi="Times New Roman"/>
              </w:rPr>
            </w:pPr>
            <w:r w:rsidRPr="00DB0175">
              <w:rPr>
                <w:rFonts w:ascii="Times New Roman" w:hAnsi="Times New Roman"/>
              </w:rPr>
              <w:t>PTA15</w:t>
            </w:r>
          </w:p>
        </w:tc>
        <w:tc>
          <w:tcPr>
            <w:tcW w:w="1702" w:type="dxa"/>
          </w:tcPr>
          <w:p w14:paraId="2E3032AA" w14:textId="77777777" w:rsidR="00AB1A94" w:rsidRPr="00DB0175" w:rsidRDefault="00AB1A94" w:rsidP="00AB1A94">
            <w:pPr>
              <w:rPr>
                <w:rFonts w:ascii="Times New Roman" w:hAnsi="Times New Roman"/>
              </w:rPr>
            </w:pPr>
          </w:p>
        </w:tc>
      </w:tr>
      <w:tr w:rsidR="00AB1A94" w:rsidRPr="00DB0175" w14:paraId="1243B211" w14:textId="77777777" w:rsidTr="00AB1A94">
        <w:trPr>
          <w:jc w:val="center"/>
        </w:trPr>
        <w:tc>
          <w:tcPr>
            <w:tcW w:w="853" w:type="dxa"/>
          </w:tcPr>
          <w:p w14:paraId="5D94CA30" w14:textId="77777777" w:rsidR="00AB1A94" w:rsidRPr="00DB0175" w:rsidRDefault="00AB1A94" w:rsidP="00AB1A94">
            <w:pPr>
              <w:rPr>
                <w:rFonts w:ascii="Times New Roman" w:hAnsi="Times New Roman"/>
              </w:rPr>
            </w:pPr>
          </w:p>
        </w:tc>
        <w:tc>
          <w:tcPr>
            <w:tcW w:w="1066" w:type="dxa"/>
          </w:tcPr>
          <w:p w14:paraId="301D6B1B" w14:textId="1338A92D" w:rsidR="00AB1A94" w:rsidRPr="00DB0175" w:rsidRDefault="00AB1A94" w:rsidP="00AB1A94">
            <w:pPr>
              <w:rPr>
                <w:rFonts w:ascii="Times New Roman" w:hAnsi="Times New Roman"/>
              </w:rPr>
            </w:pPr>
            <w:r w:rsidRPr="00DB0175">
              <w:rPr>
                <w:rFonts w:ascii="Times New Roman" w:hAnsi="Times New Roman"/>
              </w:rPr>
              <w:t>------------</w:t>
            </w:r>
          </w:p>
        </w:tc>
        <w:tc>
          <w:tcPr>
            <w:tcW w:w="2037" w:type="dxa"/>
          </w:tcPr>
          <w:p w14:paraId="73A2B236" w14:textId="7FBED76B" w:rsidR="00AB1A94" w:rsidRPr="00DB0175" w:rsidRDefault="00AB1A94" w:rsidP="00AB1A94">
            <w:pPr>
              <w:rPr>
                <w:rFonts w:ascii="Times New Roman" w:hAnsi="Times New Roman"/>
              </w:rPr>
            </w:pPr>
            <w:r w:rsidRPr="00DB0175">
              <w:rPr>
                <w:rFonts w:ascii="Times New Roman" w:hAnsi="Times New Roman"/>
                <w:color w:val="000000" w:themeColor="text1"/>
              </w:rPr>
              <w:t>GND</w:t>
            </w:r>
          </w:p>
        </w:tc>
        <w:tc>
          <w:tcPr>
            <w:tcW w:w="507" w:type="dxa"/>
          </w:tcPr>
          <w:p w14:paraId="439BC5CA" w14:textId="575B2D4A" w:rsidR="00AB1A94" w:rsidRPr="00DB0175" w:rsidRDefault="00AB1A94" w:rsidP="00AB1A94">
            <w:pPr>
              <w:rPr>
                <w:rFonts w:ascii="Times New Roman" w:hAnsi="Times New Roman"/>
              </w:rPr>
            </w:pPr>
            <w:r w:rsidRPr="00DB0175">
              <w:rPr>
                <w:rFonts w:ascii="Times New Roman" w:hAnsi="Times New Roman"/>
              </w:rPr>
              <w:t>14</w:t>
            </w:r>
          </w:p>
        </w:tc>
        <w:tc>
          <w:tcPr>
            <w:tcW w:w="507" w:type="dxa"/>
          </w:tcPr>
          <w:p w14:paraId="49FFC01B" w14:textId="5FE54ED1" w:rsidR="00AB1A94" w:rsidRPr="00DB0175" w:rsidRDefault="00AB1A94" w:rsidP="00AB1A94">
            <w:pPr>
              <w:rPr>
                <w:rFonts w:ascii="Times New Roman" w:hAnsi="Times New Roman"/>
              </w:rPr>
            </w:pPr>
            <w:r w:rsidRPr="00DB0175">
              <w:rPr>
                <w:rFonts w:ascii="Times New Roman" w:hAnsi="Times New Roman"/>
              </w:rPr>
              <w:t>13</w:t>
            </w:r>
          </w:p>
        </w:tc>
        <w:tc>
          <w:tcPr>
            <w:tcW w:w="797" w:type="dxa"/>
          </w:tcPr>
          <w:p w14:paraId="7379B0F5" w14:textId="7B0D8715" w:rsidR="00AB1A94" w:rsidRPr="00DB0175" w:rsidRDefault="00AB1A94" w:rsidP="00AB1A94">
            <w:pPr>
              <w:rPr>
                <w:rFonts w:ascii="Times New Roman" w:hAnsi="Times New Roman"/>
              </w:rPr>
            </w:pPr>
            <w:r w:rsidRPr="00DB0175">
              <w:rPr>
                <w:rFonts w:ascii="Times New Roman" w:hAnsi="Times New Roman"/>
              </w:rPr>
              <w:t>PTA16</w:t>
            </w:r>
          </w:p>
        </w:tc>
        <w:tc>
          <w:tcPr>
            <w:tcW w:w="1702" w:type="dxa"/>
          </w:tcPr>
          <w:p w14:paraId="1E86AF73" w14:textId="77777777" w:rsidR="00AB1A94" w:rsidRPr="00DB0175" w:rsidRDefault="00AB1A94" w:rsidP="00AB1A94">
            <w:pPr>
              <w:rPr>
                <w:rFonts w:ascii="Times New Roman" w:hAnsi="Times New Roman"/>
              </w:rPr>
            </w:pPr>
          </w:p>
        </w:tc>
      </w:tr>
      <w:tr w:rsidR="00AB1A94" w:rsidRPr="00DB0175" w14:paraId="6CFDD1B8" w14:textId="77777777" w:rsidTr="00AB1A94">
        <w:trPr>
          <w:jc w:val="center"/>
        </w:trPr>
        <w:tc>
          <w:tcPr>
            <w:tcW w:w="853" w:type="dxa"/>
          </w:tcPr>
          <w:p w14:paraId="0F11FEC3" w14:textId="77777777" w:rsidR="00AB1A94" w:rsidRPr="00DB0175" w:rsidRDefault="00AB1A94" w:rsidP="00AB1A94">
            <w:pPr>
              <w:rPr>
                <w:rFonts w:ascii="Times New Roman" w:hAnsi="Times New Roman"/>
              </w:rPr>
            </w:pPr>
          </w:p>
        </w:tc>
        <w:tc>
          <w:tcPr>
            <w:tcW w:w="1066" w:type="dxa"/>
          </w:tcPr>
          <w:p w14:paraId="40674426" w14:textId="510424B1" w:rsidR="00AB1A94" w:rsidRPr="00DB0175" w:rsidRDefault="00AB1A94" w:rsidP="00AB1A94">
            <w:pPr>
              <w:rPr>
                <w:rFonts w:ascii="Times New Roman" w:hAnsi="Times New Roman"/>
              </w:rPr>
            </w:pPr>
            <w:r w:rsidRPr="00DB0175">
              <w:rPr>
                <w:rFonts w:ascii="Times New Roman" w:hAnsi="Times New Roman"/>
              </w:rPr>
              <w:t>------------</w:t>
            </w:r>
          </w:p>
        </w:tc>
        <w:tc>
          <w:tcPr>
            <w:tcW w:w="2037" w:type="dxa"/>
          </w:tcPr>
          <w:p w14:paraId="54AE4051" w14:textId="27008214" w:rsidR="00AB1A94" w:rsidRPr="00DB0175" w:rsidRDefault="00AB1A94" w:rsidP="00AB1A94">
            <w:pPr>
              <w:rPr>
                <w:rFonts w:ascii="Times New Roman" w:hAnsi="Times New Roman"/>
              </w:rPr>
            </w:pPr>
            <w:r w:rsidRPr="00DB0175">
              <w:rPr>
                <w:rFonts w:ascii="Times New Roman" w:hAnsi="Times New Roman"/>
                <w:color w:val="000000" w:themeColor="text1"/>
              </w:rPr>
              <w:t>AREF</w:t>
            </w:r>
          </w:p>
        </w:tc>
        <w:tc>
          <w:tcPr>
            <w:tcW w:w="507" w:type="dxa"/>
          </w:tcPr>
          <w:p w14:paraId="3BE64D73" w14:textId="598B02B2" w:rsidR="00AB1A94" w:rsidRPr="00DB0175" w:rsidRDefault="00AB1A94" w:rsidP="00AB1A94">
            <w:pPr>
              <w:rPr>
                <w:rFonts w:ascii="Times New Roman" w:hAnsi="Times New Roman"/>
              </w:rPr>
            </w:pPr>
            <w:r w:rsidRPr="00DB0175">
              <w:rPr>
                <w:rFonts w:ascii="Times New Roman" w:hAnsi="Times New Roman"/>
              </w:rPr>
              <w:t>16</w:t>
            </w:r>
          </w:p>
        </w:tc>
        <w:tc>
          <w:tcPr>
            <w:tcW w:w="507" w:type="dxa"/>
          </w:tcPr>
          <w:p w14:paraId="0D360F72" w14:textId="44F340CE" w:rsidR="00AB1A94" w:rsidRPr="00DB0175" w:rsidRDefault="00AB1A94" w:rsidP="00AB1A94">
            <w:pPr>
              <w:rPr>
                <w:rFonts w:ascii="Times New Roman" w:hAnsi="Times New Roman"/>
              </w:rPr>
            </w:pPr>
            <w:r w:rsidRPr="00DB0175">
              <w:rPr>
                <w:rFonts w:ascii="Times New Roman" w:hAnsi="Times New Roman"/>
              </w:rPr>
              <w:t>15</w:t>
            </w:r>
          </w:p>
        </w:tc>
        <w:tc>
          <w:tcPr>
            <w:tcW w:w="797" w:type="dxa"/>
          </w:tcPr>
          <w:p w14:paraId="6DFB33A5" w14:textId="4309E605" w:rsidR="00AB1A94" w:rsidRPr="00DB0175" w:rsidRDefault="00AB1A94" w:rsidP="00AB1A94">
            <w:pPr>
              <w:rPr>
                <w:rFonts w:ascii="Times New Roman" w:hAnsi="Times New Roman"/>
              </w:rPr>
            </w:pPr>
            <w:r w:rsidRPr="00DB0175">
              <w:rPr>
                <w:rFonts w:ascii="Times New Roman" w:hAnsi="Times New Roman"/>
              </w:rPr>
              <w:t>PTA17</w:t>
            </w:r>
          </w:p>
        </w:tc>
        <w:tc>
          <w:tcPr>
            <w:tcW w:w="1702" w:type="dxa"/>
          </w:tcPr>
          <w:p w14:paraId="58F939BA" w14:textId="77777777" w:rsidR="00AB1A94" w:rsidRPr="00DB0175" w:rsidRDefault="00AB1A94" w:rsidP="00AB1A94">
            <w:pPr>
              <w:rPr>
                <w:rFonts w:ascii="Times New Roman" w:hAnsi="Times New Roman"/>
              </w:rPr>
            </w:pPr>
          </w:p>
        </w:tc>
      </w:tr>
      <w:tr w:rsidR="00AB1A94" w:rsidRPr="00DB0175" w14:paraId="2072EC14" w14:textId="77777777" w:rsidTr="00AB1A94">
        <w:trPr>
          <w:jc w:val="center"/>
        </w:trPr>
        <w:tc>
          <w:tcPr>
            <w:tcW w:w="853" w:type="dxa"/>
          </w:tcPr>
          <w:p w14:paraId="2BFAD71E" w14:textId="77777777" w:rsidR="00AB1A94" w:rsidRPr="00DB0175" w:rsidRDefault="00AB1A94" w:rsidP="00AB1A94">
            <w:pPr>
              <w:rPr>
                <w:rFonts w:ascii="Times New Roman" w:hAnsi="Times New Roman"/>
              </w:rPr>
            </w:pPr>
          </w:p>
        </w:tc>
        <w:tc>
          <w:tcPr>
            <w:tcW w:w="1066" w:type="dxa"/>
          </w:tcPr>
          <w:p w14:paraId="511B6474" w14:textId="6DCA16B8" w:rsidR="00AB1A94" w:rsidRPr="00DB0175" w:rsidRDefault="00AB1A94" w:rsidP="00AB1A94">
            <w:pPr>
              <w:rPr>
                <w:rFonts w:ascii="Times New Roman" w:hAnsi="Times New Roman"/>
              </w:rPr>
            </w:pPr>
            <w:r w:rsidRPr="00DB0175">
              <w:rPr>
                <w:rFonts w:ascii="Times New Roman" w:hAnsi="Times New Roman"/>
              </w:rPr>
              <w:t>PTE0</w:t>
            </w:r>
          </w:p>
        </w:tc>
        <w:tc>
          <w:tcPr>
            <w:tcW w:w="2037" w:type="dxa"/>
          </w:tcPr>
          <w:p w14:paraId="22E985B7" w14:textId="7CD686ED" w:rsidR="00AB1A94" w:rsidRPr="00DB0175" w:rsidRDefault="00AB1A94" w:rsidP="00AB1A94">
            <w:pPr>
              <w:rPr>
                <w:rFonts w:ascii="Times New Roman" w:hAnsi="Times New Roman"/>
              </w:rPr>
            </w:pPr>
            <w:r w:rsidRPr="00DB0175">
              <w:rPr>
                <w:rFonts w:ascii="Times New Roman" w:hAnsi="Times New Roman"/>
                <w:color w:val="000000" w:themeColor="text1"/>
              </w:rPr>
              <w:t>D14/SDA/Ana</w:t>
            </w:r>
          </w:p>
        </w:tc>
        <w:tc>
          <w:tcPr>
            <w:tcW w:w="507" w:type="dxa"/>
          </w:tcPr>
          <w:p w14:paraId="73BB9392" w14:textId="4D033C7D" w:rsidR="00AB1A94" w:rsidRPr="00DB0175" w:rsidRDefault="00AB1A94" w:rsidP="00AB1A94">
            <w:pPr>
              <w:rPr>
                <w:rFonts w:ascii="Times New Roman" w:hAnsi="Times New Roman"/>
              </w:rPr>
            </w:pPr>
            <w:r w:rsidRPr="00DB0175">
              <w:rPr>
                <w:rFonts w:ascii="Times New Roman" w:hAnsi="Times New Roman"/>
              </w:rPr>
              <w:t>18</w:t>
            </w:r>
          </w:p>
        </w:tc>
        <w:tc>
          <w:tcPr>
            <w:tcW w:w="507" w:type="dxa"/>
          </w:tcPr>
          <w:p w14:paraId="7E193CEC" w14:textId="10347422" w:rsidR="00AB1A94" w:rsidRPr="00DB0175" w:rsidRDefault="00AB1A94" w:rsidP="00AB1A94">
            <w:pPr>
              <w:rPr>
                <w:rFonts w:ascii="Times New Roman" w:hAnsi="Times New Roman"/>
              </w:rPr>
            </w:pPr>
            <w:r w:rsidRPr="00DB0175">
              <w:rPr>
                <w:rFonts w:ascii="Times New Roman" w:hAnsi="Times New Roman"/>
              </w:rPr>
              <w:t>17</w:t>
            </w:r>
          </w:p>
        </w:tc>
        <w:tc>
          <w:tcPr>
            <w:tcW w:w="797" w:type="dxa"/>
          </w:tcPr>
          <w:p w14:paraId="294337BA" w14:textId="47580555" w:rsidR="00AB1A94" w:rsidRPr="00DB0175" w:rsidRDefault="00AB1A94" w:rsidP="00AB1A94">
            <w:pPr>
              <w:rPr>
                <w:rFonts w:ascii="Times New Roman" w:hAnsi="Times New Roman"/>
              </w:rPr>
            </w:pPr>
            <w:r w:rsidRPr="00DB0175">
              <w:rPr>
                <w:rFonts w:ascii="Times New Roman" w:hAnsi="Times New Roman"/>
              </w:rPr>
              <w:t>PTB9</w:t>
            </w:r>
          </w:p>
        </w:tc>
        <w:tc>
          <w:tcPr>
            <w:tcW w:w="1702" w:type="dxa"/>
          </w:tcPr>
          <w:p w14:paraId="12BD9624" w14:textId="77777777" w:rsidR="00AB1A94" w:rsidRPr="00DB0175" w:rsidRDefault="00AB1A94" w:rsidP="00AB1A94">
            <w:pPr>
              <w:rPr>
                <w:rFonts w:ascii="Times New Roman" w:hAnsi="Times New Roman"/>
              </w:rPr>
            </w:pPr>
          </w:p>
        </w:tc>
      </w:tr>
      <w:tr w:rsidR="00AB1A94" w:rsidRPr="00DB0175" w14:paraId="4149F842" w14:textId="77777777" w:rsidTr="00AB1A94">
        <w:trPr>
          <w:jc w:val="center"/>
        </w:trPr>
        <w:tc>
          <w:tcPr>
            <w:tcW w:w="853" w:type="dxa"/>
          </w:tcPr>
          <w:p w14:paraId="6496F658" w14:textId="77777777" w:rsidR="00AB1A94" w:rsidRPr="00DB0175" w:rsidRDefault="00AB1A94" w:rsidP="00AB1A94">
            <w:pPr>
              <w:rPr>
                <w:rFonts w:ascii="Times New Roman" w:hAnsi="Times New Roman"/>
              </w:rPr>
            </w:pPr>
          </w:p>
        </w:tc>
        <w:tc>
          <w:tcPr>
            <w:tcW w:w="1066" w:type="dxa"/>
          </w:tcPr>
          <w:p w14:paraId="0E758003" w14:textId="16D16493" w:rsidR="00AB1A94" w:rsidRPr="00DB0175" w:rsidRDefault="00AB1A94" w:rsidP="00AB1A94">
            <w:pPr>
              <w:rPr>
                <w:rFonts w:ascii="Times New Roman" w:hAnsi="Times New Roman"/>
              </w:rPr>
            </w:pPr>
            <w:r w:rsidRPr="00DB0175">
              <w:rPr>
                <w:rFonts w:ascii="Times New Roman" w:hAnsi="Times New Roman"/>
              </w:rPr>
              <w:t>PTE1</w:t>
            </w:r>
          </w:p>
        </w:tc>
        <w:tc>
          <w:tcPr>
            <w:tcW w:w="2037" w:type="dxa"/>
          </w:tcPr>
          <w:p w14:paraId="4CBCB819" w14:textId="7A0C14F2" w:rsidR="00AB1A94" w:rsidRPr="00DB0175" w:rsidRDefault="00AB1A94" w:rsidP="00AB1A94">
            <w:pPr>
              <w:rPr>
                <w:rFonts w:ascii="Times New Roman" w:hAnsi="Times New Roman"/>
              </w:rPr>
            </w:pPr>
            <w:r w:rsidRPr="00DB0175">
              <w:rPr>
                <w:rFonts w:ascii="Times New Roman" w:hAnsi="Times New Roman"/>
                <w:color w:val="000000" w:themeColor="text1"/>
              </w:rPr>
              <w:t>D15/SCL/Ana</w:t>
            </w:r>
          </w:p>
        </w:tc>
        <w:tc>
          <w:tcPr>
            <w:tcW w:w="507" w:type="dxa"/>
          </w:tcPr>
          <w:p w14:paraId="7EEF7C15" w14:textId="3C8C74EF" w:rsidR="00AB1A94" w:rsidRPr="00DB0175" w:rsidRDefault="00AB1A94" w:rsidP="00AB1A94">
            <w:pPr>
              <w:rPr>
                <w:rFonts w:ascii="Times New Roman" w:hAnsi="Times New Roman"/>
              </w:rPr>
            </w:pPr>
            <w:r w:rsidRPr="00DB0175">
              <w:rPr>
                <w:rFonts w:ascii="Times New Roman" w:hAnsi="Times New Roman"/>
              </w:rPr>
              <w:t>20</w:t>
            </w:r>
          </w:p>
        </w:tc>
        <w:tc>
          <w:tcPr>
            <w:tcW w:w="507" w:type="dxa"/>
          </w:tcPr>
          <w:p w14:paraId="44782C23" w14:textId="736ED9C0" w:rsidR="00AB1A94" w:rsidRPr="00DB0175" w:rsidRDefault="00AB1A94" w:rsidP="00AB1A94">
            <w:pPr>
              <w:rPr>
                <w:rFonts w:ascii="Times New Roman" w:hAnsi="Times New Roman"/>
              </w:rPr>
            </w:pPr>
            <w:r w:rsidRPr="00DB0175">
              <w:rPr>
                <w:rFonts w:ascii="Times New Roman" w:hAnsi="Times New Roman"/>
              </w:rPr>
              <w:t>19</w:t>
            </w:r>
          </w:p>
        </w:tc>
        <w:tc>
          <w:tcPr>
            <w:tcW w:w="797" w:type="dxa"/>
          </w:tcPr>
          <w:p w14:paraId="514213F4" w14:textId="77777777" w:rsidR="00AB1A94" w:rsidRPr="00DB0175" w:rsidRDefault="00AB1A94" w:rsidP="00AB1A94">
            <w:pPr>
              <w:rPr>
                <w:rFonts w:ascii="Times New Roman" w:hAnsi="Times New Roman"/>
              </w:rPr>
            </w:pPr>
          </w:p>
        </w:tc>
        <w:tc>
          <w:tcPr>
            <w:tcW w:w="1702" w:type="dxa"/>
          </w:tcPr>
          <w:p w14:paraId="6F045E4A" w14:textId="77777777" w:rsidR="00AB1A94" w:rsidRPr="00DB0175" w:rsidRDefault="00AB1A94" w:rsidP="00AB1A94">
            <w:pPr>
              <w:rPr>
                <w:rFonts w:ascii="Times New Roman" w:hAnsi="Times New Roman"/>
              </w:rPr>
            </w:pPr>
          </w:p>
        </w:tc>
      </w:tr>
      <w:tr w:rsidR="00AB1A94" w:rsidRPr="00DB0175" w14:paraId="46236B79" w14:textId="77777777" w:rsidTr="00AB1A94">
        <w:trPr>
          <w:jc w:val="center"/>
        </w:trPr>
        <w:tc>
          <w:tcPr>
            <w:tcW w:w="853" w:type="dxa"/>
          </w:tcPr>
          <w:p w14:paraId="5039971B" w14:textId="77777777" w:rsidR="00AB1A94" w:rsidRPr="00DB0175" w:rsidRDefault="00AB1A94" w:rsidP="00AB1A94">
            <w:pPr>
              <w:rPr>
                <w:rFonts w:ascii="Times New Roman" w:hAnsi="Times New Roman"/>
              </w:rPr>
            </w:pPr>
          </w:p>
        </w:tc>
        <w:tc>
          <w:tcPr>
            <w:tcW w:w="1066" w:type="dxa"/>
          </w:tcPr>
          <w:p w14:paraId="4C66B915" w14:textId="7EA48E49" w:rsidR="00AB1A94" w:rsidRPr="00DB0175" w:rsidRDefault="00AB1A94" w:rsidP="00AB1A94">
            <w:pPr>
              <w:rPr>
                <w:rFonts w:ascii="Times New Roman" w:hAnsi="Times New Roman"/>
              </w:rPr>
            </w:pPr>
            <w:r w:rsidRPr="00DB0175">
              <w:rPr>
                <w:rFonts w:ascii="Times New Roman" w:hAnsi="Times New Roman"/>
              </w:rPr>
              <w:t>P5-9V</w:t>
            </w:r>
          </w:p>
        </w:tc>
        <w:tc>
          <w:tcPr>
            <w:tcW w:w="2037" w:type="dxa"/>
          </w:tcPr>
          <w:p w14:paraId="1BD72A81" w14:textId="09F38A52" w:rsidR="00AB1A94" w:rsidRPr="00DB0175" w:rsidRDefault="00AB1A94" w:rsidP="00AB1A94">
            <w:pPr>
              <w:rPr>
                <w:rFonts w:ascii="Times New Roman" w:hAnsi="Times New Roman"/>
              </w:rPr>
            </w:pPr>
            <w:r w:rsidRPr="00DB0175">
              <w:rPr>
                <w:rFonts w:ascii="Times New Roman" w:hAnsi="Times New Roman"/>
              </w:rPr>
              <w:t>P5-9V</w:t>
            </w:r>
          </w:p>
        </w:tc>
        <w:tc>
          <w:tcPr>
            <w:tcW w:w="507" w:type="dxa"/>
          </w:tcPr>
          <w:p w14:paraId="28866278" w14:textId="5F0E32BF" w:rsidR="00AB1A94" w:rsidRPr="00DB0175" w:rsidRDefault="00AB1A94" w:rsidP="00AB1A94">
            <w:pPr>
              <w:rPr>
                <w:rFonts w:ascii="Times New Roman" w:hAnsi="Times New Roman"/>
              </w:rPr>
            </w:pPr>
            <w:r w:rsidRPr="00DB0175">
              <w:rPr>
                <w:rFonts w:ascii="Times New Roman" w:hAnsi="Times New Roman"/>
              </w:rPr>
              <w:t>16</w:t>
            </w:r>
          </w:p>
        </w:tc>
        <w:tc>
          <w:tcPr>
            <w:tcW w:w="507" w:type="dxa"/>
          </w:tcPr>
          <w:p w14:paraId="467C53A2" w14:textId="3EBDA3C0" w:rsidR="00AB1A94" w:rsidRPr="00DB0175" w:rsidRDefault="00AB1A94" w:rsidP="00AB1A94">
            <w:pPr>
              <w:rPr>
                <w:rFonts w:ascii="Times New Roman" w:hAnsi="Times New Roman"/>
              </w:rPr>
            </w:pPr>
            <w:r w:rsidRPr="00DB0175">
              <w:rPr>
                <w:rFonts w:ascii="Times New Roman" w:hAnsi="Times New Roman"/>
              </w:rPr>
              <w:t>15</w:t>
            </w:r>
          </w:p>
        </w:tc>
        <w:tc>
          <w:tcPr>
            <w:tcW w:w="797" w:type="dxa"/>
          </w:tcPr>
          <w:p w14:paraId="2AA156FA" w14:textId="0C3FD8D7" w:rsidR="00AB1A94" w:rsidRPr="00DB0175" w:rsidRDefault="00AB1A94" w:rsidP="00AB1A94">
            <w:pPr>
              <w:rPr>
                <w:rFonts w:ascii="Times New Roman" w:hAnsi="Times New Roman"/>
              </w:rPr>
            </w:pPr>
            <w:r w:rsidRPr="00DB0175">
              <w:rPr>
                <w:rFonts w:ascii="Times New Roman" w:hAnsi="Times New Roman"/>
              </w:rPr>
              <w:t>PTE2</w:t>
            </w:r>
          </w:p>
        </w:tc>
        <w:tc>
          <w:tcPr>
            <w:tcW w:w="1702" w:type="dxa"/>
          </w:tcPr>
          <w:p w14:paraId="0A928898" w14:textId="77777777" w:rsidR="00AB1A94" w:rsidRPr="00DB0175" w:rsidRDefault="00AB1A94" w:rsidP="00AB1A94">
            <w:pPr>
              <w:rPr>
                <w:rFonts w:ascii="Times New Roman" w:hAnsi="Times New Roman"/>
              </w:rPr>
            </w:pPr>
          </w:p>
        </w:tc>
      </w:tr>
      <w:tr w:rsidR="00AB1A94" w:rsidRPr="00DB0175" w14:paraId="53E13A5D" w14:textId="77777777" w:rsidTr="00AB1A94">
        <w:trPr>
          <w:jc w:val="center"/>
        </w:trPr>
        <w:tc>
          <w:tcPr>
            <w:tcW w:w="853" w:type="dxa"/>
          </w:tcPr>
          <w:p w14:paraId="221CA0C9" w14:textId="77777777" w:rsidR="00AB1A94" w:rsidRPr="00DB0175" w:rsidRDefault="00AB1A94" w:rsidP="00AB1A94">
            <w:pPr>
              <w:rPr>
                <w:rFonts w:ascii="Times New Roman" w:hAnsi="Times New Roman"/>
              </w:rPr>
            </w:pPr>
          </w:p>
        </w:tc>
        <w:tc>
          <w:tcPr>
            <w:tcW w:w="1066" w:type="dxa"/>
          </w:tcPr>
          <w:p w14:paraId="3F50F80B" w14:textId="086E6CA7" w:rsidR="00AB1A94" w:rsidRPr="00DB0175" w:rsidRDefault="00AB1A94" w:rsidP="00AB1A94">
            <w:pPr>
              <w:rPr>
                <w:rFonts w:ascii="Times New Roman" w:hAnsi="Times New Roman"/>
              </w:rPr>
            </w:pPr>
            <w:r w:rsidRPr="00DB0175">
              <w:rPr>
                <w:rFonts w:ascii="Times New Roman" w:hAnsi="Times New Roman"/>
              </w:rPr>
              <w:t>GND</w:t>
            </w:r>
          </w:p>
        </w:tc>
        <w:tc>
          <w:tcPr>
            <w:tcW w:w="2037" w:type="dxa"/>
          </w:tcPr>
          <w:p w14:paraId="204885BE" w14:textId="0F4AED28" w:rsidR="00AB1A94" w:rsidRPr="00DB0175" w:rsidRDefault="00AB1A94" w:rsidP="00AB1A94">
            <w:pPr>
              <w:rPr>
                <w:rFonts w:ascii="Times New Roman" w:hAnsi="Times New Roman"/>
              </w:rPr>
            </w:pPr>
            <w:r w:rsidRPr="00DB0175">
              <w:rPr>
                <w:rFonts w:ascii="Times New Roman" w:hAnsi="Times New Roman"/>
              </w:rPr>
              <w:t>GND</w:t>
            </w:r>
          </w:p>
        </w:tc>
        <w:tc>
          <w:tcPr>
            <w:tcW w:w="507" w:type="dxa"/>
          </w:tcPr>
          <w:p w14:paraId="193F8D9D" w14:textId="4878CAA2" w:rsidR="00AB1A94" w:rsidRPr="00DB0175" w:rsidRDefault="00AB1A94" w:rsidP="00AB1A94">
            <w:pPr>
              <w:rPr>
                <w:rFonts w:ascii="Times New Roman" w:hAnsi="Times New Roman"/>
              </w:rPr>
            </w:pPr>
            <w:r w:rsidRPr="00DB0175">
              <w:rPr>
                <w:rFonts w:ascii="Times New Roman" w:hAnsi="Times New Roman"/>
              </w:rPr>
              <w:t>14</w:t>
            </w:r>
          </w:p>
        </w:tc>
        <w:tc>
          <w:tcPr>
            <w:tcW w:w="507" w:type="dxa"/>
          </w:tcPr>
          <w:p w14:paraId="36286D5E" w14:textId="5D027E0B" w:rsidR="00AB1A94" w:rsidRPr="00DB0175" w:rsidRDefault="00AB1A94" w:rsidP="00AB1A94">
            <w:pPr>
              <w:rPr>
                <w:rFonts w:ascii="Times New Roman" w:hAnsi="Times New Roman"/>
              </w:rPr>
            </w:pPr>
            <w:r w:rsidRPr="00DB0175">
              <w:rPr>
                <w:rFonts w:ascii="Times New Roman" w:hAnsi="Times New Roman"/>
              </w:rPr>
              <w:t>13</w:t>
            </w:r>
          </w:p>
        </w:tc>
        <w:tc>
          <w:tcPr>
            <w:tcW w:w="797" w:type="dxa"/>
          </w:tcPr>
          <w:p w14:paraId="47F884DE" w14:textId="43AA59FE" w:rsidR="00AB1A94" w:rsidRPr="00DB0175" w:rsidRDefault="00AB1A94" w:rsidP="00AB1A94">
            <w:pPr>
              <w:rPr>
                <w:rFonts w:ascii="Times New Roman" w:hAnsi="Times New Roman"/>
              </w:rPr>
            </w:pPr>
            <w:r w:rsidRPr="00DB0175">
              <w:rPr>
                <w:rFonts w:ascii="Times New Roman" w:hAnsi="Times New Roman"/>
              </w:rPr>
              <w:t>PTE3</w:t>
            </w:r>
          </w:p>
        </w:tc>
        <w:tc>
          <w:tcPr>
            <w:tcW w:w="1702" w:type="dxa"/>
          </w:tcPr>
          <w:p w14:paraId="240E0AB2" w14:textId="77777777" w:rsidR="00AB1A94" w:rsidRPr="00DB0175" w:rsidRDefault="00AB1A94" w:rsidP="00AB1A94">
            <w:pPr>
              <w:rPr>
                <w:rFonts w:ascii="Times New Roman" w:hAnsi="Times New Roman"/>
              </w:rPr>
            </w:pPr>
          </w:p>
        </w:tc>
      </w:tr>
      <w:tr w:rsidR="00AB1A94" w:rsidRPr="00DB0175" w14:paraId="3FFCAD5A" w14:textId="77777777" w:rsidTr="00AB1A94">
        <w:trPr>
          <w:jc w:val="center"/>
        </w:trPr>
        <w:tc>
          <w:tcPr>
            <w:tcW w:w="853" w:type="dxa"/>
          </w:tcPr>
          <w:p w14:paraId="4E0A335F" w14:textId="77777777" w:rsidR="00AB1A94" w:rsidRPr="00DB0175" w:rsidRDefault="00AB1A94" w:rsidP="00AB1A94">
            <w:pPr>
              <w:rPr>
                <w:rFonts w:ascii="Times New Roman" w:hAnsi="Times New Roman"/>
              </w:rPr>
            </w:pPr>
          </w:p>
        </w:tc>
        <w:tc>
          <w:tcPr>
            <w:tcW w:w="1066" w:type="dxa"/>
          </w:tcPr>
          <w:p w14:paraId="7861B074" w14:textId="794B319F" w:rsidR="00AB1A94" w:rsidRPr="00DB0175" w:rsidRDefault="00AB1A94" w:rsidP="00AB1A94">
            <w:pPr>
              <w:rPr>
                <w:rFonts w:ascii="Times New Roman" w:hAnsi="Times New Roman"/>
              </w:rPr>
            </w:pPr>
            <w:r w:rsidRPr="00DB0175">
              <w:rPr>
                <w:rFonts w:ascii="Times New Roman" w:hAnsi="Times New Roman"/>
              </w:rPr>
              <w:t>GND</w:t>
            </w:r>
          </w:p>
        </w:tc>
        <w:tc>
          <w:tcPr>
            <w:tcW w:w="2037" w:type="dxa"/>
          </w:tcPr>
          <w:p w14:paraId="56BB5663" w14:textId="54BBA47C" w:rsidR="00AB1A94" w:rsidRPr="00DB0175" w:rsidRDefault="00AB1A94" w:rsidP="00AB1A94">
            <w:pPr>
              <w:rPr>
                <w:rFonts w:ascii="Times New Roman" w:hAnsi="Times New Roman"/>
              </w:rPr>
            </w:pPr>
            <w:r w:rsidRPr="00DB0175">
              <w:rPr>
                <w:rFonts w:ascii="Times New Roman" w:hAnsi="Times New Roman"/>
              </w:rPr>
              <w:t>GND</w:t>
            </w:r>
          </w:p>
        </w:tc>
        <w:tc>
          <w:tcPr>
            <w:tcW w:w="507" w:type="dxa"/>
          </w:tcPr>
          <w:p w14:paraId="6BEE04BB" w14:textId="3DA20F79" w:rsidR="00AB1A94" w:rsidRPr="00DB0175" w:rsidRDefault="00AB1A94" w:rsidP="00AB1A94">
            <w:pPr>
              <w:rPr>
                <w:rFonts w:ascii="Times New Roman" w:hAnsi="Times New Roman"/>
              </w:rPr>
            </w:pPr>
            <w:r w:rsidRPr="00DB0175">
              <w:rPr>
                <w:rFonts w:ascii="Times New Roman" w:hAnsi="Times New Roman"/>
              </w:rPr>
              <w:t>12</w:t>
            </w:r>
          </w:p>
        </w:tc>
        <w:tc>
          <w:tcPr>
            <w:tcW w:w="507" w:type="dxa"/>
          </w:tcPr>
          <w:p w14:paraId="253861F0" w14:textId="0D387A6A" w:rsidR="00AB1A94" w:rsidRPr="00DB0175" w:rsidRDefault="00AB1A94" w:rsidP="00AB1A94">
            <w:pPr>
              <w:rPr>
                <w:rFonts w:ascii="Times New Roman" w:hAnsi="Times New Roman"/>
              </w:rPr>
            </w:pPr>
            <w:r w:rsidRPr="00DB0175">
              <w:rPr>
                <w:rFonts w:ascii="Times New Roman" w:hAnsi="Times New Roman"/>
              </w:rPr>
              <w:t>11</w:t>
            </w:r>
          </w:p>
        </w:tc>
        <w:tc>
          <w:tcPr>
            <w:tcW w:w="797" w:type="dxa"/>
          </w:tcPr>
          <w:p w14:paraId="7F11EC28" w14:textId="4ABCE5BC" w:rsidR="00AB1A94" w:rsidRPr="00DB0175" w:rsidRDefault="00AB1A94" w:rsidP="00AB1A94">
            <w:pPr>
              <w:rPr>
                <w:rFonts w:ascii="Times New Roman" w:hAnsi="Times New Roman"/>
              </w:rPr>
            </w:pPr>
            <w:r w:rsidRPr="00DB0175">
              <w:rPr>
                <w:rFonts w:ascii="Times New Roman" w:hAnsi="Times New Roman"/>
              </w:rPr>
              <w:t>PTE6</w:t>
            </w:r>
          </w:p>
        </w:tc>
        <w:tc>
          <w:tcPr>
            <w:tcW w:w="1702" w:type="dxa"/>
          </w:tcPr>
          <w:p w14:paraId="6D9DAEAB" w14:textId="77777777" w:rsidR="00AB1A94" w:rsidRPr="00DB0175" w:rsidRDefault="00AB1A94" w:rsidP="00AB1A94">
            <w:pPr>
              <w:rPr>
                <w:rFonts w:ascii="Times New Roman" w:hAnsi="Times New Roman"/>
              </w:rPr>
            </w:pPr>
          </w:p>
        </w:tc>
      </w:tr>
      <w:tr w:rsidR="00AB1A94" w:rsidRPr="00DB0175" w14:paraId="13FA00F8" w14:textId="77777777" w:rsidTr="00AB1A94">
        <w:trPr>
          <w:jc w:val="center"/>
        </w:trPr>
        <w:tc>
          <w:tcPr>
            <w:tcW w:w="853" w:type="dxa"/>
          </w:tcPr>
          <w:p w14:paraId="3372FE39" w14:textId="77777777" w:rsidR="00AB1A94" w:rsidRPr="00DB0175" w:rsidRDefault="00AB1A94" w:rsidP="00AB1A94">
            <w:pPr>
              <w:rPr>
                <w:rFonts w:ascii="Times New Roman" w:hAnsi="Times New Roman"/>
              </w:rPr>
            </w:pPr>
          </w:p>
        </w:tc>
        <w:tc>
          <w:tcPr>
            <w:tcW w:w="1066" w:type="dxa"/>
          </w:tcPr>
          <w:p w14:paraId="5D8F8FCC" w14:textId="4BC64419" w:rsidR="00AB1A94" w:rsidRPr="00DB0175" w:rsidRDefault="00AB1A94" w:rsidP="00AB1A94">
            <w:pPr>
              <w:rPr>
                <w:rFonts w:ascii="Times New Roman" w:hAnsi="Times New Roman"/>
              </w:rPr>
            </w:pPr>
            <w:r w:rsidRPr="00DB0175">
              <w:rPr>
                <w:rFonts w:ascii="Times New Roman" w:hAnsi="Times New Roman"/>
              </w:rPr>
              <w:t>P5V_USB</w:t>
            </w:r>
          </w:p>
        </w:tc>
        <w:tc>
          <w:tcPr>
            <w:tcW w:w="2037" w:type="dxa"/>
          </w:tcPr>
          <w:p w14:paraId="678C5CB3" w14:textId="102F5504" w:rsidR="00AB1A94" w:rsidRPr="00DB0175" w:rsidRDefault="00AB1A94" w:rsidP="00AB1A94">
            <w:pPr>
              <w:rPr>
                <w:rFonts w:ascii="Times New Roman" w:hAnsi="Times New Roman"/>
              </w:rPr>
            </w:pPr>
            <w:r w:rsidRPr="00DB0175">
              <w:rPr>
                <w:rFonts w:ascii="Times New Roman" w:hAnsi="Times New Roman"/>
              </w:rPr>
              <w:t>P5V_USB</w:t>
            </w:r>
          </w:p>
        </w:tc>
        <w:tc>
          <w:tcPr>
            <w:tcW w:w="507" w:type="dxa"/>
          </w:tcPr>
          <w:p w14:paraId="0ECD25D5" w14:textId="02DD3D71" w:rsidR="00AB1A94" w:rsidRPr="00DB0175" w:rsidRDefault="00AB1A94" w:rsidP="00AB1A94">
            <w:pPr>
              <w:rPr>
                <w:rFonts w:ascii="Times New Roman" w:hAnsi="Times New Roman"/>
              </w:rPr>
            </w:pPr>
            <w:r w:rsidRPr="00DB0175">
              <w:rPr>
                <w:rFonts w:ascii="Times New Roman" w:hAnsi="Times New Roman"/>
              </w:rPr>
              <w:t>10</w:t>
            </w:r>
          </w:p>
        </w:tc>
        <w:tc>
          <w:tcPr>
            <w:tcW w:w="507" w:type="dxa"/>
          </w:tcPr>
          <w:p w14:paraId="6F3117F2" w14:textId="7C8ADA5C" w:rsidR="00AB1A94" w:rsidRPr="00DB0175" w:rsidRDefault="00AB1A94" w:rsidP="00AB1A94">
            <w:pPr>
              <w:rPr>
                <w:rFonts w:ascii="Times New Roman" w:hAnsi="Times New Roman"/>
              </w:rPr>
            </w:pPr>
            <w:r w:rsidRPr="00DB0175">
              <w:rPr>
                <w:rFonts w:ascii="Times New Roman" w:hAnsi="Times New Roman"/>
              </w:rPr>
              <w:t>9</w:t>
            </w:r>
          </w:p>
        </w:tc>
        <w:tc>
          <w:tcPr>
            <w:tcW w:w="797" w:type="dxa"/>
          </w:tcPr>
          <w:p w14:paraId="49708843" w14:textId="75E7F21C" w:rsidR="00AB1A94" w:rsidRPr="00DB0175" w:rsidRDefault="00AB1A94" w:rsidP="00AB1A94">
            <w:pPr>
              <w:rPr>
                <w:rFonts w:ascii="Times New Roman" w:hAnsi="Times New Roman"/>
              </w:rPr>
            </w:pPr>
            <w:r w:rsidRPr="00DB0175">
              <w:rPr>
                <w:rFonts w:ascii="Times New Roman" w:hAnsi="Times New Roman"/>
              </w:rPr>
              <w:t>PTE16</w:t>
            </w:r>
          </w:p>
        </w:tc>
        <w:tc>
          <w:tcPr>
            <w:tcW w:w="1702" w:type="dxa"/>
          </w:tcPr>
          <w:p w14:paraId="7D285B29" w14:textId="77777777" w:rsidR="00AB1A94" w:rsidRPr="00DB0175" w:rsidRDefault="00AB1A94" w:rsidP="00AB1A94">
            <w:pPr>
              <w:rPr>
                <w:rFonts w:ascii="Times New Roman" w:hAnsi="Times New Roman"/>
              </w:rPr>
            </w:pPr>
          </w:p>
        </w:tc>
      </w:tr>
      <w:tr w:rsidR="00AB1A94" w:rsidRPr="00DB0175" w14:paraId="07952487" w14:textId="77777777" w:rsidTr="00AB1A94">
        <w:trPr>
          <w:jc w:val="center"/>
        </w:trPr>
        <w:tc>
          <w:tcPr>
            <w:tcW w:w="853" w:type="dxa"/>
          </w:tcPr>
          <w:p w14:paraId="7BD617D4" w14:textId="5E40024C" w:rsidR="00AB1A94" w:rsidRPr="00DB0175" w:rsidRDefault="00AB1A94" w:rsidP="00AB1A94">
            <w:pPr>
              <w:rPr>
                <w:rFonts w:ascii="Times New Roman" w:hAnsi="Times New Roman"/>
              </w:rPr>
            </w:pPr>
            <w:r w:rsidRPr="00DB0175">
              <w:rPr>
                <w:rFonts w:ascii="Times New Roman" w:hAnsi="Times New Roman"/>
                <w:b/>
                <w:bCs/>
              </w:rPr>
              <w:t>J3</w:t>
            </w:r>
          </w:p>
        </w:tc>
        <w:tc>
          <w:tcPr>
            <w:tcW w:w="1066" w:type="dxa"/>
          </w:tcPr>
          <w:p w14:paraId="5F5D2948" w14:textId="58A50DA0" w:rsidR="00AB1A94" w:rsidRPr="00DB0175" w:rsidRDefault="00AB1A94" w:rsidP="00AB1A94">
            <w:pPr>
              <w:rPr>
                <w:rFonts w:ascii="Times New Roman" w:hAnsi="Times New Roman"/>
              </w:rPr>
            </w:pPr>
            <w:r w:rsidRPr="00DB0175">
              <w:rPr>
                <w:rFonts w:ascii="Times New Roman" w:hAnsi="Times New Roman"/>
              </w:rPr>
              <w:t>P3V3</w:t>
            </w:r>
          </w:p>
        </w:tc>
        <w:tc>
          <w:tcPr>
            <w:tcW w:w="2037" w:type="dxa"/>
          </w:tcPr>
          <w:p w14:paraId="1405A65F" w14:textId="4F08A22B" w:rsidR="00AB1A94" w:rsidRPr="00DB0175" w:rsidRDefault="00AB1A94" w:rsidP="00AB1A94">
            <w:pPr>
              <w:rPr>
                <w:rFonts w:ascii="Times New Roman" w:hAnsi="Times New Roman"/>
              </w:rPr>
            </w:pPr>
            <w:r w:rsidRPr="00DB0175">
              <w:rPr>
                <w:rFonts w:ascii="Times New Roman" w:hAnsi="Times New Roman"/>
              </w:rPr>
              <w:t>P3V3</w:t>
            </w:r>
          </w:p>
        </w:tc>
        <w:tc>
          <w:tcPr>
            <w:tcW w:w="507" w:type="dxa"/>
          </w:tcPr>
          <w:p w14:paraId="37CC3D9D" w14:textId="19422CCE" w:rsidR="00AB1A94" w:rsidRPr="00DB0175" w:rsidRDefault="00AB1A94" w:rsidP="00AB1A94">
            <w:pPr>
              <w:rPr>
                <w:rFonts w:ascii="Times New Roman" w:hAnsi="Times New Roman"/>
              </w:rPr>
            </w:pPr>
            <w:r w:rsidRPr="00DB0175">
              <w:rPr>
                <w:rFonts w:ascii="Times New Roman" w:hAnsi="Times New Roman"/>
              </w:rPr>
              <w:t>8</w:t>
            </w:r>
          </w:p>
        </w:tc>
        <w:tc>
          <w:tcPr>
            <w:tcW w:w="507" w:type="dxa"/>
          </w:tcPr>
          <w:p w14:paraId="3164853B" w14:textId="1ABDA4DE" w:rsidR="00AB1A94" w:rsidRPr="00DB0175" w:rsidRDefault="00AB1A94" w:rsidP="00AB1A94">
            <w:pPr>
              <w:rPr>
                <w:rFonts w:ascii="Times New Roman" w:hAnsi="Times New Roman"/>
              </w:rPr>
            </w:pPr>
            <w:r w:rsidRPr="00DB0175">
              <w:rPr>
                <w:rFonts w:ascii="Times New Roman" w:hAnsi="Times New Roman"/>
              </w:rPr>
              <w:t>7</w:t>
            </w:r>
          </w:p>
        </w:tc>
        <w:tc>
          <w:tcPr>
            <w:tcW w:w="797" w:type="dxa"/>
          </w:tcPr>
          <w:p w14:paraId="7857F010" w14:textId="786A9DCE" w:rsidR="00AB1A94" w:rsidRPr="00DB0175" w:rsidRDefault="00AB1A94" w:rsidP="00AB1A94">
            <w:pPr>
              <w:rPr>
                <w:rFonts w:ascii="Times New Roman" w:hAnsi="Times New Roman"/>
              </w:rPr>
            </w:pPr>
            <w:r w:rsidRPr="00DB0175">
              <w:rPr>
                <w:rFonts w:ascii="Times New Roman" w:hAnsi="Times New Roman"/>
              </w:rPr>
              <w:t>PTE17</w:t>
            </w:r>
          </w:p>
        </w:tc>
        <w:tc>
          <w:tcPr>
            <w:tcW w:w="1702" w:type="dxa"/>
          </w:tcPr>
          <w:p w14:paraId="60A18887" w14:textId="77777777" w:rsidR="00AB1A94" w:rsidRPr="00DB0175" w:rsidRDefault="00AB1A94" w:rsidP="00AB1A94">
            <w:pPr>
              <w:rPr>
                <w:rFonts w:ascii="Times New Roman" w:hAnsi="Times New Roman"/>
              </w:rPr>
            </w:pPr>
          </w:p>
        </w:tc>
      </w:tr>
      <w:tr w:rsidR="00AB1A94" w:rsidRPr="00DB0175" w14:paraId="5287938D" w14:textId="77777777" w:rsidTr="00AB1A94">
        <w:trPr>
          <w:jc w:val="center"/>
        </w:trPr>
        <w:tc>
          <w:tcPr>
            <w:tcW w:w="853" w:type="dxa"/>
          </w:tcPr>
          <w:p w14:paraId="045045D3" w14:textId="77777777" w:rsidR="00AB1A94" w:rsidRPr="00DB0175" w:rsidRDefault="00AB1A94" w:rsidP="00AB1A94">
            <w:pPr>
              <w:rPr>
                <w:rFonts w:ascii="Times New Roman" w:hAnsi="Times New Roman"/>
              </w:rPr>
            </w:pPr>
          </w:p>
        </w:tc>
        <w:tc>
          <w:tcPr>
            <w:tcW w:w="1066" w:type="dxa"/>
          </w:tcPr>
          <w:p w14:paraId="169372CA" w14:textId="2D34DAC7" w:rsidR="00AB1A94" w:rsidRPr="00DB0175" w:rsidRDefault="00AB1A94" w:rsidP="00AB1A94">
            <w:pPr>
              <w:rPr>
                <w:rFonts w:ascii="Times New Roman" w:hAnsi="Times New Roman"/>
              </w:rPr>
            </w:pPr>
            <w:r w:rsidRPr="00DB0175">
              <w:rPr>
                <w:rFonts w:ascii="Times New Roman" w:hAnsi="Times New Roman"/>
              </w:rPr>
              <w:t>RST</w:t>
            </w:r>
          </w:p>
        </w:tc>
        <w:tc>
          <w:tcPr>
            <w:tcW w:w="2037" w:type="dxa"/>
          </w:tcPr>
          <w:p w14:paraId="31A77FA2" w14:textId="5FB9D058" w:rsidR="00AB1A94" w:rsidRPr="00DB0175" w:rsidRDefault="00AB1A94" w:rsidP="00AB1A94">
            <w:pPr>
              <w:rPr>
                <w:rFonts w:ascii="Times New Roman" w:hAnsi="Times New Roman"/>
              </w:rPr>
            </w:pPr>
            <w:r w:rsidRPr="00DB0175">
              <w:rPr>
                <w:rFonts w:ascii="Times New Roman" w:hAnsi="Times New Roman"/>
              </w:rPr>
              <w:t>RESET_TGTMCU</w:t>
            </w:r>
          </w:p>
        </w:tc>
        <w:tc>
          <w:tcPr>
            <w:tcW w:w="507" w:type="dxa"/>
          </w:tcPr>
          <w:p w14:paraId="01D831F0" w14:textId="767AA7D1" w:rsidR="00AB1A94" w:rsidRPr="00DB0175" w:rsidRDefault="00AB1A94" w:rsidP="00AB1A94">
            <w:pPr>
              <w:rPr>
                <w:rFonts w:ascii="Times New Roman" w:hAnsi="Times New Roman"/>
              </w:rPr>
            </w:pPr>
            <w:r w:rsidRPr="00DB0175">
              <w:rPr>
                <w:rFonts w:ascii="Times New Roman" w:hAnsi="Times New Roman"/>
              </w:rPr>
              <w:t>6</w:t>
            </w:r>
          </w:p>
        </w:tc>
        <w:tc>
          <w:tcPr>
            <w:tcW w:w="507" w:type="dxa"/>
          </w:tcPr>
          <w:p w14:paraId="5E006D9F" w14:textId="5A84F3B0" w:rsidR="00AB1A94" w:rsidRPr="00DB0175" w:rsidRDefault="00AB1A94" w:rsidP="00AB1A94">
            <w:pPr>
              <w:rPr>
                <w:rFonts w:ascii="Times New Roman" w:hAnsi="Times New Roman"/>
              </w:rPr>
            </w:pPr>
            <w:r w:rsidRPr="00DB0175">
              <w:rPr>
                <w:rFonts w:ascii="Times New Roman" w:hAnsi="Times New Roman"/>
              </w:rPr>
              <w:t>5</w:t>
            </w:r>
          </w:p>
        </w:tc>
        <w:tc>
          <w:tcPr>
            <w:tcW w:w="797" w:type="dxa"/>
          </w:tcPr>
          <w:p w14:paraId="517A57C3" w14:textId="39857D08" w:rsidR="00AB1A94" w:rsidRPr="00DB0175" w:rsidRDefault="00AB1A94" w:rsidP="00AB1A94">
            <w:pPr>
              <w:rPr>
                <w:rFonts w:ascii="Times New Roman" w:hAnsi="Times New Roman"/>
              </w:rPr>
            </w:pPr>
            <w:r w:rsidRPr="00DB0175">
              <w:rPr>
                <w:rFonts w:ascii="Times New Roman" w:hAnsi="Times New Roman"/>
              </w:rPr>
              <w:t>PTE18</w:t>
            </w:r>
          </w:p>
        </w:tc>
        <w:tc>
          <w:tcPr>
            <w:tcW w:w="1702" w:type="dxa"/>
          </w:tcPr>
          <w:p w14:paraId="5D85AD01" w14:textId="77777777" w:rsidR="00AB1A94" w:rsidRPr="00DB0175" w:rsidRDefault="00AB1A94" w:rsidP="00AB1A94">
            <w:pPr>
              <w:rPr>
                <w:rFonts w:ascii="Times New Roman" w:hAnsi="Times New Roman"/>
              </w:rPr>
            </w:pPr>
          </w:p>
        </w:tc>
      </w:tr>
      <w:tr w:rsidR="00AB1A94" w:rsidRPr="00DB0175" w14:paraId="7AC825A3" w14:textId="77777777" w:rsidTr="00AB1A94">
        <w:trPr>
          <w:jc w:val="center"/>
        </w:trPr>
        <w:tc>
          <w:tcPr>
            <w:tcW w:w="853" w:type="dxa"/>
          </w:tcPr>
          <w:p w14:paraId="6470896E" w14:textId="77777777" w:rsidR="00AB1A94" w:rsidRPr="00DB0175" w:rsidRDefault="00AB1A94" w:rsidP="00AB1A94">
            <w:pPr>
              <w:rPr>
                <w:rFonts w:ascii="Times New Roman" w:hAnsi="Times New Roman"/>
              </w:rPr>
            </w:pPr>
          </w:p>
        </w:tc>
        <w:tc>
          <w:tcPr>
            <w:tcW w:w="1066" w:type="dxa"/>
          </w:tcPr>
          <w:p w14:paraId="4C552CEF" w14:textId="511A6A6E" w:rsidR="00AB1A94" w:rsidRPr="00DB0175" w:rsidRDefault="00AB1A94" w:rsidP="00AB1A94">
            <w:pPr>
              <w:rPr>
                <w:rFonts w:ascii="Times New Roman" w:hAnsi="Times New Roman"/>
              </w:rPr>
            </w:pPr>
            <w:r w:rsidRPr="00DB0175">
              <w:rPr>
                <w:rFonts w:ascii="Times New Roman" w:hAnsi="Times New Roman"/>
              </w:rPr>
              <w:t>P3V3</w:t>
            </w:r>
          </w:p>
        </w:tc>
        <w:tc>
          <w:tcPr>
            <w:tcW w:w="2037" w:type="dxa"/>
          </w:tcPr>
          <w:p w14:paraId="7AA99CD8" w14:textId="7D71E595" w:rsidR="00AB1A94" w:rsidRPr="00DB0175" w:rsidRDefault="00AB1A94" w:rsidP="00AB1A94">
            <w:pPr>
              <w:rPr>
                <w:rFonts w:ascii="Times New Roman" w:hAnsi="Times New Roman"/>
              </w:rPr>
            </w:pPr>
            <w:r w:rsidRPr="00DB0175">
              <w:rPr>
                <w:rFonts w:ascii="Times New Roman" w:hAnsi="Times New Roman"/>
              </w:rPr>
              <w:t>P3V3</w:t>
            </w:r>
          </w:p>
        </w:tc>
        <w:tc>
          <w:tcPr>
            <w:tcW w:w="507" w:type="dxa"/>
          </w:tcPr>
          <w:p w14:paraId="57F30A5F" w14:textId="15818D5A" w:rsidR="00AB1A94" w:rsidRPr="00DB0175" w:rsidRDefault="00AB1A94" w:rsidP="00AB1A94">
            <w:pPr>
              <w:rPr>
                <w:rFonts w:ascii="Times New Roman" w:hAnsi="Times New Roman"/>
              </w:rPr>
            </w:pPr>
            <w:r w:rsidRPr="00DB0175">
              <w:rPr>
                <w:rFonts w:ascii="Times New Roman" w:hAnsi="Times New Roman"/>
              </w:rPr>
              <w:t>4</w:t>
            </w:r>
          </w:p>
        </w:tc>
        <w:tc>
          <w:tcPr>
            <w:tcW w:w="507" w:type="dxa"/>
          </w:tcPr>
          <w:p w14:paraId="21E1BAC0" w14:textId="261871DD" w:rsidR="00AB1A94" w:rsidRPr="00DB0175" w:rsidRDefault="00AB1A94" w:rsidP="00AB1A94">
            <w:pPr>
              <w:rPr>
                <w:rFonts w:ascii="Times New Roman" w:hAnsi="Times New Roman"/>
              </w:rPr>
            </w:pPr>
            <w:r w:rsidRPr="00DB0175">
              <w:rPr>
                <w:rFonts w:ascii="Times New Roman" w:hAnsi="Times New Roman"/>
              </w:rPr>
              <w:t>3</w:t>
            </w:r>
          </w:p>
        </w:tc>
        <w:tc>
          <w:tcPr>
            <w:tcW w:w="797" w:type="dxa"/>
          </w:tcPr>
          <w:p w14:paraId="6BC6223A" w14:textId="12D4FFA8" w:rsidR="00AB1A94" w:rsidRPr="00DB0175" w:rsidRDefault="00AB1A94" w:rsidP="00AB1A94">
            <w:pPr>
              <w:rPr>
                <w:rFonts w:ascii="Times New Roman" w:hAnsi="Times New Roman"/>
              </w:rPr>
            </w:pPr>
            <w:r w:rsidRPr="00DB0175">
              <w:rPr>
                <w:rFonts w:ascii="Times New Roman" w:hAnsi="Times New Roman"/>
              </w:rPr>
              <w:t>PTE19</w:t>
            </w:r>
          </w:p>
        </w:tc>
        <w:tc>
          <w:tcPr>
            <w:tcW w:w="1702" w:type="dxa"/>
          </w:tcPr>
          <w:p w14:paraId="2B1BFA0A" w14:textId="77777777" w:rsidR="00AB1A94" w:rsidRPr="00DB0175" w:rsidRDefault="00AB1A94" w:rsidP="00AB1A94">
            <w:pPr>
              <w:rPr>
                <w:rFonts w:ascii="Times New Roman" w:hAnsi="Times New Roman"/>
              </w:rPr>
            </w:pPr>
          </w:p>
        </w:tc>
      </w:tr>
      <w:tr w:rsidR="00AB1A94" w:rsidRPr="00DB0175" w14:paraId="391929FA" w14:textId="77777777" w:rsidTr="00AB1A94">
        <w:trPr>
          <w:jc w:val="center"/>
        </w:trPr>
        <w:tc>
          <w:tcPr>
            <w:tcW w:w="853" w:type="dxa"/>
          </w:tcPr>
          <w:p w14:paraId="454D7E2E" w14:textId="77777777" w:rsidR="00AB1A94" w:rsidRPr="00DB0175" w:rsidRDefault="00AB1A94" w:rsidP="00AB1A94">
            <w:pPr>
              <w:rPr>
                <w:rFonts w:ascii="Times New Roman" w:hAnsi="Times New Roman"/>
              </w:rPr>
            </w:pPr>
          </w:p>
        </w:tc>
        <w:tc>
          <w:tcPr>
            <w:tcW w:w="1066" w:type="dxa"/>
          </w:tcPr>
          <w:p w14:paraId="48EE87B2" w14:textId="106097BE" w:rsidR="00AB1A94" w:rsidRPr="00DB0175" w:rsidRDefault="00AB1A94" w:rsidP="00AB1A94">
            <w:pPr>
              <w:rPr>
                <w:rFonts w:ascii="Times New Roman" w:hAnsi="Times New Roman"/>
              </w:rPr>
            </w:pPr>
            <w:r w:rsidRPr="00DB0175">
              <w:rPr>
                <w:rFonts w:ascii="Times New Roman" w:hAnsi="Times New Roman"/>
              </w:rPr>
              <w:t>SDA-PTD5</w:t>
            </w:r>
          </w:p>
        </w:tc>
        <w:tc>
          <w:tcPr>
            <w:tcW w:w="2037" w:type="dxa"/>
          </w:tcPr>
          <w:p w14:paraId="01D8A178" w14:textId="64AA00FA" w:rsidR="00AB1A94" w:rsidRPr="00DB0175" w:rsidRDefault="00AB1A94" w:rsidP="00AB1A94">
            <w:pPr>
              <w:rPr>
                <w:rFonts w:ascii="Times New Roman" w:hAnsi="Times New Roman"/>
              </w:rPr>
            </w:pPr>
            <w:r w:rsidRPr="00DB0175">
              <w:rPr>
                <w:rFonts w:ascii="Times New Roman" w:hAnsi="Times New Roman"/>
                <w:color w:val="000000" w:themeColor="text1"/>
              </w:rPr>
              <w:t>SDA-PTD5</w:t>
            </w:r>
          </w:p>
        </w:tc>
        <w:tc>
          <w:tcPr>
            <w:tcW w:w="507" w:type="dxa"/>
          </w:tcPr>
          <w:p w14:paraId="6EB717FC" w14:textId="68F4766C" w:rsidR="00AB1A94" w:rsidRPr="00DB0175" w:rsidRDefault="00AB1A94" w:rsidP="00AB1A94">
            <w:pPr>
              <w:rPr>
                <w:rFonts w:ascii="Times New Roman" w:hAnsi="Times New Roman"/>
              </w:rPr>
            </w:pPr>
            <w:r w:rsidRPr="00DB0175">
              <w:rPr>
                <w:rFonts w:ascii="Times New Roman" w:hAnsi="Times New Roman"/>
              </w:rPr>
              <w:t>2</w:t>
            </w:r>
          </w:p>
        </w:tc>
        <w:tc>
          <w:tcPr>
            <w:tcW w:w="507" w:type="dxa"/>
          </w:tcPr>
          <w:p w14:paraId="012022E0" w14:textId="056FF3E4" w:rsidR="00AB1A94" w:rsidRPr="00DB0175" w:rsidRDefault="00AB1A94" w:rsidP="00AB1A94">
            <w:pPr>
              <w:rPr>
                <w:rFonts w:ascii="Times New Roman" w:hAnsi="Times New Roman"/>
              </w:rPr>
            </w:pPr>
            <w:r w:rsidRPr="00DB0175">
              <w:rPr>
                <w:rFonts w:ascii="Times New Roman" w:hAnsi="Times New Roman"/>
              </w:rPr>
              <w:t>1</w:t>
            </w:r>
          </w:p>
        </w:tc>
        <w:tc>
          <w:tcPr>
            <w:tcW w:w="797" w:type="dxa"/>
          </w:tcPr>
          <w:p w14:paraId="48E6AD63" w14:textId="32EC1F76" w:rsidR="00AB1A94" w:rsidRPr="00DB0175" w:rsidRDefault="00AB1A94" w:rsidP="00AB1A94">
            <w:pPr>
              <w:rPr>
                <w:rFonts w:ascii="Times New Roman" w:hAnsi="Times New Roman"/>
              </w:rPr>
            </w:pPr>
            <w:r w:rsidRPr="00DB0175">
              <w:rPr>
                <w:rFonts w:ascii="Times New Roman" w:hAnsi="Times New Roman"/>
              </w:rPr>
              <w:t>PTE31</w:t>
            </w:r>
          </w:p>
        </w:tc>
        <w:tc>
          <w:tcPr>
            <w:tcW w:w="1702" w:type="dxa"/>
          </w:tcPr>
          <w:p w14:paraId="549689C7" w14:textId="77777777" w:rsidR="00AB1A94" w:rsidRPr="00DB0175" w:rsidRDefault="00AB1A94" w:rsidP="00AB1A94">
            <w:pPr>
              <w:rPr>
                <w:rFonts w:ascii="Times New Roman" w:hAnsi="Times New Roman"/>
              </w:rPr>
            </w:pPr>
          </w:p>
        </w:tc>
      </w:tr>
      <w:tr w:rsidR="00AB1A94" w:rsidRPr="00DB0175" w14:paraId="3527F455" w14:textId="77777777" w:rsidTr="00AB1A94">
        <w:trPr>
          <w:jc w:val="center"/>
        </w:trPr>
        <w:tc>
          <w:tcPr>
            <w:tcW w:w="853" w:type="dxa"/>
          </w:tcPr>
          <w:p w14:paraId="5FCBBFB2" w14:textId="77777777" w:rsidR="00AB1A94" w:rsidRPr="00DB0175" w:rsidRDefault="00AB1A94" w:rsidP="00AB1A94">
            <w:pPr>
              <w:rPr>
                <w:rFonts w:ascii="Times New Roman" w:hAnsi="Times New Roman"/>
              </w:rPr>
            </w:pPr>
          </w:p>
        </w:tc>
        <w:tc>
          <w:tcPr>
            <w:tcW w:w="1066" w:type="dxa"/>
          </w:tcPr>
          <w:p w14:paraId="268600F5" w14:textId="277FBD19" w:rsidR="00AB1A94" w:rsidRPr="00DB0175" w:rsidRDefault="00AB1A94" w:rsidP="00AB1A94">
            <w:pPr>
              <w:rPr>
                <w:rFonts w:ascii="Times New Roman" w:hAnsi="Times New Roman"/>
              </w:rPr>
            </w:pPr>
            <w:r w:rsidRPr="00DB0175">
              <w:rPr>
                <w:rFonts w:ascii="Times New Roman" w:hAnsi="Times New Roman"/>
              </w:rPr>
              <w:t>PTC1</w:t>
            </w:r>
          </w:p>
        </w:tc>
        <w:tc>
          <w:tcPr>
            <w:tcW w:w="2037" w:type="dxa"/>
          </w:tcPr>
          <w:p w14:paraId="7DDF830D" w14:textId="6A8629A4" w:rsidR="00AB1A94" w:rsidRPr="00DB0175" w:rsidRDefault="00AB1A94" w:rsidP="00AB1A94">
            <w:pPr>
              <w:rPr>
                <w:rFonts w:ascii="Times New Roman" w:hAnsi="Times New Roman"/>
              </w:rPr>
            </w:pPr>
            <w:r w:rsidRPr="00DB0175">
              <w:rPr>
                <w:rFonts w:ascii="Times New Roman" w:hAnsi="Times New Roman"/>
                <w:color w:val="000000" w:themeColor="text1"/>
              </w:rPr>
              <w:t>A5/SCL/int</w:t>
            </w:r>
          </w:p>
        </w:tc>
        <w:tc>
          <w:tcPr>
            <w:tcW w:w="507" w:type="dxa"/>
          </w:tcPr>
          <w:p w14:paraId="02B397F1" w14:textId="37F8764F" w:rsidR="00AB1A94" w:rsidRPr="00DB0175" w:rsidRDefault="00AB1A94" w:rsidP="00AB1A94">
            <w:pPr>
              <w:rPr>
                <w:rFonts w:ascii="Times New Roman" w:hAnsi="Times New Roman"/>
              </w:rPr>
            </w:pPr>
            <w:r w:rsidRPr="00DB0175">
              <w:rPr>
                <w:rFonts w:ascii="Times New Roman" w:hAnsi="Times New Roman"/>
              </w:rPr>
              <w:t>12</w:t>
            </w:r>
          </w:p>
        </w:tc>
        <w:tc>
          <w:tcPr>
            <w:tcW w:w="507" w:type="dxa"/>
          </w:tcPr>
          <w:p w14:paraId="3ED8A2BC" w14:textId="51DF8698" w:rsidR="00AB1A94" w:rsidRPr="00DB0175" w:rsidRDefault="00AB1A94" w:rsidP="00AB1A94">
            <w:pPr>
              <w:rPr>
                <w:rFonts w:ascii="Times New Roman" w:hAnsi="Times New Roman"/>
              </w:rPr>
            </w:pPr>
            <w:r w:rsidRPr="00DB0175">
              <w:rPr>
                <w:rFonts w:ascii="Times New Roman" w:hAnsi="Times New Roman"/>
              </w:rPr>
              <w:t>11</w:t>
            </w:r>
          </w:p>
        </w:tc>
        <w:tc>
          <w:tcPr>
            <w:tcW w:w="797" w:type="dxa"/>
          </w:tcPr>
          <w:p w14:paraId="17E7EA42" w14:textId="073B6384" w:rsidR="00AB1A94" w:rsidRPr="00DB0175" w:rsidRDefault="00AB1A94" w:rsidP="00AB1A94">
            <w:pPr>
              <w:rPr>
                <w:rFonts w:ascii="Times New Roman" w:hAnsi="Times New Roman"/>
              </w:rPr>
            </w:pPr>
            <w:r w:rsidRPr="00DB0175">
              <w:rPr>
                <w:rFonts w:ascii="Times New Roman" w:hAnsi="Times New Roman"/>
              </w:rPr>
              <w:t>PTE30</w:t>
            </w:r>
          </w:p>
        </w:tc>
        <w:tc>
          <w:tcPr>
            <w:tcW w:w="1702" w:type="dxa"/>
          </w:tcPr>
          <w:p w14:paraId="371295EE" w14:textId="0C6580D2" w:rsidR="00AB1A94" w:rsidRPr="00DB0175" w:rsidRDefault="00AB1A94" w:rsidP="00AB1A94">
            <w:pPr>
              <w:rPr>
                <w:rFonts w:ascii="Times New Roman" w:hAnsi="Times New Roman"/>
              </w:rPr>
            </w:pPr>
            <w:r w:rsidRPr="00DB0175">
              <w:rPr>
                <w:rFonts w:ascii="Times New Roman" w:hAnsi="Times New Roman"/>
                <w:color w:val="000000" w:themeColor="text1"/>
              </w:rPr>
              <w:t>DAC_OUT</w:t>
            </w:r>
          </w:p>
        </w:tc>
      </w:tr>
      <w:tr w:rsidR="00AB1A94" w:rsidRPr="00DB0175" w14:paraId="7FE3C4DB" w14:textId="77777777" w:rsidTr="00AB1A94">
        <w:trPr>
          <w:jc w:val="center"/>
        </w:trPr>
        <w:tc>
          <w:tcPr>
            <w:tcW w:w="853" w:type="dxa"/>
          </w:tcPr>
          <w:p w14:paraId="2339B80F" w14:textId="77777777" w:rsidR="00AB1A94" w:rsidRPr="00DB0175" w:rsidRDefault="00AB1A94" w:rsidP="00AB1A94">
            <w:pPr>
              <w:rPr>
                <w:rFonts w:ascii="Times New Roman" w:hAnsi="Times New Roman"/>
              </w:rPr>
            </w:pPr>
          </w:p>
        </w:tc>
        <w:tc>
          <w:tcPr>
            <w:tcW w:w="1066" w:type="dxa"/>
          </w:tcPr>
          <w:p w14:paraId="7856ECCA" w14:textId="2D0B9ECE" w:rsidR="00AB1A94" w:rsidRPr="00DB0175" w:rsidRDefault="00AB1A94" w:rsidP="00AB1A94">
            <w:pPr>
              <w:rPr>
                <w:rFonts w:ascii="Times New Roman" w:hAnsi="Times New Roman"/>
              </w:rPr>
            </w:pPr>
            <w:r w:rsidRPr="00DB0175">
              <w:rPr>
                <w:rFonts w:ascii="Times New Roman" w:hAnsi="Times New Roman"/>
              </w:rPr>
              <w:t>PTC2</w:t>
            </w:r>
          </w:p>
        </w:tc>
        <w:tc>
          <w:tcPr>
            <w:tcW w:w="2037" w:type="dxa"/>
          </w:tcPr>
          <w:p w14:paraId="39C6FD51" w14:textId="31D80640" w:rsidR="00AB1A94" w:rsidRPr="00DB0175" w:rsidRDefault="00AB1A94" w:rsidP="00AB1A94">
            <w:pPr>
              <w:rPr>
                <w:rFonts w:ascii="Times New Roman" w:hAnsi="Times New Roman"/>
              </w:rPr>
            </w:pPr>
            <w:r w:rsidRPr="00DB0175">
              <w:rPr>
                <w:rFonts w:ascii="Times New Roman" w:hAnsi="Times New Roman"/>
                <w:color w:val="000000" w:themeColor="text1"/>
              </w:rPr>
              <w:t>A4/SDA/int</w:t>
            </w:r>
          </w:p>
        </w:tc>
        <w:tc>
          <w:tcPr>
            <w:tcW w:w="507" w:type="dxa"/>
          </w:tcPr>
          <w:p w14:paraId="21F0D0B0" w14:textId="47748EAE" w:rsidR="00AB1A94" w:rsidRPr="00DB0175" w:rsidRDefault="00AB1A94" w:rsidP="00AB1A94">
            <w:pPr>
              <w:rPr>
                <w:rFonts w:ascii="Times New Roman" w:hAnsi="Times New Roman"/>
              </w:rPr>
            </w:pPr>
            <w:r w:rsidRPr="00DB0175">
              <w:rPr>
                <w:rFonts w:ascii="Times New Roman" w:hAnsi="Times New Roman"/>
              </w:rPr>
              <w:t>10</w:t>
            </w:r>
          </w:p>
        </w:tc>
        <w:tc>
          <w:tcPr>
            <w:tcW w:w="507" w:type="dxa"/>
          </w:tcPr>
          <w:p w14:paraId="2E82B59F" w14:textId="5D928359" w:rsidR="00AB1A94" w:rsidRPr="00DB0175" w:rsidRDefault="00AB1A94" w:rsidP="00AB1A94">
            <w:pPr>
              <w:rPr>
                <w:rFonts w:ascii="Times New Roman" w:hAnsi="Times New Roman"/>
              </w:rPr>
            </w:pPr>
            <w:r w:rsidRPr="00DB0175">
              <w:rPr>
                <w:rFonts w:ascii="Times New Roman" w:hAnsi="Times New Roman"/>
              </w:rPr>
              <w:t>9</w:t>
            </w:r>
          </w:p>
        </w:tc>
        <w:tc>
          <w:tcPr>
            <w:tcW w:w="797" w:type="dxa"/>
          </w:tcPr>
          <w:p w14:paraId="677E6BC0" w14:textId="58C5DAE0" w:rsidR="00AB1A94" w:rsidRPr="00DB0175" w:rsidRDefault="00AB1A94" w:rsidP="00AB1A94">
            <w:pPr>
              <w:rPr>
                <w:rFonts w:ascii="Times New Roman" w:hAnsi="Times New Roman"/>
              </w:rPr>
            </w:pPr>
            <w:r w:rsidRPr="00DB0175">
              <w:rPr>
                <w:rFonts w:ascii="Times New Roman" w:hAnsi="Times New Roman"/>
              </w:rPr>
              <w:t>PTB20</w:t>
            </w:r>
          </w:p>
        </w:tc>
        <w:tc>
          <w:tcPr>
            <w:tcW w:w="1702" w:type="dxa"/>
          </w:tcPr>
          <w:p w14:paraId="77F8A087" w14:textId="396AB2A5" w:rsidR="00AB1A94" w:rsidRPr="00DB0175" w:rsidRDefault="00AB1A94" w:rsidP="00AB1A94">
            <w:pPr>
              <w:rPr>
                <w:rFonts w:ascii="Times New Roman" w:hAnsi="Times New Roman"/>
              </w:rPr>
            </w:pPr>
            <w:r w:rsidRPr="00DB0175">
              <w:rPr>
                <w:rFonts w:ascii="Times New Roman" w:hAnsi="Times New Roman"/>
                <w:color w:val="000000" w:themeColor="text1"/>
              </w:rPr>
              <w:t>CMP_OUT</w:t>
            </w:r>
          </w:p>
        </w:tc>
      </w:tr>
      <w:tr w:rsidR="00AB1A94" w:rsidRPr="00DB0175" w14:paraId="32672818" w14:textId="77777777" w:rsidTr="00AB1A94">
        <w:trPr>
          <w:jc w:val="center"/>
        </w:trPr>
        <w:tc>
          <w:tcPr>
            <w:tcW w:w="853" w:type="dxa"/>
          </w:tcPr>
          <w:p w14:paraId="7C65ED04" w14:textId="4D5433AA" w:rsidR="00AB1A94" w:rsidRPr="00DB0175" w:rsidRDefault="00AB1A94" w:rsidP="00AB1A94">
            <w:pPr>
              <w:rPr>
                <w:rFonts w:ascii="Times New Roman" w:hAnsi="Times New Roman"/>
              </w:rPr>
            </w:pPr>
            <w:r w:rsidRPr="00DB0175">
              <w:rPr>
                <w:rFonts w:ascii="Times New Roman" w:hAnsi="Times New Roman"/>
                <w:b/>
                <w:bCs/>
              </w:rPr>
              <w:t>J4</w:t>
            </w:r>
          </w:p>
        </w:tc>
        <w:tc>
          <w:tcPr>
            <w:tcW w:w="1066" w:type="dxa"/>
          </w:tcPr>
          <w:p w14:paraId="6D42BF9E" w14:textId="324EE4CA" w:rsidR="00AB1A94" w:rsidRPr="00DB0175" w:rsidRDefault="00AB1A94" w:rsidP="00AB1A94">
            <w:pPr>
              <w:rPr>
                <w:rFonts w:ascii="Times New Roman" w:hAnsi="Times New Roman"/>
              </w:rPr>
            </w:pPr>
            <w:r w:rsidRPr="00DB0175">
              <w:rPr>
                <w:rFonts w:ascii="Times New Roman" w:hAnsi="Times New Roman"/>
              </w:rPr>
              <w:t>PTB3</w:t>
            </w:r>
          </w:p>
        </w:tc>
        <w:tc>
          <w:tcPr>
            <w:tcW w:w="2037" w:type="dxa"/>
          </w:tcPr>
          <w:p w14:paraId="34BDF255" w14:textId="17ABDFAB" w:rsidR="00AB1A94" w:rsidRPr="00DB0175" w:rsidRDefault="00AB1A94" w:rsidP="00AB1A94">
            <w:pPr>
              <w:rPr>
                <w:rFonts w:ascii="Times New Roman" w:hAnsi="Times New Roman"/>
              </w:rPr>
            </w:pPr>
            <w:r w:rsidRPr="00DB0175">
              <w:rPr>
                <w:rFonts w:ascii="Times New Roman" w:hAnsi="Times New Roman"/>
              </w:rPr>
              <w:t>A3</w:t>
            </w:r>
          </w:p>
        </w:tc>
        <w:tc>
          <w:tcPr>
            <w:tcW w:w="507" w:type="dxa"/>
          </w:tcPr>
          <w:p w14:paraId="760669F0" w14:textId="37B06522" w:rsidR="00AB1A94" w:rsidRPr="00DB0175" w:rsidRDefault="00AB1A94" w:rsidP="00AB1A94">
            <w:pPr>
              <w:rPr>
                <w:rFonts w:ascii="Times New Roman" w:hAnsi="Times New Roman"/>
              </w:rPr>
            </w:pPr>
            <w:r w:rsidRPr="00DB0175">
              <w:rPr>
                <w:rFonts w:ascii="Times New Roman" w:hAnsi="Times New Roman"/>
              </w:rPr>
              <w:t>8</w:t>
            </w:r>
          </w:p>
        </w:tc>
        <w:tc>
          <w:tcPr>
            <w:tcW w:w="507" w:type="dxa"/>
          </w:tcPr>
          <w:p w14:paraId="6F1B0BD4" w14:textId="0524A42B" w:rsidR="00AB1A94" w:rsidRPr="00DB0175" w:rsidRDefault="00AB1A94" w:rsidP="00AB1A94">
            <w:pPr>
              <w:rPr>
                <w:rFonts w:ascii="Times New Roman" w:hAnsi="Times New Roman"/>
              </w:rPr>
            </w:pPr>
            <w:r w:rsidRPr="00DB0175">
              <w:rPr>
                <w:rFonts w:ascii="Times New Roman" w:hAnsi="Times New Roman"/>
              </w:rPr>
              <w:t>7</w:t>
            </w:r>
          </w:p>
        </w:tc>
        <w:tc>
          <w:tcPr>
            <w:tcW w:w="797" w:type="dxa"/>
          </w:tcPr>
          <w:p w14:paraId="7BA1B6BA" w14:textId="69BABECA" w:rsidR="00AB1A94" w:rsidRPr="00DB0175" w:rsidRDefault="00AB1A94" w:rsidP="00AB1A94">
            <w:pPr>
              <w:rPr>
                <w:rFonts w:ascii="Times New Roman" w:hAnsi="Times New Roman"/>
              </w:rPr>
            </w:pPr>
            <w:r w:rsidRPr="00DB0175">
              <w:rPr>
                <w:rFonts w:ascii="Times New Roman" w:hAnsi="Times New Roman"/>
              </w:rPr>
              <w:t>PTE23</w:t>
            </w:r>
          </w:p>
        </w:tc>
        <w:tc>
          <w:tcPr>
            <w:tcW w:w="1702" w:type="dxa"/>
          </w:tcPr>
          <w:p w14:paraId="05EC0160" w14:textId="3C363BED" w:rsidR="00AB1A94" w:rsidRPr="00DB0175" w:rsidRDefault="00AB1A94" w:rsidP="00AB1A94">
            <w:pPr>
              <w:rPr>
                <w:rFonts w:ascii="Times New Roman" w:hAnsi="Times New Roman"/>
              </w:rPr>
            </w:pPr>
            <w:r w:rsidRPr="00DB0175">
              <w:rPr>
                <w:rFonts w:ascii="Times New Roman" w:hAnsi="Times New Roman"/>
                <w:color w:val="000000" w:themeColor="text1"/>
              </w:rPr>
              <w:t>DIFF_ADC1_DM</w:t>
            </w:r>
          </w:p>
        </w:tc>
      </w:tr>
      <w:tr w:rsidR="00AB1A94" w:rsidRPr="00DB0175" w14:paraId="2E77DF2D" w14:textId="77777777" w:rsidTr="00AB1A94">
        <w:trPr>
          <w:jc w:val="center"/>
        </w:trPr>
        <w:tc>
          <w:tcPr>
            <w:tcW w:w="853" w:type="dxa"/>
          </w:tcPr>
          <w:p w14:paraId="564DD943" w14:textId="77777777" w:rsidR="00AB1A94" w:rsidRPr="00DB0175" w:rsidRDefault="00AB1A94" w:rsidP="00AB1A94">
            <w:pPr>
              <w:rPr>
                <w:rFonts w:ascii="Times New Roman" w:hAnsi="Times New Roman"/>
              </w:rPr>
            </w:pPr>
          </w:p>
        </w:tc>
        <w:tc>
          <w:tcPr>
            <w:tcW w:w="1066" w:type="dxa"/>
          </w:tcPr>
          <w:p w14:paraId="0394B031" w14:textId="07A5C632" w:rsidR="00AB1A94" w:rsidRPr="00DB0175" w:rsidRDefault="00AB1A94" w:rsidP="00AB1A94">
            <w:pPr>
              <w:rPr>
                <w:rFonts w:ascii="Times New Roman" w:hAnsi="Times New Roman"/>
              </w:rPr>
            </w:pPr>
            <w:r w:rsidRPr="00DB0175">
              <w:rPr>
                <w:rFonts w:ascii="Times New Roman" w:hAnsi="Times New Roman"/>
              </w:rPr>
              <w:t>PTB2</w:t>
            </w:r>
          </w:p>
        </w:tc>
        <w:tc>
          <w:tcPr>
            <w:tcW w:w="2037" w:type="dxa"/>
          </w:tcPr>
          <w:p w14:paraId="7A37FAE6" w14:textId="7DB1307F" w:rsidR="00AB1A94" w:rsidRPr="00DB0175" w:rsidRDefault="00AB1A94" w:rsidP="00AB1A94">
            <w:pPr>
              <w:rPr>
                <w:rFonts w:ascii="Times New Roman" w:hAnsi="Times New Roman"/>
              </w:rPr>
            </w:pPr>
            <w:r w:rsidRPr="00DB0175">
              <w:rPr>
                <w:rFonts w:ascii="Times New Roman" w:hAnsi="Times New Roman"/>
              </w:rPr>
              <w:t>A2</w:t>
            </w:r>
          </w:p>
        </w:tc>
        <w:tc>
          <w:tcPr>
            <w:tcW w:w="507" w:type="dxa"/>
          </w:tcPr>
          <w:p w14:paraId="50A1451C" w14:textId="119E6B28" w:rsidR="00AB1A94" w:rsidRPr="00DB0175" w:rsidRDefault="00AB1A94" w:rsidP="00AB1A94">
            <w:pPr>
              <w:rPr>
                <w:rFonts w:ascii="Times New Roman" w:hAnsi="Times New Roman"/>
              </w:rPr>
            </w:pPr>
            <w:r w:rsidRPr="00DB0175">
              <w:rPr>
                <w:rFonts w:ascii="Times New Roman" w:hAnsi="Times New Roman"/>
              </w:rPr>
              <w:t>6</w:t>
            </w:r>
          </w:p>
        </w:tc>
        <w:tc>
          <w:tcPr>
            <w:tcW w:w="507" w:type="dxa"/>
          </w:tcPr>
          <w:p w14:paraId="55E5313E" w14:textId="05818A1E" w:rsidR="00AB1A94" w:rsidRPr="00DB0175" w:rsidRDefault="00AB1A94" w:rsidP="00AB1A94">
            <w:pPr>
              <w:rPr>
                <w:rFonts w:ascii="Times New Roman" w:hAnsi="Times New Roman"/>
              </w:rPr>
            </w:pPr>
            <w:r w:rsidRPr="00DB0175">
              <w:rPr>
                <w:rFonts w:ascii="Times New Roman" w:hAnsi="Times New Roman"/>
              </w:rPr>
              <w:t>5</w:t>
            </w:r>
          </w:p>
        </w:tc>
        <w:tc>
          <w:tcPr>
            <w:tcW w:w="797" w:type="dxa"/>
          </w:tcPr>
          <w:p w14:paraId="549EEAD8" w14:textId="559C574C" w:rsidR="00AB1A94" w:rsidRPr="00DB0175" w:rsidRDefault="00AB1A94" w:rsidP="00AB1A94">
            <w:pPr>
              <w:rPr>
                <w:rFonts w:ascii="Times New Roman" w:hAnsi="Times New Roman"/>
              </w:rPr>
            </w:pPr>
            <w:r w:rsidRPr="00DB0175">
              <w:rPr>
                <w:rFonts w:ascii="Times New Roman" w:hAnsi="Times New Roman"/>
              </w:rPr>
              <w:t>PTE22</w:t>
            </w:r>
          </w:p>
        </w:tc>
        <w:tc>
          <w:tcPr>
            <w:tcW w:w="1702" w:type="dxa"/>
          </w:tcPr>
          <w:p w14:paraId="6FA439B5" w14:textId="69CDD380" w:rsidR="00AB1A94" w:rsidRPr="00DB0175" w:rsidRDefault="00AB1A94" w:rsidP="00AB1A94">
            <w:pPr>
              <w:rPr>
                <w:rFonts w:ascii="Times New Roman" w:hAnsi="Times New Roman"/>
              </w:rPr>
            </w:pPr>
            <w:r w:rsidRPr="00DB0175">
              <w:rPr>
                <w:rFonts w:ascii="Times New Roman" w:hAnsi="Times New Roman"/>
                <w:color w:val="000000" w:themeColor="text1"/>
              </w:rPr>
              <w:t>DIFF_ADC1_DP</w:t>
            </w:r>
          </w:p>
        </w:tc>
      </w:tr>
      <w:tr w:rsidR="00AB1A94" w:rsidRPr="00DB0175" w14:paraId="194F71D6" w14:textId="77777777" w:rsidTr="00AB1A94">
        <w:trPr>
          <w:jc w:val="center"/>
        </w:trPr>
        <w:tc>
          <w:tcPr>
            <w:tcW w:w="853" w:type="dxa"/>
          </w:tcPr>
          <w:p w14:paraId="192A46D4" w14:textId="77777777" w:rsidR="00AB1A94" w:rsidRPr="00DB0175" w:rsidRDefault="00AB1A94" w:rsidP="00AB1A94">
            <w:pPr>
              <w:rPr>
                <w:rFonts w:ascii="Times New Roman" w:hAnsi="Times New Roman"/>
              </w:rPr>
            </w:pPr>
          </w:p>
        </w:tc>
        <w:tc>
          <w:tcPr>
            <w:tcW w:w="1066" w:type="dxa"/>
          </w:tcPr>
          <w:p w14:paraId="05EBE2C0" w14:textId="17CEE135" w:rsidR="00AB1A94" w:rsidRPr="00DB0175" w:rsidRDefault="00AB1A94" w:rsidP="00AB1A94">
            <w:pPr>
              <w:rPr>
                <w:rFonts w:ascii="Times New Roman" w:hAnsi="Times New Roman"/>
              </w:rPr>
            </w:pPr>
            <w:r w:rsidRPr="00DB0175">
              <w:rPr>
                <w:rFonts w:ascii="Times New Roman" w:hAnsi="Times New Roman"/>
              </w:rPr>
              <w:t>PTB1</w:t>
            </w:r>
          </w:p>
        </w:tc>
        <w:tc>
          <w:tcPr>
            <w:tcW w:w="2037" w:type="dxa"/>
          </w:tcPr>
          <w:p w14:paraId="456687E9" w14:textId="76A26626" w:rsidR="00AB1A94" w:rsidRPr="00DB0175" w:rsidRDefault="00AB1A94" w:rsidP="00AB1A94">
            <w:pPr>
              <w:rPr>
                <w:rFonts w:ascii="Times New Roman" w:hAnsi="Times New Roman"/>
              </w:rPr>
            </w:pPr>
            <w:r w:rsidRPr="00DB0175">
              <w:rPr>
                <w:rFonts w:ascii="Times New Roman" w:hAnsi="Times New Roman"/>
              </w:rPr>
              <w:t>A1</w:t>
            </w:r>
          </w:p>
        </w:tc>
        <w:tc>
          <w:tcPr>
            <w:tcW w:w="507" w:type="dxa"/>
          </w:tcPr>
          <w:p w14:paraId="0978DD46" w14:textId="4F35ACFA" w:rsidR="00AB1A94" w:rsidRPr="00DB0175" w:rsidRDefault="00AB1A94" w:rsidP="00AB1A94">
            <w:pPr>
              <w:rPr>
                <w:rFonts w:ascii="Times New Roman" w:hAnsi="Times New Roman"/>
              </w:rPr>
            </w:pPr>
            <w:r w:rsidRPr="00DB0175">
              <w:rPr>
                <w:rFonts w:ascii="Times New Roman" w:hAnsi="Times New Roman"/>
              </w:rPr>
              <w:t>4</w:t>
            </w:r>
          </w:p>
        </w:tc>
        <w:tc>
          <w:tcPr>
            <w:tcW w:w="507" w:type="dxa"/>
          </w:tcPr>
          <w:p w14:paraId="7CCD81EB" w14:textId="5939BF52" w:rsidR="00AB1A94" w:rsidRPr="00DB0175" w:rsidRDefault="00AB1A94" w:rsidP="00AB1A94">
            <w:pPr>
              <w:rPr>
                <w:rFonts w:ascii="Times New Roman" w:hAnsi="Times New Roman"/>
              </w:rPr>
            </w:pPr>
            <w:r w:rsidRPr="00DB0175">
              <w:rPr>
                <w:rFonts w:ascii="Times New Roman" w:hAnsi="Times New Roman"/>
              </w:rPr>
              <w:t>3</w:t>
            </w:r>
          </w:p>
        </w:tc>
        <w:tc>
          <w:tcPr>
            <w:tcW w:w="797" w:type="dxa"/>
          </w:tcPr>
          <w:p w14:paraId="72FE1D1D" w14:textId="176D9817" w:rsidR="00AB1A94" w:rsidRPr="00DB0175" w:rsidRDefault="00AB1A94" w:rsidP="00AB1A94">
            <w:pPr>
              <w:rPr>
                <w:rFonts w:ascii="Times New Roman" w:hAnsi="Times New Roman"/>
              </w:rPr>
            </w:pPr>
            <w:r w:rsidRPr="00DB0175">
              <w:rPr>
                <w:rFonts w:ascii="Times New Roman" w:hAnsi="Times New Roman"/>
              </w:rPr>
              <w:t>PTE21</w:t>
            </w:r>
          </w:p>
        </w:tc>
        <w:tc>
          <w:tcPr>
            <w:tcW w:w="1702" w:type="dxa"/>
          </w:tcPr>
          <w:p w14:paraId="19AFCE69" w14:textId="62706207" w:rsidR="00AB1A94" w:rsidRPr="00DB0175" w:rsidRDefault="00AB1A94" w:rsidP="00AB1A94">
            <w:pPr>
              <w:rPr>
                <w:rFonts w:ascii="Times New Roman" w:hAnsi="Times New Roman"/>
                <w:color w:val="000000" w:themeColor="text1"/>
              </w:rPr>
            </w:pPr>
            <w:r w:rsidRPr="00DB0175">
              <w:rPr>
                <w:rFonts w:ascii="Times New Roman" w:hAnsi="Times New Roman"/>
                <w:color w:val="000000" w:themeColor="text1"/>
              </w:rPr>
              <w:t>DIFF_ADC0_DM</w:t>
            </w:r>
          </w:p>
        </w:tc>
      </w:tr>
      <w:tr w:rsidR="00AB1A94" w:rsidRPr="00DB0175" w14:paraId="370430AF" w14:textId="77777777" w:rsidTr="00AB1A94">
        <w:trPr>
          <w:jc w:val="center"/>
        </w:trPr>
        <w:tc>
          <w:tcPr>
            <w:tcW w:w="853" w:type="dxa"/>
          </w:tcPr>
          <w:p w14:paraId="01477539" w14:textId="77777777" w:rsidR="00AB1A94" w:rsidRPr="00DB0175" w:rsidRDefault="00AB1A94" w:rsidP="00AB1A94">
            <w:pPr>
              <w:rPr>
                <w:rFonts w:ascii="Times New Roman" w:hAnsi="Times New Roman"/>
              </w:rPr>
            </w:pPr>
          </w:p>
        </w:tc>
        <w:tc>
          <w:tcPr>
            <w:tcW w:w="1066" w:type="dxa"/>
          </w:tcPr>
          <w:p w14:paraId="2D68B61E" w14:textId="36CC67D7" w:rsidR="00AB1A94" w:rsidRPr="00DB0175" w:rsidRDefault="00AB1A94" w:rsidP="00AB1A94">
            <w:pPr>
              <w:rPr>
                <w:rFonts w:ascii="Times New Roman" w:hAnsi="Times New Roman"/>
              </w:rPr>
            </w:pPr>
            <w:r w:rsidRPr="00DB0175">
              <w:rPr>
                <w:rFonts w:ascii="Times New Roman" w:hAnsi="Times New Roman"/>
              </w:rPr>
              <w:t>PTB0</w:t>
            </w:r>
          </w:p>
        </w:tc>
        <w:tc>
          <w:tcPr>
            <w:tcW w:w="2037" w:type="dxa"/>
          </w:tcPr>
          <w:p w14:paraId="251F6F66" w14:textId="5AB87AC5" w:rsidR="00AB1A94" w:rsidRPr="00DB0175" w:rsidRDefault="00AB1A94" w:rsidP="00AB1A94">
            <w:pPr>
              <w:rPr>
                <w:rFonts w:ascii="Times New Roman" w:hAnsi="Times New Roman"/>
              </w:rPr>
            </w:pPr>
            <w:r w:rsidRPr="00DB0175">
              <w:rPr>
                <w:rFonts w:ascii="Times New Roman" w:hAnsi="Times New Roman"/>
              </w:rPr>
              <w:t>A0</w:t>
            </w:r>
          </w:p>
        </w:tc>
        <w:tc>
          <w:tcPr>
            <w:tcW w:w="507" w:type="dxa"/>
          </w:tcPr>
          <w:p w14:paraId="42015A82" w14:textId="724AC555" w:rsidR="00AB1A94" w:rsidRPr="00DB0175" w:rsidRDefault="00AB1A94" w:rsidP="00AB1A94">
            <w:pPr>
              <w:rPr>
                <w:rFonts w:ascii="Times New Roman" w:hAnsi="Times New Roman"/>
              </w:rPr>
            </w:pPr>
            <w:r w:rsidRPr="00DB0175">
              <w:rPr>
                <w:rFonts w:ascii="Times New Roman" w:hAnsi="Times New Roman"/>
              </w:rPr>
              <w:t>2</w:t>
            </w:r>
          </w:p>
        </w:tc>
        <w:tc>
          <w:tcPr>
            <w:tcW w:w="507" w:type="dxa"/>
          </w:tcPr>
          <w:p w14:paraId="48FA0322" w14:textId="3981520E" w:rsidR="00AB1A94" w:rsidRPr="00DB0175" w:rsidRDefault="00AB1A94" w:rsidP="00AB1A94">
            <w:pPr>
              <w:rPr>
                <w:rFonts w:ascii="Times New Roman" w:hAnsi="Times New Roman"/>
              </w:rPr>
            </w:pPr>
            <w:r w:rsidRPr="00DB0175">
              <w:rPr>
                <w:rFonts w:ascii="Times New Roman" w:hAnsi="Times New Roman"/>
              </w:rPr>
              <w:t>1</w:t>
            </w:r>
          </w:p>
        </w:tc>
        <w:tc>
          <w:tcPr>
            <w:tcW w:w="797" w:type="dxa"/>
          </w:tcPr>
          <w:p w14:paraId="3A56FFAD" w14:textId="3135A673" w:rsidR="00AB1A94" w:rsidRPr="00DB0175" w:rsidRDefault="00AB1A94" w:rsidP="00AB1A94">
            <w:pPr>
              <w:rPr>
                <w:rFonts w:ascii="Times New Roman" w:hAnsi="Times New Roman"/>
              </w:rPr>
            </w:pPr>
            <w:r w:rsidRPr="00DB0175">
              <w:rPr>
                <w:rFonts w:ascii="Times New Roman" w:hAnsi="Times New Roman"/>
              </w:rPr>
              <w:t>PTE20</w:t>
            </w:r>
          </w:p>
        </w:tc>
        <w:tc>
          <w:tcPr>
            <w:tcW w:w="1702" w:type="dxa"/>
          </w:tcPr>
          <w:p w14:paraId="369B5EE6" w14:textId="723F4891" w:rsidR="00AB1A94" w:rsidRPr="00DB0175" w:rsidRDefault="00AB1A94" w:rsidP="00AB1A94">
            <w:pPr>
              <w:keepNext/>
              <w:rPr>
                <w:rFonts w:ascii="Times New Roman" w:hAnsi="Times New Roman"/>
                <w:color w:val="000000" w:themeColor="text1"/>
              </w:rPr>
            </w:pPr>
            <w:r w:rsidRPr="00DB0175">
              <w:rPr>
                <w:rFonts w:ascii="Times New Roman" w:hAnsi="Times New Roman"/>
                <w:color w:val="000000" w:themeColor="text1"/>
              </w:rPr>
              <w:t>DIFF_ADC0_DP</w:t>
            </w:r>
          </w:p>
        </w:tc>
      </w:tr>
    </w:tbl>
    <w:p w14:paraId="54C6F287" w14:textId="77777777" w:rsidR="00AB1A94" w:rsidRPr="00DB0175" w:rsidRDefault="00AB1A94" w:rsidP="00AB1A94">
      <w:pPr>
        <w:pStyle w:val="Caption"/>
        <w:jc w:val="center"/>
        <w:rPr>
          <w:rFonts w:ascii="Times New Roman" w:hAnsi="Times New Roman"/>
          <w:i w:val="0"/>
          <w:color w:val="auto"/>
          <w:sz w:val="24"/>
          <w:szCs w:val="24"/>
        </w:rPr>
      </w:pPr>
    </w:p>
    <w:p w14:paraId="1165726C" w14:textId="5FCA4F5C" w:rsidR="00EC5849" w:rsidRPr="00DB0175" w:rsidRDefault="00AB1A94" w:rsidP="00AB1A94">
      <w:pPr>
        <w:pStyle w:val="Caption"/>
        <w:jc w:val="center"/>
        <w:rPr>
          <w:rFonts w:ascii="Times New Roman" w:hAnsi="Times New Roman"/>
          <w:i w:val="0"/>
          <w:color w:val="auto"/>
          <w:sz w:val="24"/>
          <w:szCs w:val="24"/>
        </w:rPr>
      </w:pPr>
      <w:r w:rsidRPr="00DB0175">
        <w:rPr>
          <w:rFonts w:ascii="Times New Roman" w:hAnsi="Times New Roman"/>
          <w:i w:val="0"/>
          <w:color w:val="auto"/>
          <w:sz w:val="24"/>
          <w:szCs w:val="24"/>
        </w:rPr>
        <w:t xml:space="preserve">Table </w:t>
      </w:r>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rPr>
        <w:instrText xml:space="preserve"> SEQ Table \* ARABIC </w:instrText>
      </w:r>
      <w:r w:rsidRPr="00DB0175">
        <w:rPr>
          <w:rFonts w:ascii="Times New Roman" w:hAnsi="Times New Roman"/>
          <w:i w:val="0"/>
          <w:color w:val="auto"/>
          <w:sz w:val="24"/>
          <w:szCs w:val="24"/>
        </w:rPr>
        <w:fldChar w:fldCharType="separate"/>
      </w:r>
      <w:r w:rsidR="00115A18">
        <w:rPr>
          <w:rFonts w:ascii="Times New Roman" w:hAnsi="Times New Roman"/>
          <w:i w:val="0"/>
          <w:noProof/>
          <w:color w:val="auto"/>
          <w:sz w:val="24"/>
          <w:szCs w:val="24"/>
        </w:rPr>
        <w:t>3</w:t>
      </w:r>
      <w:r w:rsidRPr="00DB0175">
        <w:rPr>
          <w:rFonts w:ascii="Times New Roman" w:hAnsi="Times New Roman"/>
          <w:i w:val="0"/>
          <w:color w:val="auto"/>
          <w:sz w:val="24"/>
          <w:szCs w:val="24"/>
        </w:rPr>
        <w:fldChar w:fldCharType="end"/>
      </w:r>
      <w:r w:rsidRPr="00DB0175">
        <w:rPr>
          <w:rFonts w:ascii="Times New Roman" w:hAnsi="Times New Roman"/>
          <w:i w:val="0"/>
          <w:color w:val="auto"/>
          <w:sz w:val="24"/>
          <w:szCs w:val="24"/>
        </w:rPr>
        <w:t>: FRDM-KL46</w:t>
      </w:r>
      <w:r w:rsidR="0093652B" w:rsidRPr="00DB0175">
        <w:rPr>
          <w:rFonts w:ascii="Times New Roman" w:hAnsi="Times New Roman"/>
          <w:i w:val="0"/>
          <w:color w:val="auto"/>
          <w:sz w:val="24"/>
          <w:szCs w:val="24"/>
        </w:rPr>
        <w:t>Z</w:t>
      </w:r>
      <w:r w:rsidRPr="00DB0175">
        <w:rPr>
          <w:rFonts w:ascii="Times New Roman" w:hAnsi="Times New Roman"/>
          <w:i w:val="0"/>
          <w:color w:val="auto"/>
          <w:sz w:val="24"/>
          <w:szCs w:val="24"/>
        </w:rPr>
        <w:t xml:space="preserve"> P</w:t>
      </w:r>
      <w:r w:rsidR="0093652B" w:rsidRPr="00DB0175">
        <w:rPr>
          <w:rFonts w:ascii="Times New Roman" w:hAnsi="Times New Roman"/>
          <w:i w:val="0"/>
          <w:color w:val="auto"/>
          <w:sz w:val="24"/>
          <w:szCs w:val="24"/>
        </w:rPr>
        <w:t>in Assignment</w:t>
      </w:r>
      <w:sdt>
        <w:sdtPr>
          <w:rPr>
            <w:rFonts w:ascii="Times New Roman" w:hAnsi="Times New Roman"/>
            <w:i w:val="0"/>
            <w:color w:val="auto"/>
            <w:sz w:val="24"/>
            <w:szCs w:val="24"/>
          </w:rPr>
          <w:id w:val="-2138015767"/>
          <w:citation/>
        </w:sdtPr>
        <w:sdtContent>
          <w:r w:rsidR="00733C64" w:rsidRPr="00DB0175">
            <w:rPr>
              <w:rFonts w:ascii="Times New Roman" w:hAnsi="Times New Roman"/>
              <w:i w:val="0"/>
              <w:color w:val="auto"/>
              <w:sz w:val="24"/>
              <w:szCs w:val="24"/>
            </w:rPr>
            <w:fldChar w:fldCharType="begin"/>
          </w:r>
          <w:r w:rsidR="00733C64" w:rsidRPr="00DB0175">
            <w:rPr>
              <w:rFonts w:ascii="Times New Roman" w:hAnsi="Times New Roman"/>
              <w:i w:val="0"/>
              <w:color w:val="auto"/>
              <w:sz w:val="24"/>
              <w:szCs w:val="24"/>
              <w:lang w:val="en-US"/>
            </w:rPr>
            <w:instrText xml:space="preserve"> CITATION NXP18 \l 1033 </w:instrText>
          </w:r>
          <w:r w:rsidR="00733C64" w:rsidRPr="00DB0175">
            <w:rPr>
              <w:rFonts w:ascii="Times New Roman" w:hAnsi="Times New Roman"/>
              <w:i w:val="0"/>
              <w:color w:val="auto"/>
              <w:sz w:val="24"/>
              <w:szCs w:val="24"/>
            </w:rPr>
            <w:fldChar w:fldCharType="separate"/>
          </w:r>
          <w:r w:rsidR="00DD1646" w:rsidRPr="00DB0175">
            <w:rPr>
              <w:rFonts w:ascii="Times New Roman" w:hAnsi="Times New Roman"/>
              <w:i w:val="0"/>
              <w:noProof/>
              <w:color w:val="auto"/>
              <w:sz w:val="24"/>
              <w:szCs w:val="24"/>
              <w:lang w:val="en-US"/>
            </w:rPr>
            <w:t xml:space="preserve"> </w:t>
          </w:r>
          <w:r w:rsidR="00DD1646" w:rsidRPr="00DB0175">
            <w:rPr>
              <w:rFonts w:ascii="Times New Roman" w:hAnsi="Times New Roman"/>
              <w:noProof/>
              <w:color w:val="auto"/>
              <w:sz w:val="24"/>
              <w:szCs w:val="24"/>
              <w:lang w:val="en-US"/>
            </w:rPr>
            <w:t>[4]</w:t>
          </w:r>
          <w:r w:rsidR="00733C64" w:rsidRPr="00DB0175">
            <w:rPr>
              <w:rFonts w:ascii="Times New Roman" w:hAnsi="Times New Roman"/>
              <w:i w:val="0"/>
              <w:color w:val="auto"/>
              <w:sz w:val="24"/>
              <w:szCs w:val="24"/>
            </w:rPr>
            <w:fldChar w:fldCharType="end"/>
          </w:r>
        </w:sdtContent>
      </w:sdt>
    </w:p>
    <w:p w14:paraId="5C8696D2" w14:textId="77777777" w:rsidR="00EC5849" w:rsidRPr="00DB0175" w:rsidRDefault="00EC5849" w:rsidP="005B2673">
      <w:pPr>
        <w:rPr>
          <w:rFonts w:ascii="Times New Roman" w:hAnsi="Times New Roman"/>
        </w:rPr>
      </w:pPr>
    </w:p>
    <w:p w14:paraId="10D6F27E" w14:textId="212193EE" w:rsidR="0081000F" w:rsidRPr="00DB0175" w:rsidRDefault="0081000F" w:rsidP="005B2673">
      <w:pPr>
        <w:rPr>
          <w:rFonts w:ascii="Times New Roman" w:hAnsi="Times New Roman"/>
        </w:rPr>
      </w:pPr>
    </w:p>
    <w:p w14:paraId="34DACC82" w14:textId="48E46BD2" w:rsidR="0081000F" w:rsidRPr="00DB0175" w:rsidRDefault="0081000F" w:rsidP="005B2673">
      <w:pPr>
        <w:rPr>
          <w:rFonts w:ascii="Times New Roman" w:hAnsi="Times New Roman"/>
        </w:rPr>
      </w:pPr>
    </w:p>
    <w:p w14:paraId="7E0933E6" w14:textId="77777777" w:rsidR="0081000F" w:rsidRPr="00DB0175" w:rsidRDefault="0081000F" w:rsidP="005B2673">
      <w:pPr>
        <w:rPr>
          <w:rFonts w:ascii="Times New Roman" w:hAnsi="Times New Roman"/>
        </w:rPr>
      </w:pPr>
    </w:p>
    <w:p w14:paraId="7A59D850" w14:textId="77777777" w:rsidR="00EC5849" w:rsidRPr="00DB0175" w:rsidRDefault="00EC5849" w:rsidP="005B2673">
      <w:pPr>
        <w:rPr>
          <w:rFonts w:ascii="Times New Roman" w:hAnsi="Times New Roman"/>
        </w:rPr>
      </w:pPr>
      <w:bookmarkStart w:id="36" w:name="_GoBack"/>
      <w:bookmarkEnd w:id="36"/>
    </w:p>
    <w:tbl>
      <w:tblPr>
        <w:tblStyle w:val="TableGrid"/>
        <w:tblW w:w="6732" w:type="dxa"/>
        <w:jc w:val="center"/>
        <w:tblLook w:val="04A0" w:firstRow="1" w:lastRow="0" w:firstColumn="1" w:lastColumn="0" w:noHBand="0" w:noVBand="1"/>
      </w:tblPr>
      <w:tblGrid>
        <w:gridCol w:w="1070"/>
        <w:gridCol w:w="2315"/>
        <w:gridCol w:w="1070"/>
        <w:gridCol w:w="2277"/>
      </w:tblGrid>
      <w:tr w:rsidR="00AB1A94" w:rsidRPr="00DB0175" w14:paraId="48FC8A29" w14:textId="77777777" w:rsidTr="00502D55">
        <w:trPr>
          <w:trHeight w:val="504"/>
          <w:jc w:val="center"/>
        </w:trPr>
        <w:tc>
          <w:tcPr>
            <w:tcW w:w="1070" w:type="dxa"/>
            <w:shd w:val="clear" w:color="auto" w:fill="D9D9D9" w:themeFill="background1" w:themeFillShade="D9"/>
          </w:tcPr>
          <w:p w14:paraId="6DCD1721" w14:textId="77777777" w:rsidR="00AB1A94" w:rsidRPr="00DB0175" w:rsidRDefault="00AB1A94" w:rsidP="00C5211B">
            <w:pPr>
              <w:jc w:val="center"/>
              <w:rPr>
                <w:rFonts w:ascii="Times New Roman" w:hAnsi="Times New Roman"/>
                <w:b/>
                <w:bCs/>
              </w:rPr>
            </w:pPr>
            <w:r w:rsidRPr="00DB0175">
              <w:rPr>
                <w:rFonts w:ascii="Times New Roman" w:hAnsi="Times New Roman"/>
                <w:b/>
                <w:bCs/>
              </w:rPr>
              <w:lastRenderedPageBreak/>
              <w:t>Number of Pin</w:t>
            </w:r>
          </w:p>
        </w:tc>
        <w:tc>
          <w:tcPr>
            <w:tcW w:w="2315" w:type="dxa"/>
            <w:shd w:val="clear" w:color="auto" w:fill="D9D9D9" w:themeFill="background1" w:themeFillShade="D9"/>
          </w:tcPr>
          <w:p w14:paraId="6FFD403A" w14:textId="77777777" w:rsidR="00AB1A94" w:rsidRPr="00DB0175" w:rsidRDefault="00AB1A94" w:rsidP="00C5211B">
            <w:pPr>
              <w:jc w:val="center"/>
              <w:rPr>
                <w:rFonts w:ascii="Times New Roman" w:hAnsi="Times New Roman"/>
                <w:b/>
                <w:bCs/>
              </w:rPr>
            </w:pPr>
            <w:r w:rsidRPr="00DB0175">
              <w:rPr>
                <w:rFonts w:ascii="Times New Roman" w:hAnsi="Times New Roman"/>
                <w:b/>
                <w:bCs/>
              </w:rPr>
              <w:t xml:space="preserve">Port name </w:t>
            </w:r>
          </w:p>
        </w:tc>
        <w:tc>
          <w:tcPr>
            <w:tcW w:w="1070" w:type="dxa"/>
            <w:shd w:val="clear" w:color="auto" w:fill="D9D9D9" w:themeFill="background1" w:themeFillShade="D9"/>
          </w:tcPr>
          <w:p w14:paraId="6195D8FE" w14:textId="77777777" w:rsidR="00AB1A94" w:rsidRPr="00DB0175" w:rsidRDefault="00AB1A94" w:rsidP="00C5211B">
            <w:pPr>
              <w:jc w:val="center"/>
              <w:rPr>
                <w:rFonts w:ascii="Times New Roman" w:hAnsi="Times New Roman"/>
                <w:b/>
                <w:bCs/>
              </w:rPr>
            </w:pPr>
            <w:r w:rsidRPr="00DB0175">
              <w:rPr>
                <w:rFonts w:ascii="Times New Roman" w:hAnsi="Times New Roman"/>
                <w:b/>
                <w:bCs/>
              </w:rPr>
              <w:t>Number of Pin</w:t>
            </w:r>
          </w:p>
        </w:tc>
        <w:tc>
          <w:tcPr>
            <w:tcW w:w="2277" w:type="dxa"/>
            <w:shd w:val="clear" w:color="auto" w:fill="D9D9D9" w:themeFill="background1" w:themeFillShade="D9"/>
          </w:tcPr>
          <w:p w14:paraId="4CB28614" w14:textId="77777777" w:rsidR="00AB1A94" w:rsidRPr="00DB0175" w:rsidRDefault="00AB1A94" w:rsidP="00C5211B">
            <w:pPr>
              <w:jc w:val="center"/>
              <w:rPr>
                <w:rFonts w:ascii="Times New Roman" w:hAnsi="Times New Roman"/>
                <w:b/>
                <w:bCs/>
              </w:rPr>
            </w:pPr>
            <w:r w:rsidRPr="00DB0175">
              <w:rPr>
                <w:rFonts w:ascii="Times New Roman" w:hAnsi="Times New Roman"/>
                <w:b/>
                <w:bCs/>
              </w:rPr>
              <w:t xml:space="preserve">Port name </w:t>
            </w:r>
          </w:p>
        </w:tc>
      </w:tr>
      <w:tr w:rsidR="00AB1A94" w:rsidRPr="00DB0175" w14:paraId="30F37C92" w14:textId="77777777" w:rsidTr="00AB1A94">
        <w:trPr>
          <w:trHeight w:val="259"/>
          <w:jc w:val="center"/>
        </w:trPr>
        <w:tc>
          <w:tcPr>
            <w:tcW w:w="1070" w:type="dxa"/>
          </w:tcPr>
          <w:p w14:paraId="1B4D2F92" w14:textId="77777777" w:rsidR="00AB1A94" w:rsidRPr="00DB0175" w:rsidRDefault="00AB1A94" w:rsidP="00C5211B">
            <w:pPr>
              <w:jc w:val="center"/>
              <w:rPr>
                <w:rFonts w:ascii="Times New Roman" w:hAnsi="Times New Roman"/>
              </w:rPr>
            </w:pPr>
            <w:r w:rsidRPr="00DB0175">
              <w:rPr>
                <w:rFonts w:ascii="Times New Roman" w:hAnsi="Times New Roman"/>
              </w:rPr>
              <w:t>2</w:t>
            </w:r>
          </w:p>
        </w:tc>
        <w:tc>
          <w:tcPr>
            <w:tcW w:w="2315" w:type="dxa"/>
          </w:tcPr>
          <w:p w14:paraId="7B26C45C" w14:textId="77777777" w:rsidR="00AB1A94" w:rsidRPr="00DB0175" w:rsidRDefault="00AB1A94" w:rsidP="00C5211B">
            <w:pPr>
              <w:rPr>
                <w:rFonts w:ascii="Times New Roman" w:hAnsi="Times New Roman"/>
              </w:rPr>
            </w:pPr>
            <w:r w:rsidRPr="00DB0175">
              <w:rPr>
                <w:rFonts w:ascii="Times New Roman" w:hAnsi="Times New Roman"/>
              </w:rPr>
              <w:t>USB</w:t>
            </w:r>
          </w:p>
        </w:tc>
        <w:tc>
          <w:tcPr>
            <w:tcW w:w="1070" w:type="dxa"/>
          </w:tcPr>
          <w:p w14:paraId="1947F2D6" w14:textId="77777777" w:rsidR="00AB1A94" w:rsidRPr="00DB0175" w:rsidRDefault="00AB1A94" w:rsidP="00C5211B">
            <w:pPr>
              <w:jc w:val="center"/>
              <w:rPr>
                <w:rFonts w:ascii="Times New Roman" w:hAnsi="Times New Roman"/>
              </w:rPr>
            </w:pPr>
            <w:r w:rsidRPr="00DB0175">
              <w:rPr>
                <w:rFonts w:ascii="Times New Roman" w:hAnsi="Times New Roman"/>
              </w:rPr>
              <w:t>6</w:t>
            </w:r>
          </w:p>
        </w:tc>
        <w:tc>
          <w:tcPr>
            <w:tcW w:w="2277" w:type="dxa"/>
          </w:tcPr>
          <w:p w14:paraId="783BC77E" w14:textId="77777777" w:rsidR="00AB1A94" w:rsidRPr="00DB0175" w:rsidRDefault="00AB1A94" w:rsidP="00C5211B">
            <w:pPr>
              <w:rPr>
                <w:rFonts w:ascii="Times New Roman" w:hAnsi="Times New Roman"/>
                <w:i/>
                <w:iCs/>
              </w:rPr>
            </w:pPr>
            <w:r w:rsidRPr="00DB0175">
              <w:rPr>
                <w:rFonts w:ascii="Times New Roman" w:hAnsi="Times New Roman"/>
              </w:rPr>
              <w:t xml:space="preserve">PWM </w:t>
            </w:r>
            <w:r w:rsidRPr="00DB0175">
              <w:rPr>
                <w:rFonts w:ascii="Times New Roman" w:hAnsi="Times New Roman"/>
                <w:i/>
                <w:iCs/>
              </w:rPr>
              <w:t xml:space="preserve">Pulse Width Modulation </w:t>
            </w:r>
          </w:p>
        </w:tc>
      </w:tr>
      <w:tr w:rsidR="00AB1A94" w:rsidRPr="00DB0175" w14:paraId="65A26D51" w14:textId="77777777" w:rsidTr="00AB1A94">
        <w:trPr>
          <w:trHeight w:val="244"/>
          <w:jc w:val="center"/>
        </w:trPr>
        <w:tc>
          <w:tcPr>
            <w:tcW w:w="1070" w:type="dxa"/>
          </w:tcPr>
          <w:p w14:paraId="07FEA923" w14:textId="77777777" w:rsidR="00AB1A94" w:rsidRPr="00DB0175" w:rsidRDefault="00AB1A94" w:rsidP="00C5211B">
            <w:pPr>
              <w:jc w:val="center"/>
              <w:rPr>
                <w:rFonts w:ascii="Times New Roman" w:hAnsi="Times New Roman"/>
              </w:rPr>
            </w:pPr>
            <w:r w:rsidRPr="00DB0175">
              <w:rPr>
                <w:rFonts w:ascii="Times New Roman" w:hAnsi="Times New Roman"/>
              </w:rPr>
              <w:t>2</w:t>
            </w:r>
          </w:p>
        </w:tc>
        <w:tc>
          <w:tcPr>
            <w:tcW w:w="2315" w:type="dxa"/>
          </w:tcPr>
          <w:p w14:paraId="4FAB4AC0" w14:textId="77777777" w:rsidR="00AB1A94" w:rsidRPr="00DB0175" w:rsidRDefault="00AB1A94" w:rsidP="00C5211B">
            <w:pPr>
              <w:rPr>
                <w:rFonts w:ascii="Times New Roman" w:hAnsi="Times New Roman"/>
              </w:rPr>
            </w:pPr>
            <w:r w:rsidRPr="00DB0175">
              <w:rPr>
                <w:rFonts w:ascii="Times New Roman" w:hAnsi="Times New Roman"/>
              </w:rPr>
              <w:t xml:space="preserve">SPI </w:t>
            </w:r>
            <w:r w:rsidRPr="00DB0175">
              <w:rPr>
                <w:rFonts w:ascii="Times New Roman" w:hAnsi="Times New Roman"/>
                <w:i/>
                <w:iCs/>
              </w:rPr>
              <w:t>Serial Peripheral Interface</w:t>
            </w:r>
          </w:p>
        </w:tc>
        <w:tc>
          <w:tcPr>
            <w:tcW w:w="1070" w:type="dxa"/>
          </w:tcPr>
          <w:p w14:paraId="795F99F0" w14:textId="77777777" w:rsidR="00AB1A94" w:rsidRPr="00DB0175" w:rsidRDefault="00AB1A94" w:rsidP="00C5211B">
            <w:pPr>
              <w:jc w:val="center"/>
              <w:rPr>
                <w:rFonts w:ascii="Times New Roman" w:hAnsi="Times New Roman"/>
              </w:rPr>
            </w:pPr>
            <w:r w:rsidRPr="00DB0175">
              <w:rPr>
                <w:rFonts w:ascii="Times New Roman" w:hAnsi="Times New Roman"/>
              </w:rPr>
              <w:t>6</w:t>
            </w:r>
          </w:p>
        </w:tc>
        <w:tc>
          <w:tcPr>
            <w:tcW w:w="2277" w:type="dxa"/>
          </w:tcPr>
          <w:p w14:paraId="63A1857F" w14:textId="77777777" w:rsidR="00AB1A94" w:rsidRPr="00DB0175" w:rsidRDefault="00AB1A94" w:rsidP="00C5211B">
            <w:pPr>
              <w:rPr>
                <w:rFonts w:ascii="Times New Roman" w:hAnsi="Times New Roman"/>
              </w:rPr>
            </w:pPr>
            <w:r w:rsidRPr="00DB0175">
              <w:rPr>
                <w:rFonts w:ascii="Times New Roman" w:hAnsi="Times New Roman"/>
              </w:rPr>
              <w:t xml:space="preserve">ADC </w:t>
            </w:r>
            <w:r w:rsidRPr="00DB0175">
              <w:rPr>
                <w:rFonts w:ascii="Times New Roman" w:hAnsi="Times New Roman"/>
                <w:i/>
                <w:iCs/>
              </w:rPr>
              <w:t xml:space="preserve">Analog-to-Digital </w:t>
            </w:r>
          </w:p>
        </w:tc>
      </w:tr>
      <w:tr w:rsidR="00AB1A94" w:rsidRPr="00DB0175" w14:paraId="598986D6" w14:textId="77777777" w:rsidTr="00AB1A94">
        <w:trPr>
          <w:trHeight w:val="259"/>
          <w:jc w:val="center"/>
        </w:trPr>
        <w:tc>
          <w:tcPr>
            <w:tcW w:w="1070" w:type="dxa"/>
          </w:tcPr>
          <w:p w14:paraId="2348B0CB" w14:textId="77777777" w:rsidR="00AB1A94" w:rsidRPr="00DB0175" w:rsidRDefault="00AB1A94" w:rsidP="00C5211B">
            <w:pPr>
              <w:jc w:val="center"/>
              <w:rPr>
                <w:rFonts w:ascii="Times New Roman" w:hAnsi="Times New Roman"/>
              </w:rPr>
            </w:pPr>
            <w:r w:rsidRPr="00DB0175">
              <w:rPr>
                <w:rFonts w:ascii="Times New Roman" w:hAnsi="Times New Roman"/>
              </w:rPr>
              <w:t>2</w:t>
            </w:r>
          </w:p>
        </w:tc>
        <w:tc>
          <w:tcPr>
            <w:tcW w:w="2315" w:type="dxa"/>
          </w:tcPr>
          <w:p w14:paraId="36B31298" w14:textId="77777777" w:rsidR="00AB1A94" w:rsidRPr="00DB0175" w:rsidRDefault="00AB1A94" w:rsidP="00C5211B">
            <w:pPr>
              <w:tabs>
                <w:tab w:val="center" w:pos="1528"/>
              </w:tabs>
              <w:rPr>
                <w:rFonts w:ascii="Times New Roman" w:hAnsi="Times New Roman"/>
              </w:rPr>
            </w:pPr>
            <w:r w:rsidRPr="00DB0175">
              <w:rPr>
                <w:rFonts w:ascii="Times New Roman" w:hAnsi="Times New Roman"/>
              </w:rPr>
              <w:t>I</w:t>
            </w:r>
            <w:r w:rsidRPr="00DB0175">
              <w:rPr>
                <w:rFonts w:ascii="Times New Roman" w:hAnsi="Times New Roman"/>
                <w:vertAlign w:val="superscript"/>
              </w:rPr>
              <w:t>2</w:t>
            </w:r>
            <w:r w:rsidRPr="00DB0175">
              <w:rPr>
                <w:rFonts w:ascii="Times New Roman" w:hAnsi="Times New Roman"/>
              </w:rPr>
              <w:t xml:space="preserve">C </w:t>
            </w:r>
            <w:r w:rsidRPr="00DB0175">
              <w:rPr>
                <w:rFonts w:ascii="Times New Roman" w:hAnsi="Times New Roman"/>
                <w:i/>
                <w:iCs/>
              </w:rPr>
              <w:t>Inter-Integrated Circuit</w:t>
            </w:r>
          </w:p>
        </w:tc>
        <w:tc>
          <w:tcPr>
            <w:tcW w:w="1070" w:type="dxa"/>
          </w:tcPr>
          <w:p w14:paraId="0EDD2990" w14:textId="77777777" w:rsidR="00AB1A94" w:rsidRPr="00DB0175" w:rsidRDefault="00AB1A94" w:rsidP="00C5211B">
            <w:pPr>
              <w:jc w:val="center"/>
              <w:rPr>
                <w:rFonts w:ascii="Times New Roman" w:hAnsi="Times New Roman"/>
              </w:rPr>
            </w:pPr>
            <w:r w:rsidRPr="00DB0175">
              <w:rPr>
                <w:rFonts w:ascii="Times New Roman" w:hAnsi="Times New Roman"/>
              </w:rPr>
              <w:t>1</w:t>
            </w:r>
          </w:p>
        </w:tc>
        <w:tc>
          <w:tcPr>
            <w:tcW w:w="2277" w:type="dxa"/>
          </w:tcPr>
          <w:p w14:paraId="559032B5" w14:textId="77777777" w:rsidR="00AB1A94" w:rsidRPr="00DB0175" w:rsidRDefault="00AB1A94" w:rsidP="00C5211B">
            <w:pPr>
              <w:rPr>
                <w:rFonts w:ascii="Times New Roman" w:hAnsi="Times New Roman"/>
                <w:i/>
                <w:iCs/>
              </w:rPr>
            </w:pPr>
            <w:r w:rsidRPr="00DB0175">
              <w:rPr>
                <w:rFonts w:ascii="Times New Roman" w:hAnsi="Times New Roman"/>
              </w:rPr>
              <w:t xml:space="preserve">DAC 6-Bit </w:t>
            </w:r>
            <w:r w:rsidRPr="00DB0175">
              <w:rPr>
                <w:rFonts w:ascii="Times New Roman" w:hAnsi="Times New Roman"/>
                <w:i/>
                <w:iCs/>
              </w:rPr>
              <w:t xml:space="preserve">Digital to Analog </w:t>
            </w:r>
          </w:p>
        </w:tc>
      </w:tr>
      <w:tr w:rsidR="00AB1A94" w:rsidRPr="00DB0175" w14:paraId="5EACB362" w14:textId="77777777" w:rsidTr="00AB1A94">
        <w:trPr>
          <w:trHeight w:val="244"/>
          <w:jc w:val="center"/>
        </w:trPr>
        <w:tc>
          <w:tcPr>
            <w:tcW w:w="1070" w:type="dxa"/>
          </w:tcPr>
          <w:p w14:paraId="0C06AB91" w14:textId="77777777" w:rsidR="00AB1A94" w:rsidRPr="00DB0175" w:rsidRDefault="00AB1A94" w:rsidP="00C5211B">
            <w:pPr>
              <w:jc w:val="center"/>
              <w:rPr>
                <w:rFonts w:ascii="Times New Roman" w:hAnsi="Times New Roman"/>
              </w:rPr>
            </w:pPr>
            <w:r w:rsidRPr="00DB0175">
              <w:rPr>
                <w:rFonts w:ascii="Times New Roman" w:hAnsi="Times New Roman"/>
              </w:rPr>
              <w:t>1</w:t>
            </w:r>
          </w:p>
        </w:tc>
        <w:tc>
          <w:tcPr>
            <w:tcW w:w="2315" w:type="dxa"/>
          </w:tcPr>
          <w:p w14:paraId="76F09BC2" w14:textId="77777777" w:rsidR="00AB1A94" w:rsidRPr="00DB0175" w:rsidRDefault="00AB1A94" w:rsidP="00C5211B">
            <w:pPr>
              <w:tabs>
                <w:tab w:val="center" w:pos="1528"/>
              </w:tabs>
              <w:rPr>
                <w:rFonts w:ascii="Times New Roman" w:hAnsi="Times New Roman"/>
              </w:rPr>
            </w:pPr>
            <w:r w:rsidRPr="00DB0175">
              <w:rPr>
                <w:rFonts w:ascii="Times New Roman" w:hAnsi="Times New Roman"/>
              </w:rPr>
              <w:t>I</w:t>
            </w:r>
            <w:r w:rsidRPr="00DB0175">
              <w:rPr>
                <w:rFonts w:ascii="Times New Roman" w:hAnsi="Times New Roman"/>
                <w:vertAlign w:val="superscript"/>
              </w:rPr>
              <w:t>2</w:t>
            </w:r>
            <w:r w:rsidRPr="00DB0175">
              <w:rPr>
                <w:rFonts w:ascii="Times New Roman" w:hAnsi="Times New Roman"/>
              </w:rPr>
              <w:t xml:space="preserve">S </w:t>
            </w:r>
            <w:r w:rsidRPr="00DB0175">
              <w:rPr>
                <w:rFonts w:ascii="Times New Roman" w:hAnsi="Times New Roman"/>
                <w:i/>
                <w:iCs/>
              </w:rPr>
              <w:t>Inter-IC Sound</w:t>
            </w:r>
          </w:p>
        </w:tc>
        <w:tc>
          <w:tcPr>
            <w:tcW w:w="1070" w:type="dxa"/>
          </w:tcPr>
          <w:p w14:paraId="079469A0" w14:textId="77777777" w:rsidR="00AB1A94" w:rsidRPr="00DB0175" w:rsidRDefault="00AB1A94" w:rsidP="00C5211B">
            <w:pPr>
              <w:jc w:val="center"/>
              <w:rPr>
                <w:rFonts w:ascii="Times New Roman" w:hAnsi="Times New Roman"/>
              </w:rPr>
            </w:pPr>
            <w:r w:rsidRPr="00DB0175">
              <w:rPr>
                <w:rFonts w:ascii="Times New Roman" w:hAnsi="Times New Roman"/>
              </w:rPr>
              <w:t>1</w:t>
            </w:r>
          </w:p>
        </w:tc>
        <w:tc>
          <w:tcPr>
            <w:tcW w:w="2277" w:type="dxa"/>
          </w:tcPr>
          <w:p w14:paraId="63A4D43F" w14:textId="77777777" w:rsidR="00AB1A94" w:rsidRPr="00DB0175" w:rsidRDefault="00AB1A94" w:rsidP="00C5211B">
            <w:pPr>
              <w:rPr>
                <w:rFonts w:ascii="Times New Roman" w:hAnsi="Times New Roman"/>
                <w:i/>
                <w:iCs/>
              </w:rPr>
            </w:pPr>
            <w:r w:rsidRPr="00DB0175">
              <w:rPr>
                <w:rFonts w:ascii="Times New Roman" w:hAnsi="Times New Roman"/>
              </w:rPr>
              <w:t xml:space="preserve">DAC 12Bit </w:t>
            </w:r>
            <w:r w:rsidRPr="00DB0175">
              <w:rPr>
                <w:rFonts w:ascii="Times New Roman" w:hAnsi="Times New Roman"/>
                <w:i/>
                <w:iCs/>
              </w:rPr>
              <w:t>Digital to Analog</w:t>
            </w:r>
          </w:p>
        </w:tc>
      </w:tr>
      <w:tr w:rsidR="00AB1A94" w:rsidRPr="00DB0175" w14:paraId="1FEAE6D5" w14:textId="77777777" w:rsidTr="00AB1A94">
        <w:trPr>
          <w:trHeight w:val="504"/>
          <w:jc w:val="center"/>
        </w:trPr>
        <w:tc>
          <w:tcPr>
            <w:tcW w:w="1070" w:type="dxa"/>
          </w:tcPr>
          <w:p w14:paraId="226A8D12" w14:textId="77777777" w:rsidR="00AB1A94" w:rsidRPr="00DB0175" w:rsidRDefault="00AB1A94" w:rsidP="00C5211B">
            <w:pPr>
              <w:jc w:val="center"/>
              <w:rPr>
                <w:rFonts w:ascii="Times New Roman" w:hAnsi="Times New Roman"/>
              </w:rPr>
            </w:pPr>
            <w:r w:rsidRPr="00DB0175">
              <w:rPr>
                <w:rFonts w:ascii="Times New Roman" w:hAnsi="Times New Roman"/>
              </w:rPr>
              <w:t>3</w:t>
            </w:r>
          </w:p>
        </w:tc>
        <w:tc>
          <w:tcPr>
            <w:tcW w:w="2315" w:type="dxa"/>
          </w:tcPr>
          <w:p w14:paraId="6CB2B68A" w14:textId="77777777" w:rsidR="00AB1A94" w:rsidRPr="00DB0175" w:rsidRDefault="00AB1A94" w:rsidP="00C5211B">
            <w:pPr>
              <w:rPr>
                <w:rFonts w:ascii="Times New Roman" w:hAnsi="Times New Roman"/>
              </w:rPr>
            </w:pPr>
            <w:r w:rsidRPr="00DB0175">
              <w:rPr>
                <w:rFonts w:ascii="Times New Roman" w:hAnsi="Times New Roman"/>
              </w:rPr>
              <w:t xml:space="preserve">UART </w:t>
            </w:r>
            <w:r w:rsidRPr="00DB0175">
              <w:rPr>
                <w:rFonts w:ascii="Times New Roman" w:hAnsi="Times New Roman"/>
                <w:i/>
                <w:iCs/>
              </w:rPr>
              <w:t>Universal Asynchronous receiver-transmitter</w:t>
            </w:r>
            <w:r w:rsidRPr="00DB0175">
              <w:rPr>
                <w:rFonts w:ascii="Times New Roman" w:hAnsi="Times New Roman"/>
              </w:rPr>
              <w:t xml:space="preserve"> </w:t>
            </w:r>
          </w:p>
        </w:tc>
        <w:tc>
          <w:tcPr>
            <w:tcW w:w="1070" w:type="dxa"/>
          </w:tcPr>
          <w:p w14:paraId="1F11C585" w14:textId="77777777" w:rsidR="00AB1A94" w:rsidRPr="00DB0175" w:rsidRDefault="00AB1A94" w:rsidP="00C5211B">
            <w:pPr>
              <w:jc w:val="center"/>
              <w:rPr>
                <w:rFonts w:ascii="Times New Roman" w:hAnsi="Times New Roman"/>
              </w:rPr>
            </w:pPr>
            <w:r w:rsidRPr="00DB0175">
              <w:rPr>
                <w:rFonts w:ascii="Times New Roman" w:hAnsi="Times New Roman"/>
              </w:rPr>
              <w:t>84</w:t>
            </w:r>
          </w:p>
        </w:tc>
        <w:tc>
          <w:tcPr>
            <w:tcW w:w="2277" w:type="dxa"/>
          </w:tcPr>
          <w:p w14:paraId="07D33CB0" w14:textId="77777777" w:rsidR="00AB1A94" w:rsidRPr="00DB0175" w:rsidRDefault="00AB1A94" w:rsidP="00AB1A94">
            <w:pPr>
              <w:keepNext/>
              <w:rPr>
                <w:rFonts w:ascii="Times New Roman" w:hAnsi="Times New Roman"/>
                <w:i/>
                <w:iCs/>
              </w:rPr>
            </w:pPr>
            <w:r w:rsidRPr="00DB0175">
              <w:rPr>
                <w:rFonts w:ascii="Times New Roman" w:hAnsi="Times New Roman"/>
              </w:rPr>
              <w:t xml:space="preserve">GPIO </w:t>
            </w:r>
            <w:r w:rsidRPr="00DB0175">
              <w:rPr>
                <w:rFonts w:ascii="Times New Roman" w:hAnsi="Times New Roman"/>
                <w:i/>
                <w:iCs/>
              </w:rPr>
              <w:t xml:space="preserve">General Purpose         </w:t>
            </w:r>
            <w:proofErr w:type="spellStart"/>
            <w:r w:rsidRPr="00DB0175">
              <w:rPr>
                <w:rFonts w:ascii="Times New Roman" w:hAnsi="Times New Roman"/>
                <w:i/>
                <w:iCs/>
              </w:rPr>
              <w:t>Input/Output</w:t>
            </w:r>
            <w:proofErr w:type="spellEnd"/>
          </w:p>
        </w:tc>
      </w:tr>
    </w:tbl>
    <w:p w14:paraId="799DDB67" w14:textId="7FE31ACF" w:rsidR="001A1C0F" w:rsidRPr="00DB0175" w:rsidRDefault="001A1C0F" w:rsidP="00AB1A94">
      <w:pPr>
        <w:pStyle w:val="Caption"/>
        <w:jc w:val="center"/>
        <w:rPr>
          <w:rFonts w:ascii="Times New Roman" w:hAnsi="Times New Roman"/>
          <w:i w:val="0"/>
          <w:color w:val="auto"/>
          <w:sz w:val="24"/>
          <w:szCs w:val="24"/>
        </w:rPr>
      </w:pPr>
    </w:p>
    <w:p w14:paraId="0D80FE5D" w14:textId="3EEC37B4" w:rsidR="00EC5849" w:rsidRPr="00DB0175" w:rsidRDefault="00AB1A94" w:rsidP="00AB1A94">
      <w:pPr>
        <w:pStyle w:val="Caption"/>
        <w:jc w:val="center"/>
        <w:rPr>
          <w:rFonts w:ascii="Times New Roman" w:hAnsi="Times New Roman"/>
          <w:i w:val="0"/>
          <w:color w:val="auto"/>
          <w:sz w:val="24"/>
          <w:szCs w:val="24"/>
        </w:rPr>
      </w:pPr>
      <w:r w:rsidRPr="00DB0175">
        <w:rPr>
          <w:rFonts w:ascii="Times New Roman" w:hAnsi="Times New Roman"/>
          <w:i w:val="0"/>
          <w:color w:val="auto"/>
          <w:sz w:val="24"/>
          <w:szCs w:val="24"/>
        </w:rPr>
        <w:t xml:space="preserve">Table </w:t>
      </w:r>
      <w:r w:rsidRPr="00DB0175">
        <w:rPr>
          <w:rFonts w:ascii="Times New Roman" w:hAnsi="Times New Roman"/>
        </w:rPr>
        <w:fldChar w:fldCharType="begin"/>
      </w:r>
      <w:r w:rsidRPr="00DB0175">
        <w:rPr>
          <w:rFonts w:ascii="Times New Roman" w:hAnsi="Times New Roman"/>
          <w:i w:val="0"/>
          <w:color w:val="auto"/>
          <w:sz w:val="24"/>
          <w:szCs w:val="24"/>
        </w:rPr>
        <w:instrText xml:space="preserve"> SEQ Table \* ARABIC </w:instrText>
      </w:r>
      <w:r w:rsidRPr="00DB0175">
        <w:rPr>
          <w:rFonts w:ascii="Times New Roman" w:hAnsi="Times New Roman"/>
          <w:i w:val="0"/>
          <w:color w:val="auto"/>
          <w:sz w:val="24"/>
          <w:szCs w:val="24"/>
        </w:rPr>
        <w:fldChar w:fldCharType="separate"/>
      </w:r>
      <w:r w:rsidR="00115A18">
        <w:rPr>
          <w:rFonts w:ascii="Times New Roman" w:hAnsi="Times New Roman"/>
          <w:i w:val="0"/>
          <w:noProof/>
          <w:color w:val="auto"/>
          <w:sz w:val="24"/>
          <w:szCs w:val="24"/>
        </w:rPr>
        <w:t>4</w:t>
      </w:r>
      <w:r w:rsidRPr="00DB0175">
        <w:rPr>
          <w:rFonts w:ascii="Times New Roman" w:hAnsi="Times New Roman"/>
        </w:rPr>
        <w:fldChar w:fldCharType="end"/>
      </w:r>
      <w:r w:rsidR="0093652B" w:rsidRPr="00DB0175">
        <w:rPr>
          <w:rFonts w:ascii="Times New Roman" w:hAnsi="Times New Roman"/>
          <w:i w:val="0"/>
          <w:color w:val="auto"/>
          <w:sz w:val="24"/>
          <w:szCs w:val="24"/>
        </w:rPr>
        <w:t>: FRDM-KL46Z Port Availability</w:t>
      </w:r>
      <w:sdt>
        <w:sdtPr>
          <w:rPr>
            <w:rFonts w:ascii="Times New Roman" w:hAnsi="Times New Roman"/>
            <w:i w:val="0"/>
            <w:color w:val="auto"/>
            <w:sz w:val="24"/>
            <w:szCs w:val="24"/>
          </w:rPr>
          <w:id w:val="-1743867126"/>
          <w:citation/>
        </w:sdtPr>
        <w:sdtContent>
          <w:r w:rsidR="00733C64" w:rsidRPr="00DB0175">
            <w:rPr>
              <w:rFonts w:ascii="Times New Roman" w:hAnsi="Times New Roman"/>
              <w:i w:val="0"/>
              <w:color w:val="auto"/>
              <w:sz w:val="24"/>
              <w:szCs w:val="24"/>
            </w:rPr>
            <w:fldChar w:fldCharType="begin"/>
          </w:r>
          <w:r w:rsidR="00733C64" w:rsidRPr="00DB0175">
            <w:rPr>
              <w:rFonts w:ascii="Times New Roman" w:hAnsi="Times New Roman"/>
              <w:i w:val="0"/>
              <w:color w:val="auto"/>
              <w:sz w:val="24"/>
              <w:szCs w:val="24"/>
              <w:lang w:val="en-US"/>
            </w:rPr>
            <w:instrText xml:space="preserve"> CITATION NXP18 \l 1033 </w:instrText>
          </w:r>
          <w:r w:rsidR="00733C64" w:rsidRPr="00DB0175">
            <w:rPr>
              <w:rFonts w:ascii="Times New Roman" w:hAnsi="Times New Roman"/>
              <w:i w:val="0"/>
              <w:color w:val="auto"/>
              <w:sz w:val="24"/>
              <w:szCs w:val="24"/>
            </w:rPr>
            <w:fldChar w:fldCharType="separate"/>
          </w:r>
          <w:r w:rsidR="00DD1646" w:rsidRPr="00DB0175">
            <w:rPr>
              <w:rFonts w:ascii="Times New Roman" w:hAnsi="Times New Roman"/>
              <w:i w:val="0"/>
              <w:noProof/>
              <w:color w:val="auto"/>
              <w:sz w:val="24"/>
              <w:szCs w:val="24"/>
              <w:lang w:val="en-US"/>
            </w:rPr>
            <w:t xml:space="preserve"> </w:t>
          </w:r>
          <w:r w:rsidR="00DD1646" w:rsidRPr="00DB0175">
            <w:rPr>
              <w:rFonts w:ascii="Times New Roman" w:hAnsi="Times New Roman"/>
              <w:noProof/>
              <w:color w:val="auto"/>
              <w:sz w:val="24"/>
              <w:szCs w:val="24"/>
              <w:lang w:val="en-US"/>
            </w:rPr>
            <w:t>[4]</w:t>
          </w:r>
          <w:r w:rsidR="00733C64" w:rsidRPr="00DB0175">
            <w:rPr>
              <w:rFonts w:ascii="Times New Roman" w:hAnsi="Times New Roman"/>
              <w:i w:val="0"/>
              <w:color w:val="auto"/>
              <w:sz w:val="24"/>
              <w:szCs w:val="24"/>
            </w:rPr>
            <w:fldChar w:fldCharType="end"/>
          </w:r>
        </w:sdtContent>
      </w:sdt>
    </w:p>
    <w:p w14:paraId="3AA3120C" w14:textId="7FE31ACF" w:rsidR="005B2673" w:rsidRPr="00DB0175" w:rsidRDefault="005B2673" w:rsidP="005B2673">
      <w:pPr>
        <w:rPr>
          <w:rFonts w:ascii="Times New Roman" w:hAnsi="Times New Roman"/>
        </w:rPr>
      </w:pPr>
    </w:p>
    <w:p w14:paraId="78B6A440" w14:textId="7FE31ACF" w:rsidR="00C97847" w:rsidRPr="00DB0175" w:rsidRDefault="00C97847" w:rsidP="005B2673">
      <w:pPr>
        <w:rPr>
          <w:rFonts w:ascii="Times New Roman" w:hAnsi="Times New Roman"/>
        </w:rPr>
      </w:pPr>
    </w:p>
    <w:tbl>
      <w:tblPr>
        <w:tblStyle w:val="TableGrid"/>
        <w:tblW w:w="8640" w:type="dxa"/>
        <w:jc w:val="center"/>
        <w:tblLook w:val="04A0" w:firstRow="1" w:lastRow="0" w:firstColumn="1" w:lastColumn="0" w:noHBand="0" w:noVBand="1"/>
      </w:tblPr>
      <w:tblGrid>
        <w:gridCol w:w="2737"/>
        <w:gridCol w:w="1474"/>
        <w:gridCol w:w="1371"/>
        <w:gridCol w:w="3058"/>
      </w:tblGrid>
      <w:tr w:rsidR="005B2673" w:rsidRPr="00DB0175" w14:paraId="3A368705" w14:textId="77777777" w:rsidTr="00502D55">
        <w:trPr>
          <w:jc w:val="center"/>
        </w:trPr>
        <w:tc>
          <w:tcPr>
            <w:tcW w:w="2337" w:type="dxa"/>
            <w:shd w:val="clear" w:color="auto" w:fill="D9D9D9" w:themeFill="background1" w:themeFillShade="D9"/>
          </w:tcPr>
          <w:p w14:paraId="71655A22" w14:textId="77777777" w:rsidR="005B2673" w:rsidRPr="00DB0175" w:rsidRDefault="0AB1EE1A" w:rsidP="0AB1EE1A">
            <w:pPr>
              <w:jc w:val="center"/>
              <w:rPr>
                <w:rFonts w:ascii="Times New Roman" w:hAnsi="Times New Roman"/>
                <w:b/>
                <w:bCs/>
              </w:rPr>
            </w:pPr>
            <w:r w:rsidRPr="00DB0175">
              <w:rPr>
                <w:rFonts w:ascii="Times New Roman" w:hAnsi="Times New Roman"/>
                <w:b/>
                <w:bCs/>
              </w:rPr>
              <w:t>PIN function</w:t>
            </w:r>
          </w:p>
        </w:tc>
        <w:tc>
          <w:tcPr>
            <w:tcW w:w="1258" w:type="dxa"/>
            <w:shd w:val="clear" w:color="auto" w:fill="D9D9D9" w:themeFill="background1" w:themeFillShade="D9"/>
          </w:tcPr>
          <w:p w14:paraId="583FC95B" w14:textId="77777777" w:rsidR="005B2673" w:rsidRPr="00DB0175" w:rsidRDefault="3176F0C0" w:rsidP="3176F0C0">
            <w:pPr>
              <w:jc w:val="center"/>
              <w:rPr>
                <w:rFonts w:ascii="Times New Roman" w:hAnsi="Times New Roman"/>
                <w:b/>
                <w:bCs/>
              </w:rPr>
            </w:pPr>
            <w:r w:rsidRPr="00DB0175">
              <w:rPr>
                <w:rFonts w:ascii="Times New Roman" w:hAnsi="Times New Roman"/>
                <w:b/>
                <w:bCs/>
              </w:rPr>
              <w:t xml:space="preserve">PIN </w:t>
            </w:r>
            <w:proofErr w:type="spellStart"/>
            <w:r w:rsidRPr="00DB0175">
              <w:rPr>
                <w:rFonts w:ascii="Times New Roman" w:hAnsi="Times New Roman"/>
                <w:b/>
                <w:bCs/>
              </w:rPr>
              <w:t>iD</w:t>
            </w:r>
            <w:proofErr w:type="spellEnd"/>
          </w:p>
        </w:tc>
        <w:tc>
          <w:tcPr>
            <w:tcW w:w="1170" w:type="dxa"/>
            <w:shd w:val="clear" w:color="auto" w:fill="D9D9D9" w:themeFill="background1" w:themeFillShade="D9"/>
          </w:tcPr>
          <w:p w14:paraId="221C7D67" w14:textId="77777777" w:rsidR="005B2673" w:rsidRPr="00DB0175" w:rsidRDefault="3176F0C0" w:rsidP="3176F0C0">
            <w:pPr>
              <w:jc w:val="center"/>
              <w:rPr>
                <w:rFonts w:ascii="Times New Roman" w:hAnsi="Times New Roman"/>
                <w:b/>
                <w:bCs/>
              </w:rPr>
            </w:pPr>
            <w:r w:rsidRPr="00DB0175">
              <w:rPr>
                <w:rFonts w:ascii="Times New Roman" w:hAnsi="Times New Roman"/>
                <w:b/>
                <w:bCs/>
              </w:rPr>
              <w:t xml:space="preserve">PIN </w:t>
            </w:r>
            <w:proofErr w:type="spellStart"/>
            <w:r w:rsidRPr="00DB0175">
              <w:rPr>
                <w:rFonts w:ascii="Times New Roman" w:hAnsi="Times New Roman"/>
                <w:b/>
                <w:bCs/>
              </w:rPr>
              <w:t>iD</w:t>
            </w:r>
            <w:proofErr w:type="spellEnd"/>
          </w:p>
        </w:tc>
        <w:tc>
          <w:tcPr>
            <w:tcW w:w="2610" w:type="dxa"/>
            <w:shd w:val="clear" w:color="auto" w:fill="D9D9D9" w:themeFill="background1" w:themeFillShade="D9"/>
          </w:tcPr>
          <w:p w14:paraId="3A03ADFD" w14:textId="77777777" w:rsidR="005B2673" w:rsidRPr="00DB0175" w:rsidRDefault="0AB1EE1A" w:rsidP="0AB1EE1A">
            <w:pPr>
              <w:jc w:val="center"/>
              <w:rPr>
                <w:rFonts w:ascii="Times New Roman" w:hAnsi="Times New Roman"/>
                <w:b/>
                <w:bCs/>
              </w:rPr>
            </w:pPr>
            <w:r w:rsidRPr="00DB0175">
              <w:rPr>
                <w:rFonts w:ascii="Times New Roman" w:hAnsi="Times New Roman"/>
                <w:b/>
                <w:bCs/>
              </w:rPr>
              <w:t>PIN Function</w:t>
            </w:r>
          </w:p>
        </w:tc>
      </w:tr>
      <w:tr w:rsidR="005B2673" w:rsidRPr="00DB0175" w14:paraId="23B047E4" w14:textId="77777777" w:rsidTr="00102E2F">
        <w:trPr>
          <w:jc w:val="center"/>
        </w:trPr>
        <w:tc>
          <w:tcPr>
            <w:tcW w:w="2337" w:type="dxa"/>
          </w:tcPr>
          <w:p w14:paraId="58E6A8ED" w14:textId="77777777" w:rsidR="005B2673" w:rsidRPr="00DB0175" w:rsidRDefault="0AB1EE1A" w:rsidP="0AB1EE1A">
            <w:pPr>
              <w:jc w:val="center"/>
              <w:rPr>
                <w:rFonts w:ascii="Times New Roman" w:hAnsi="Times New Roman"/>
              </w:rPr>
            </w:pPr>
            <w:r w:rsidRPr="00DB0175">
              <w:rPr>
                <w:rFonts w:ascii="Times New Roman" w:hAnsi="Times New Roman"/>
              </w:rPr>
              <w:t>Analog</w:t>
            </w:r>
          </w:p>
        </w:tc>
        <w:tc>
          <w:tcPr>
            <w:tcW w:w="1258" w:type="dxa"/>
          </w:tcPr>
          <w:p w14:paraId="23EB6B55" w14:textId="77777777" w:rsidR="005B2673" w:rsidRPr="00DB0175" w:rsidRDefault="0AB1EE1A" w:rsidP="0AB1EE1A">
            <w:pPr>
              <w:jc w:val="center"/>
              <w:rPr>
                <w:rFonts w:ascii="Times New Roman" w:hAnsi="Times New Roman"/>
              </w:rPr>
            </w:pPr>
            <w:r w:rsidRPr="00DB0175">
              <w:rPr>
                <w:rFonts w:ascii="Times New Roman" w:hAnsi="Times New Roman"/>
              </w:rPr>
              <w:t>AN</w:t>
            </w:r>
          </w:p>
        </w:tc>
        <w:tc>
          <w:tcPr>
            <w:tcW w:w="1170" w:type="dxa"/>
          </w:tcPr>
          <w:p w14:paraId="1981708D" w14:textId="77777777" w:rsidR="005B2673" w:rsidRPr="00DB0175" w:rsidRDefault="0AB1EE1A" w:rsidP="0AB1EE1A">
            <w:pPr>
              <w:jc w:val="center"/>
              <w:rPr>
                <w:rFonts w:ascii="Times New Roman" w:hAnsi="Times New Roman"/>
              </w:rPr>
            </w:pPr>
            <w:r w:rsidRPr="00DB0175">
              <w:rPr>
                <w:rFonts w:ascii="Times New Roman" w:hAnsi="Times New Roman"/>
              </w:rPr>
              <w:t>PWM</w:t>
            </w:r>
          </w:p>
        </w:tc>
        <w:tc>
          <w:tcPr>
            <w:tcW w:w="2610" w:type="dxa"/>
          </w:tcPr>
          <w:p w14:paraId="15C78E71" w14:textId="77777777" w:rsidR="005B2673" w:rsidRPr="00DB0175" w:rsidRDefault="0AB1EE1A" w:rsidP="0AB1EE1A">
            <w:pPr>
              <w:jc w:val="center"/>
              <w:rPr>
                <w:rFonts w:ascii="Times New Roman" w:hAnsi="Times New Roman"/>
              </w:rPr>
            </w:pPr>
            <w:r w:rsidRPr="00DB0175">
              <w:rPr>
                <w:rFonts w:ascii="Times New Roman" w:hAnsi="Times New Roman"/>
              </w:rPr>
              <w:t>PWN output</w:t>
            </w:r>
          </w:p>
        </w:tc>
      </w:tr>
      <w:tr w:rsidR="005B2673" w:rsidRPr="00DB0175" w14:paraId="7DA901CD" w14:textId="77777777" w:rsidTr="00102E2F">
        <w:trPr>
          <w:jc w:val="center"/>
        </w:trPr>
        <w:tc>
          <w:tcPr>
            <w:tcW w:w="2337" w:type="dxa"/>
          </w:tcPr>
          <w:p w14:paraId="3CC2AA34" w14:textId="77777777" w:rsidR="005B2673" w:rsidRPr="00DB0175" w:rsidRDefault="0AB1EE1A" w:rsidP="0AB1EE1A">
            <w:pPr>
              <w:jc w:val="center"/>
              <w:rPr>
                <w:rFonts w:ascii="Times New Roman" w:hAnsi="Times New Roman"/>
              </w:rPr>
            </w:pPr>
            <w:r w:rsidRPr="00DB0175">
              <w:rPr>
                <w:rFonts w:ascii="Times New Roman" w:hAnsi="Times New Roman"/>
              </w:rPr>
              <w:t>Reset</w:t>
            </w:r>
          </w:p>
        </w:tc>
        <w:tc>
          <w:tcPr>
            <w:tcW w:w="1258" w:type="dxa"/>
          </w:tcPr>
          <w:p w14:paraId="13086575" w14:textId="77777777" w:rsidR="005B2673" w:rsidRPr="00DB0175" w:rsidRDefault="0AB1EE1A" w:rsidP="0AB1EE1A">
            <w:pPr>
              <w:jc w:val="center"/>
              <w:rPr>
                <w:rFonts w:ascii="Times New Roman" w:hAnsi="Times New Roman"/>
              </w:rPr>
            </w:pPr>
            <w:r w:rsidRPr="00DB0175">
              <w:rPr>
                <w:rFonts w:ascii="Times New Roman" w:hAnsi="Times New Roman"/>
              </w:rPr>
              <w:t>EST</w:t>
            </w:r>
          </w:p>
        </w:tc>
        <w:tc>
          <w:tcPr>
            <w:tcW w:w="1170" w:type="dxa"/>
          </w:tcPr>
          <w:p w14:paraId="442907CE" w14:textId="77777777" w:rsidR="005B2673" w:rsidRPr="00DB0175" w:rsidRDefault="0AB1EE1A" w:rsidP="0AB1EE1A">
            <w:pPr>
              <w:jc w:val="center"/>
              <w:rPr>
                <w:rFonts w:ascii="Times New Roman" w:hAnsi="Times New Roman"/>
              </w:rPr>
            </w:pPr>
            <w:r w:rsidRPr="00DB0175">
              <w:rPr>
                <w:rFonts w:ascii="Times New Roman" w:hAnsi="Times New Roman"/>
              </w:rPr>
              <w:t>INT</w:t>
            </w:r>
          </w:p>
        </w:tc>
        <w:tc>
          <w:tcPr>
            <w:tcW w:w="2610" w:type="dxa"/>
          </w:tcPr>
          <w:p w14:paraId="751D3C8E" w14:textId="77777777" w:rsidR="005B2673" w:rsidRPr="00DB0175" w:rsidRDefault="0AB1EE1A" w:rsidP="0AB1EE1A">
            <w:pPr>
              <w:jc w:val="center"/>
              <w:rPr>
                <w:rFonts w:ascii="Times New Roman" w:hAnsi="Times New Roman"/>
              </w:rPr>
            </w:pPr>
            <w:r w:rsidRPr="00DB0175">
              <w:rPr>
                <w:rFonts w:ascii="Times New Roman" w:hAnsi="Times New Roman"/>
              </w:rPr>
              <w:t>Hardware Interrupt</w:t>
            </w:r>
          </w:p>
        </w:tc>
      </w:tr>
      <w:tr w:rsidR="005B2673" w:rsidRPr="00DB0175" w14:paraId="44C60D0A" w14:textId="77777777" w:rsidTr="00102E2F">
        <w:trPr>
          <w:jc w:val="center"/>
        </w:trPr>
        <w:tc>
          <w:tcPr>
            <w:tcW w:w="2337" w:type="dxa"/>
          </w:tcPr>
          <w:p w14:paraId="57B71D2B" w14:textId="77777777" w:rsidR="005B2673" w:rsidRPr="00DB0175" w:rsidRDefault="0AB1EE1A" w:rsidP="0AB1EE1A">
            <w:pPr>
              <w:jc w:val="center"/>
              <w:rPr>
                <w:rFonts w:ascii="Times New Roman" w:hAnsi="Times New Roman"/>
              </w:rPr>
            </w:pPr>
            <w:r w:rsidRPr="00DB0175">
              <w:rPr>
                <w:rFonts w:ascii="Times New Roman" w:hAnsi="Times New Roman"/>
              </w:rPr>
              <w:t>SPI chip Select</w:t>
            </w:r>
          </w:p>
        </w:tc>
        <w:tc>
          <w:tcPr>
            <w:tcW w:w="1258" w:type="dxa"/>
          </w:tcPr>
          <w:p w14:paraId="26E6D2AA" w14:textId="77777777" w:rsidR="005B2673" w:rsidRPr="00DB0175" w:rsidRDefault="0AB1EE1A" w:rsidP="0AB1EE1A">
            <w:pPr>
              <w:jc w:val="center"/>
              <w:rPr>
                <w:rFonts w:ascii="Times New Roman" w:hAnsi="Times New Roman"/>
              </w:rPr>
            </w:pPr>
            <w:r w:rsidRPr="00DB0175">
              <w:rPr>
                <w:rFonts w:ascii="Times New Roman" w:hAnsi="Times New Roman"/>
              </w:rPr>
              <w:t>CS</w:t>
            </w:r>
          </w:p>
        </w:tc>
        <w:tc>
          <w:tcPr>
            <w:tcW w:w="1170" w:type="dxa"/>
          </w:tcPr>
          <w:p w14:paraId="002C87A6" w14:textId="77777777" w:rsidR="005B2673" w:rsidRPr="00DB0175" w:rsidRDefault="0AB1EE1A" w:rsidP="0AB1EE1A">
            <w:pPr>
              <w:jc w:val="center"/>
              <w:rPr>
                <w:rFonts w:ascii="Times New Roman" w:hAnsi="Times New Roman"/>
              </w:rPr>
            </w:pPr>
            <w:r w:rsidRPr="00DB0175">
              <w:rPr>
                <w:rFonts w:ascii="Times New Roman" w:hAnsi="Times New Roman"/>
              </w:rPr>
              <w:t>RX</w:t>
            </w:r>
          </w:p>
        </w:tc>
        <w:tc>
          <w:tcPr>
            <w:tcW w:w="2610" w:type="dxa"/>
          </w:tcPr>
          <w:p w14:paraId="475C8E25" w14:textId="77777777" w:rsidR="005B2673" w:rsidRPr="00DB0175" w:rsidRDefault="0AB1EE1A" w:rsidP="0AB1EE1A">
            <w:pPr>
              <w:jc w:val="center"/>
              <w:rPr>
                <w:rFonts w:ascii="Times New Roman" w:hAnsi="Times New Roman"/>
              </w:rPr>
            </w:pPr>
            <w:r w:rsidRPr="00DB0175">
              <w:rPr>
                <w:rFonts w:ascii="Times New Roman" w:hAnsi="Times New Roman"/>
              </w:rPr>
              <w:t>UART Receive</w:t>
            </w:r>
          </w:p>
        </w:tc>
      </w:tr>
      <w:tr w:rsidR="005B2673" w:rsidRPr="00DB0175" w14:paraId="5BFBA1FC" w14:textId="77777777" w:rsidTr="00102E2F">
        <w:trPr>
          <w:jc w:val="center"/>
        </w:trPr>
        <w:tc>
          <w:tcPr>
            <w:tcW w:w="2337" w:type="dxa"/>
          </w:tcPr>
          <w:p w14:paraId="7CEF1A90" w14:textId="77777777" w:rsidR="005B2673" w:rsidRPr="00DB0175" w:rsidRDefault="0AB1EE1A" w:rsidP="0AB1EE1A">
            <w:pPr>
              <w:jc w:val="center"/>
              <w:rPr>
                <w:rFonts w:ascii="Times New Roman" w:hAnsi="Times New Roman"/>
              </w:rPr>
            </w:pPr>
            <w:r w:rsidRPr="00DB0175">
              <w:rPr>
                <w:rFonts w:ascii="Times New Roman" w:hAnsi="Times New Roman"/>
              </w:rPr>
              <w:t>SPI Clock</w:t>
            </w:r>
          </w:p>
        </w:tc>
        <w:tc>
          <w:tcPr>
            <w:tcW w:w="1258" w:type="dxa"/>
          </w:tcPr>
          <w:p w14:paraId="7BDAEFA9" w14:textId="77777777" w:rsidR="005B2673" w:rsidRPr="00DB0175" w:rsidRDefault="0AB1EE1A" w:rsidP="0AB1EE1A">
            <w:pPr>
              <w:jc w:val="center"/>
              <w:rPr>
                <w:rFonts w:ascii="Times New Roman" w:hAnsi="Times New Roman"/>
              </w:rPr>
            </w:pPr>
            <w:r w:rsidRPr="00DB0175">
              <w:rPr>
                <w:rFonts w:ascii="Times New Roman" w:hAnsi="Times New Roman"/>
              </w:rPr>
              <w:t>SCK</w:t>
            </w:r>
          </w:p>
        </w:tc>
        <w:tc>
          <w:tcPr>
            <w:tcW w:w="1170" w:type="dxa"/>
          </w:tcPr>
          <w:p w14:paraId="19290F39" w14:textId="77777777" w:rsidR="005B2673" w:rsidRPr="00DB0175" w:rsidRDefault="0AB1EE1A" w:rsidP="0AB1EE1A">
            <w:pPr>
              <w:jc w:val="center"/>
              <w:rPr>
                <w:rFonts w:ascii="Times New Roman" w:hAnsi="Times New Roman"/>
              </w:rPr>
            </w:pPr>
            <w:r w:rsidRPr="00DB0175">
              <w:rPr>
                <w:rFonts w:ascii="Times New Roman" w:hAnsi="Times New Roman"/>
              </w:rPr>
              <w:t>TX</w:t>
            </w:r>
          </w:p>
        </w:tc>
        <w:tc>
          <w:tcPr>
            <w:tcW w:w="2610" w:type="dxa"/>
          </w:tcPr>
          <w:p w14:paraId="5739B5AD" w14:textId="77777777" w:rsidR="005B2673" w:rsidRPr="00DB0175" w:rsidRDefault="0AB1EE1A" w:rsidP="0AB1EE1A">
            <w:pPr>
              <w:jc w:val="center"/>
              <w:rPr>
                <w:rFonts w:ascii="Times New Roman" w:hAnsi="Times New Roman"/>
              </w:rPr>
            </w:pPr>
            <w:r w:rsidRPr="00DB0175">
              <w:rPr>
                <w:rFonts w:ascii="Times New Roman" w:hAnsi="Times New Roman"/>
              </w:rPr>
              <w:t>UART Transmit</w:t>
            </w:r>
          </w:p>
        </w:tc>
      </w:tr>
      <w:tr w:rsidR="005B2673" w:rsidRPr="00DB0175" w14:paraId="76EFB6D9" w14:textId="77777777" w:rsidTr="00102E2F">
        <w:trPr>
          <w:jc w:val="center"/>
        </w:trPr>
        <w:tc>
          <w:tcPr>
            <w:tcW w:w="2337" w:type="dxa"/>
          </w:tcPr>
          <w:p w14:paraId="5F822F37" w14:textId="77777777" w:rsidR="005B2673" w:rsidRPr="00DB0175" w:rsidRDefault="0AB1EE1A" w:rsidP="0AB1EE1A">
            <w:pPr>
              <w:jc w:val="center"/>
              <w:rPr>
                <w:rFonts w:ascii="Times New Roman" w:hAnsi="Times New Roman"/>
              </w:rPr>
            </w:pPr>
            <w:r w:rsidRPr="00DB0175">
              <w:rPr>
                <w:rFonts w:ascii="Times New Roman" w:hAnsi="Times New Roman"/>
              </w:rPr>
              <w:t>SPI</w:t>
            </w:r>
          </w:p>
          <w:p w14:paraId="205A35B0" w14:textId="77777777" w:rsidR="005B2673" w:rsidRPr="00DB0175" w:rsidRDefault="0AB1EE1A" w:rsidP="0AB1EE1A">
            <w:pPr>
              <w:jc w:val="center"/>
              <w:rPr>
                <w:rFonts w:ascii="Times New Roman" w:hAnsi="Times New Roman"/>
              </w:rPr>
            </w:pPr>
            <w:r w:rsidRPr="00DB0175">
              <w:rPr>
                <w:rFonts w:ascii="Times New Roman" w:hAnsi="Times New Roman"/>
              </w:rPr>
              <w:t>Master input</w:t>
            </w:r>
          </w:p>
          <w:p w14:paraId="3FCA5936" w14:textId="77777777" w:rsidR="005B2673" w:rsidRPr="00DB0175" w:rsidRDefault="0AB1EE1A" w:rsidP="0AB1EE1A">
            <w:pPr>
              <w:jc w:val="center"/>
              <w:rPr>
                <w:rFonts w:ascii="Times New Roman" w:hAnsi="Times New Roman"/>
              </w:rPr>
            </w:pPr>
            <w:r w:rsidRPr="00DB0175">
              <w:rPr>
                <w:rFonts w:ascii="Times New Roman" w:hAnsi="Times New Roman"/>
              </w:rPr>
              <w:t>Slave output</w:t>
            </w:r>
          </w:p>
        </w:tc>
        <w:tc>
          <w:tcPr>
            <w:tcW w:w="1258" w:type="dxa"/>
          </w:tcPr>
          <w:p w14:paraId="50CD2FE7" w14:textId="77777777" w:rsidR="005B2673" w:rsidRPr="00DB0175" w:rsidRDefault="0AB1EE1A" w:rsidP="0AB1EE1A">
            <w:pPr>
              <w:jc w:val="center"/>
              <w:rPr>
                <w:rFonts w:ascii="Times New Roman" w:hAnsi="Times New Roman"/>
              </w:rPr>
            </w:pPr>
            <w:r w:rsidRPr="00DB0175">
              <w:rPr>
                <w:rFonts w:ascii="Times New Roman" w:hAnsi="Times New Roman"/>
              </w:rPr>
              <w:t>MISO</w:t>
            </w:r>
          </w:p>
        </w:tc>
        <w:tc>
          <w:tcPr>
            <w:tcW w:w="1170" w:type="dxa"/>
          </w:tcPr>
          <w:p w14:paraId="6AB38F1A" w14:textId="77777777" w:rsidR="005B2673" w:rsidRPr="00DB0175" w:rsidRDefault="0AB1EE1A" w:rsidP="0AB1EE1A">
            <w:pPr>
              <w:jc w:val="center"/>
              <w:rPr>
                <w:rFonts w:ascii="Times New Roman" w:hAnsi="Times New Roman"/>
              </w:rPr>
            </w:pPr>
            <w:r w:rsidRPr="00DB0175">
              <w:rPr>
                <w:rFonts w:ascii="Times New Roman" w:hAnsi="Times New Roman"/>
              </w:rPr>
              <w:t>SCL</w:t>
            </w:r>
          </w:p>
        </w:tc>
        <w:tc>
          <w:tcPr>
            <w:tcW w:w="2610" w:type="dxa"/>
          </w:tcPr>
          <w:p w14:paraId="0585BEA7" w14:textId="77777777" w:rsidR="005B2673" w:rsidRPr="00DB0175" w:rsidRDefault="0AB1EE1A" w:rsidP="0AB1EE1A">
            <w:pPr>
              <w:jc w:val="center"/>
              <w:rPr>
                <w:rFonts w:ascii="Times New Roman" w:hAnsi="Times New Roman"/>
              </w:rPr>
            </w:pPr>
            <w:r w:rsidRPr="00DB0175">
              <w:rPr>
                <w:rFonts w:ascii="Times New Roman" w:hAnsi="Times New Roman"/>
              </w:rPr>
              <w:t>I</w:t>
            </w:r>
            <w:r w:rsidRPr="00DB0175">
              <w:rPr>
                <w:rFonts w:ascii="Times New Roman" w:hAnsi="Times New Roman"/>
                <w:vertAlign w:val="superscript"/>
              </w:rPr>
              <w:t>2</w:t>
            </w:r>
            <w:r w:rsidRPr="00DB0175">
              <w:rPr>
                <w:rFonts w:ascii="Times New Roman" w:hAnsi="Times New Roman"/>
              </w:rPr>
              <w:t>C clock</w:t>
            </w:r>
          </w:p>
        </w:tc>
      </w:tr>
      <w:tr w:rsidR="005B2673" w:rsidRPr="00DB0175" w14:paraId="3AE188AE" w14:textId="77777777" w:rsidTr="00102E2F">
        <w:trPr>
          <w:jc w:val="center"/>
        </w:trPr>
        <w:tc>
          <w:tcPr>
            <w:tcW w:w="2337" w:type="dxa"/>
          </w:tcPr>
          <w:p w14:paraId="6546AD26" w14:textId="77777777" w:rsidR="005B2673" w:rsidRPr="00DB0175" w:rsidRDefault="0AB1EE1A" w:rsidP="0AB1EE1A">
            <w:pPr>
              <w:jc w:val="center"/>
              <w:rPr>
                <w:rFonts w:ascii="Times New Roman" w:hAnsi="Times New Roman"/>
              </w:rPr>
            </w:pPr>
            <w:r w:rsidRPr="00DB0175">
              <w:rPr>
                <w:rFonts w:ascii="Times New Roman" w:hAnsi="Times New Roman"/>
              </w:rPr>
              <w:t>SPI</w:t>
            </w:r>
          </w:p>
          <w:p w14:paraId="636D70A1" w14:textId="77777777" w:rsidR="005B2673" w:rsidRPr="00DB0175" w:rsidRDefault="0AB1EE1A" w:rsidP="0AB1EE1A">
            <w:pPr>
              <w:jc w:val="center"/>
              <w:rPr>
                <w:rFonts w:ascii="Times New Roman" w:hAnsi="Times New Roman"/>
              </w:rPr>
            </w:pPr>
            <w:r w:rsidRPr="00DB0175">
              <w:rPr>
                <w:rFonts w:ascii="Times New Roman" w:hAnsi="Times New Roman"/>
              </w:rPr>
              <w:t>Master output</w:t>
            </w:r>
          </w:p>
          <w:p w14:paraId="7886CAEB" w14:textId="77777777" w:rsidR="005B2673" w:rsidRPr="00DB0175" w:rsidRDefault="0AB1EE1A" w:rsidP="0AB1EE1A">
            <w:pPr>
              <w:jc w:val="center"/>
              <w:rPr>
                <w:rFonts w:ascii="Times New Roman" w:hAnsi="Times New Roman"/>
              </w:rPr>
            </w:pPr>
            <w:r w:rsidRPr="00DB0175">
              <w:rPr>
                <w:rFonts w:ascii="Times New Roman" w:hAnsi="Times New Roman"/>
              </w:rPr>
              <w:t>Slave input</w:t>
            </w:r>
          </w:p>
        </w:tc>
        <w:tc>
          <w:tcPr>
            <w:tcW w:w="1258" w:type="dxa"/>
          </w:tcPr>
          <w:p w14:paraId="662391EE" w14:textId="77777777" w:rsidR="005B2673" w:rsidRPr="00DB0175" w:rsidRDefault="0AB1EE1A" w:rsidP="0AB1EE1A">
            <w:pPr>
              <w:jc w:val="center"/>
              <w:rPr>
                <w:rFonts w:ascii="Times New Roman" w:hAnsi="Times New Roman"/>
              </w:rPr>
            </w:pPr>
            <w:r w:rsidRPr="00DB0175">
              <w:rPr>
                <w:rFonts w:ascii="Times New Roman" w:hAnsi="Times New Roman"/>
              </w:rPr>
              <w:t>MOSI</w:t>
            </w:r>
          </w:p>
        </w:tc>
        <w:tc>
          <w:tcPr>
            <w:tcW w:w="1170" w:type="dxa"/>
          </w:tcPr>
          <w:p w14:paraId="7DA23B56" w14:textId="77777777" w:rsidR="005B2673" w:rsidRPr="00DB0175" w:rsidRDefault="0AB1EE1A" w:rsidP="0AB1EE1A">
            <w:pPr>
              <w:jc w:val="center"/>
              <w:rPr>
                <w:rFonts w:ascii="Times New Roman" w:hAnsi="Times New Roman"/>
              </w:rPr>
            </w:pPr>
            <w:r w:rsidRPr="00DB0175">
              <w:rPr>
                <w:rFonts w:ascii="Times New Roman" w:hAnsi="Times New Roman"/>
              </w:rPr>
              <w:t>SDA</w:t>
            </w:r>
          </w:p>
        </w:tc>
        <w:tc>
          <w:tcPr>
            <w:tcW w:w="2610" w:type="dxa"/>
          </w:tcPr>
          <w:p w14:paraId="53CB5750" w14:textId="77777777" w:rsidR="005B2673" w:rsidRPr="00DB0175" w:rsidRDefault="0AB1EE1A" w:rsidP="0AB1EE1A">
            <w:pPr>
              <w:jc w:val="center"/>
              <w:rPr>
                <w:rFonts w:ascii="Times New Roman" w:hAnsi="Times New Roman"/>
              </w:rPr>
            </w:pPr>
            <w:r w:rsidRPr="00DB0175">
              <w:rPr>
                <w:rFonts w:ascii="Times New Roman" w:hAnsi="Times New Roman"/>
              </w:rPr>
              <w:t>I</w:t>
            </w:r>
            <w:r w:rsidRPr="00DB0175">
              <w:rPr>
                <w:rFonts w:ascii="Times New Roman" w:hAnsi="Times New Roman"/>
                <w:vertAlign w:val="superscript"/>
              </w:rPr>
              <w:t>2</w:t>
            </w:r>
            <w:r w:rsidRPr="00DB0175">
              <w:rPr>
                <w:rFonts w:ascii="Times New Roman" w:hAnsi="Times New Roman"/>
              </w:rPr>
              <w:t>c data</w:t>
            </w:r>
          </w:p>
        </w:tc>
      </w:tr>
      <w:tr w:rsidR="005B2673" w:rsidRPr="00DB0175" w14:paraId="6972C92D" w14:textId="77777777" w:rsidTr="00102E2F">
        <w:trPr>
          <w:jc w:val="center"/>
        </w:trPr>
        <w:tc>
          <w:tcPr>
            <w:tcW w:w="2337" w:type="dxa"/>
          </w:tcPr>
          <w:p w14:paraId="79455546" w14:textId="77777777" w:rsidR="005B2673" w:rsidRPr="00DB0175" w:rsidRDefault="0AB1EE1A" w:rsidP="0AB1EE1A">
            <w:pPr>
              <w:jc w:val="center"/>
              <w:rPr>
                <w:rFonts w:ascii="Times New Roman" w:hAnsi="Times New Roman"/>
              </w:rPr>
            </w:pPr>
            <w:r w:rsidRPr="00DB0175">
              <w:rPr>
                <w:rFonts w:ascii="Times New Roman" w:hAnsi="Times New Roman"/>
              </w:rPr>
              <w:t>VCC – 3.3V Power</w:t>
            </w:r>
          </w:p>
        </w:tc>
        <w:tc>
          <w:tcPr>
            <w:tcW w:w="1258" w:type="dxa"/>
          </w:tcPr>
          <w:p w14:paraId="73E54501" w14:textId="77777777" w:rsidR="005B2673" w:rsidRPr="00DB0175" w:rsidRDefault="0AB1EE1A" w:rsidP="0AB1EE1A">
            <w:pPr>
              <w:jc w:val="center"/>
              <w:rPr>
                <w:rFonts w:ascii="Times New Roman" w:hAnsi="Times New Roman"/>
              </w:rPr>
            </w:pPr>
            <w:r w:rsidRPr="00DB0175">
              <w:rPr>
                <w:rFonts w:ascii="Times New Roman" w:hAnsi="Times New Roman"/>
              </w:rPr>
              <w:t>+3.3V</w:t>
            </w:r>
          </w:p>
        </w:tc>
        <w:tc>
          <w:tcPr>
            <w:tcW w:w="1170" w:type="dxa"/>
          </w:tcPr>
          <w:p w14:paraId="3D952AD4" w14:textId="77777777" w:rsidR="005B2673" w:rsidRPr="00DB0175" w:rsidRDefault="0AB1EE1A" w:rsidP="0AB1EE1A">
            <w:pPr>
              <w:jc w:val="center"/>
              <w:rPr>
                <w:rFonts w:ascii="Times New Roman" w:hAnsi="Times New Roman"/>
              </w:rPr>
            </w:pPr>
            <w:r w:rsidRPr="00DB0175">
              <w:rPr>
                <w:rFonts w:ascii="Times New Roman" w:hAnsi="Times New Roman"/>
              </w:rPr>
              <w:t>+5V</w:t>
            </w:r>
          </w:p>
        </w:tc>
        <w:tc>
          <w:tcPr>
            <w:tcW w:w="2610" w:type="dxa"/>
          </w:tcPr>
          <w:p w14:paraId="1E98DD69" w14:textId="77777777" w:rsidR="005B2673" w:rsidRPr="00DB0175" w:rsidRDefault="0AB1EE1A" w:rsidP="0AB1EE1A">
            <w:pPr>
              <w:jc w:val="center"/>
              <w:rPr>
                <w:rFonts w:ascii="Times New Roman" w:hAnsi="Times New Roman"/>
              </w:rPr>
            </w:pPr>
            <w:r w:rsidRPr="00DB0175">
              <w:rPr>
                <w:rFonts w:ascii="Times New Roman" w:hAnsi="Times New Roman"/>
              </w:rPr>
              <w:t>VCC – 5V Power</w:t>
            </w:r>
          </w:p>
        </w:tc>
      </w:tr>
      <w:tr w:rsidR="005B2673" w:rsidRPr="00DB0175" w14:paraId="740C3A75" w14:textId="77777777" w:rsidTr="00102E2F">
        <w:trPr>
          <w:jc w:val="center"/>
        </w:trPr>
        <w:tc>
          <w:tcPr>
            <w:tcW w:w="2337" w:type="dxa"/>
          </w:tcPr>
          <w:p w14:paraId="739CC0DA" w14:textId="77777777" w:rsidR="005B2673" w:rsidRPr="00DB0175" w:rsidRDefault="0AB1EE1A" w:rsidP="0AB1EE1A">
            <w:pPr>
              <w:jc w:val="center"/>
              <w:rPr>
                <w:rFonts w:ascii="Times New Roman" w:hAnsi="Times New Roman"/>
              </w:rPr>
            </w:pPr>
            <w:r w:rsidRPr="00DB0175">
              <w:rPr>
                <w:rFonts w:ascii="Times New Roman" w:hAnsi="Times New Roman"/>
              </w:rPr>
              <w:t>Reference Ground</w:t>
            </w:r>
          </w:p>
        </w:tc>
        <w:tc>
          <w:tcPr>
            <w:tcW w:w="1258" w:type="dxa"/>
          </w:tcPr>
          <w:p w14:paraId="5F9F4E8C" w14:textId="77777777" w:rsidR="005B2673" w:rsidRPr="00DB0175" w:rsidRDefault="0AB1EE1A" w:rsidP="0AB1EE1A">
            <w:pPr>
              <w:jc w:val="center"/>
              <w:rPr>
                <w:rFonts w:ascii="Times New Roman" w:hAnsi="Times New Roman"/>
              </w:rPr>
            </w:pPr>
            <w:r w:rsidRPr="00DB0175">
              <w:rPr>
                <w:rFonts w:ascii="Times New Roman" w:hAnsi="Times New Roman"/>
              </w:rPr>
              <w:t>GND</w:t>
            </w:r>
          </w:p>
        </w:tc>
        <w:tc>
          <w:tcPr>
            <w:tcW w:w="1170" w:type="dxa"/>
          </w:tcPr>
          <w:p w14:paraId="7D954BAA" w14:textId="77777777" w:rsidR="005B2673" w:rsidRPr="00DB0175" w:rsidRDefault="0AB1EE1A" w:rsidP="0AB1EE1A">
            <w:pPr>
              <w:jc w:val="center"/>
              <w:rPr>
                <w:rFonts w:ascii="Times New Roman" w:hAnsi="Times New Roman"/>
              </w:rPr>
            </w:pPr>
            <w:r w:rsidRPr="00DB0175">
              <w:rPr>
                <w:rFonts w:ascii="Times New Roman" w:hAnsi="Times New Roman"/>
              </w:rPr>
              <w:t>GND</w:t>
            </w:r>
          </w:p>
        </w:tc>
        <w:tc>
          <w:tcPr>
            <w:tcW w:w="2610" w:type="dxa"/>
          </w:tcPr>
          <w:p w14:paraId="6384ADCB" w14:textId="77777777" w:rsidR="005B2673" w:rsidRPr="00DB0175" w:rsidRDefault="0AB1EE1A" w:rsidP="0093652B">
            <w:pPr>
              <w:keepNext/>
              <w:jc w:val="center"/>
              <w:rPr>
                <w:rFonts w:ascii="Times New Roman" w:hAnsi="Times New Roman"/>
              </w:rPr>
            </w:pPr>
            <w:r w:rsidRPr="00DB0175">
              <w:rPr>
                <w:rFonts w:ascii="Times New Roman" w:hAnsi="Times New Roman"/>
              </w:rPr>
              <w:t>Reference Ground</w:t>
            </w:r>
          </w:p>
        </w:tc>
      </w:tr>
    </w:tbl>
    <w:p w14:paraId="5FF85E4F" w14:textId="7FE31ACF" w:rsidR="001A1C0F" w:rsidRPr="00DB0175" w:rsidRDefault="001A1C0F" w:rsidP="001A1C0F">
      <w:pPr>
        <w:pStyle w:val="Caption"/>
        <w:jc w:val="center"/>
        <w:rPr>
          <w:rFonts w:ascii="Times New Roman" w:hAnsi="Times New Roman"/>
          <w:i w:val="0"/>
          <w:color w:val="auto"/>
          <w:sz w:val="24"/>
          <w:szCs w:val="24"/>
        </w:rPr>
      </w:pPr>
    </w:p>
    <w:p w14:paraId="142B820F" w14:textId="5D413A17" w:rsidR="005B2673" w:rsidRPr="00DB0175" w:rsidRDefault="0093652B" w:rsidP="001A1C0F">
      <w:pPr>
        <w:pStyle w:val="Caption"/>
        <w:jc w:val="center"/>
        <w:rPr>
          <w:rFonts w:ascii="Times New Roman" w:hAnsi="Times New Roman"/>
          <w:i w:val="0"/>
          <w:color w:val="auto"/>
          <w:sz w:val="24"/>
          <w:szCs w:val="24"/>
        </w:rPr>
      </w:pPr>
      <w:r w:rsidRPr="00DB0175">
        <w:rPr>
          <w:rFonts w:ascii="Times New Roman" w:hAnsi="Times New Roman"/>
          <w:i w:val="0"/>
          <w:color w:val="auto"/>
          <w:sz w:val="24"/>
          <w:szCs w:val="24"/>
        </w:rPr>
        <w:t xml:space="preserve">Table </w:t>
      </w:r>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rPr>
        <w:instrText xml:space="preserve"> SEQ Table \* ARABIC </w:instrText>
      </w:r>
      <w:r w:rsidRPr="00DB0175">
        <w:rPr>
          <w:rFonts w:ascii="Times New Roman" w:hAnsi="Times New Roman"/>
          <w:i w:val="0"/>
          <w:color w:val="auto"/>
          <w:sz w:val="24"/>
          <w:szCs w:val="24"/>
        </w:rPr>
        <w:fldChar w:fldCharType="separate"/>
      </w:r>
      <w:r w:rsidR="00115A18">
        <w:rPr>
          <w:rFonts w:ascii="Times New Roman" w:hAnsi="Times New Roman"/>
          <w:i w:val="0"/>
          <w:noProof/>
          <w:color w:val="auto"/>
          <w:sz w:val="24"/>
          <w:szCs w:val="24"/>
        </w:rPr>
        <w:t>5</w:t>
      </w:r>
      <w:r w:rsidRPr="00DB0175">
        <w:rPr>
          <w:rFonts w:ascii="Times New Roman" w:hAnsi="Times New Roman"/>
          <w:i w:val="0"/>
          <w:color w:val="auto"/>
          <w:sz w:val="24"/>
          <w:szCs w:val="24"/>
        </w:rPr>
        <w:fldChar w:fldCharType="end"/>
      </w:r>
      <w:r w:rsidRPr="00DB0175">
        <w:rPr>
          <w:rFonts w:ascii="Times New Roman" w:hAnsi="Times New Roman"/>
          <w:i w:val="0"/>
          <w:color w:val="auto"/>
          <w:sz w:val="24"/>
          <w:szCs w:val="24"/>
        </w:rPr>
        <w:t xml:space="preserve">: Click </w:t>
      </w:r>
      <w:proofErr w:type="spellStart"/>
      <w:r w:rsidRPr="00DB0175">
        <w:rPr>
          <w:rFonts w:ascii="Times New Roman" w:hAnsi="Times New Roman"/>
          <w:i w:val="0"/>
          <w:color w:val="auto"/>
          <w:sz w:val="24"/>
          <w:szCs w:val="24"/>
        </w:rPr>
        <w:t>Mikro</w:t>
      </w:r>
      <w:proofErr w:type="spellEnd"/>
      <w:r w:rsidRPr="00DB0175">
        <w:rPr>
          <w:rFonts w:ascii="Times New Roman" w:hAnsi="Times New Roman"/>
          <w:i w:val="0"/>
          <w:color w:val="auto"/>
          <w:sz w:val="24"/>
          <w:szCs w:val="24"/>
        </w:rPr>
        <w:t xml:space="preserve"> BUS’PIN Layout</w:t>
      </w:r>
      <w:sdt>
        <w:sdtPr>
          <w:rPr>
            <w:rFonts w:ascii="Times New Roman" w:hAnsi="Times New Roman"/>
            <w:i w:val="0"/>
            <w:color w:val="auto"/>
            <w:sz w:val="24"/>
            <w:szCs w:val="24"/>
          </w:rPr>
          <w:id w:val="729583346"/>
          <w:citation/>
        </w:sdtPr>
        <w:sdtContent>
          <w:r w:rsidR="00733C64" w:rsidRPr="00DB0175">
            <w:rPr>
              <w:rFonts w:ascii="Times New Roman" w:hAnsi="Times New Roman"/>
              <w:i w:val="0"/>
              <w:color w:val="auto"/>
              <w:sz w:val="24"/>
              <w:szCs w:val="24"/>
            </w:rPr>
            <w:fldChar w:fldCharType="begin"/>
          </w:r>
          <w:r w:rsidR="00733C64" w:rsidRPr="00DB0175">
            <w:rPr>
              <w:rFonts w:ascii="Times New Roman" w:hAnsi="Times New Roman"/>
              <w:i w:val="0"/>
              <w:color w:val="auto"/>
              <w:sz w:val="24"/>
              <w:szCs w:val="24"/>
              <w:lang w:val="en-US"/>
            </w:rPr>
            <w:instrText xml:space="preserve"> CITATION NXP18 \l 1033 </w:instrText>
          </w:r>
          <w:r w:rsidR="00733C64" w:rsidRPr="00DB0175">
            <w:rPr>
              <w:rFonts w:ascii="Times New Roman" w:hAnsi="Times New Roman"/>
              <w:i w:val="0"/>
              <w:color w:val="auto"/>
              <w:sz w:val="24"/>
              <w:szCs w:val="24"/>
            </w:rPr>
            <w:fldChar w:fldCharType="separate"/>
          </w:r>
          <w:r w:rsidR="00DD1646" w:rsidRPr="00DB0175">
            <w:rPr>
              <w:rFonts w:ascii="Times New Roman" w:hAnsi="Times New Roman"/>
              <w:i w:val="0"/>
              <w:noProof/>
              <w:color w:val="auto"/>
              <w:sz w:val="24"/>
              <w:szCs w:val="24"/>
              <w:lang w:val="en-US"/>
            </w:rPr>
            <w:t xml:space="preserve"> </w:t>
          </w:r>
          <w:r w:rsidR="00DD1646" w:rsidRPr="00DB0175">
            <w:rPr>
              <w:rFonts w:ascii="Times New Roman" w:hAnsi="Times New Roman"/>
              <w:noProof/>
              <w:color w:val="auto"/>
              <w:sz w:val="24"/>
              <w:szCs w:val="24"/>
              <w:lang w:val="en-US"/>
            </w:rPr>
            <w:t>[4]</w:t>
          </w:r>
          <w:r w:rsidR="00733C64" w:rsidRPr="00DB0175">
            <w:rPr>
              <w:rFonts w:ascii="Times New Roman" w:hAnsi="Times New Roman"/>
              <w:i w:val="0"/>
              <w:color w:val="auto"/>
              <w:sz w:val="24"/>
              <w:szCs w:val="24"/>
            </w:rPr>
            <w:fldChar w:fldCharType="end"/>
          </w:r>
        </w:sdtContent>
      </w:sdt>
    </w:p>
    <w:p w14:paraId="64292E1F" w14:textId="69D4B81B" w:rsidR="005B2673" w:rsidRPr="00DB0175" w:rsidRDefault="005B2673" w:rsidP="005B2673">
      <w:pPr>
        <w:rPr>
          <w:rFonts w:ascii="Times New Roman" w:hAnsi="Times New Roman"/>
        </w:rPr>
      </w:pPr>
    </w:p>
    <w:tbl>
      <w:tblPr>
        <w:tblStyle w:val="TableGrid"/>
        <w:tblW w:w="8640" w:type="dxa"/>
        <w:jc w:val="center"/>
        <w:tblLook w:val="04A0" w:firstRow="1" w:lastRow="0" w:firstColumn="1" w:lastColumn="0" w:noHBand="0" w:noVBand="1"/>
      </w:tblPr>
      <w:tblGrid>
        <w:gridCol w:w="3154"/>
        <w:gridCol w:w="5486"/>
      </w:tblGrid>
      <w:tr w:rsidR="005B2673" w:rsidRPr="00DB0175" w14:paraId="4E304779" w14:textId="77777777" w:rsidTr="00481904">
        <w:trPr>
          <w:jc w:val="center"/>
        </w:trPr>
        <w:tc>
          <w:tcPr>
            <w:tcW w:w="3325" w:type="dxa"/>
          </w:tcPr>
          <w:p w14:paraId="1ADB4FB4" w14:textId="77777777" w:rsidR="005B2673" w:rsidRPr="00DB0175" w:rsidRDefault="0AB1EE1A" w:rsidP="00481904">
            <w:pPr>
              <w:rPr>
                <w:rFonts w:ascii="Times New Roman" w:hAnsi="Times New Roman"/>
                <w:b/>
                <w:bCs/>
              </w:rPr>
            </w:pPr>
            <w:r w:rsidRPr="00DB0175">
              <w:rPr>
                <w:rFonts w:ascii="Times New Roman" w:hAnsi="Times New Roman"/>
                <w:b/>
                <w:bCs/>
              </w:rPr>
              <w:t>Pin Groups</w:t>
            </w:r>
          </w:p>
        </w:tc>
        <w:tc>
          <w:tcPr>
            <w:tcW w:w="6025" w:type="dxa"/>
          </w:tcPr>
          <w:p w14:paraId="6A8D6A34" w14:textId="18509F82" w:rsidR="005B2673" w:rsidRPr="00DB0175" w:rsidRDefault="0AB1EE1A" w:rsidP="00481904">
            <w:pPr>
              <w:rPr>
                <w:rFonts w:ascii="Times New Roman" w:hAnsi="Times New Roman"/>
                <w:b/>
                <w:bCs/>
              </w:rPr>
            </w:pPr>
            <w:r w:rsidRPr="00DB0175">
              <w:rPr>
                <w:rFonts w:ascii="Times New Roman" w:hAnsi="Times New Roman"/>
                <w:b/>
                <w:bCs/>
              </w:rPr>
              <w:t>PIN Names</w:t>
            </w:r>
          </w:p>
        </w:tc>
      </w:tr>
      <w:tr w:rsidR="005B2673" w:rsidRPr="00DB0175" w14:paraId="4CC5FDDC" w14:textId="77777777" w:rsidTr="00481904">
        <w:trPr>
          <w:jc w:val="center"/>
        </w:trPr>
        <w:tc>
          <w:tcPr>
            <w:tcW w:w="3325" w:type="dxa"/>
          </w:tcPr>
          <w:p w14:paraId="2D32CD17" w14:textId="5464E4AF" w:rsidR="005B2673" w:rsidRPr="00DB0175" w:rsidRDefault="0AB1EE1A" w:rsidP="00481904">
            <w:pPr>
              <w:rPr>
                <w:rFonts w:ascii="Times New Roman" w:hAnsi="Times New Roman"/>
              </w:rPr>
            </w:pPr>
            <w:r w:rsidRPr="00DB0175">
              <w:rPr>
                <w:rFonts w:ascii="Times New Roman" w:hAnsi="Times New Roman"/>
              </w:rPr>
              <w:t>Communication Pins</w:t>
            </w:r>
          </w:p>
        </w:tc>
        <w:tc>
          <w:tcPr>
            <w:tcW w:w="6025" w:type="dxa"/>
          </w:tcPr>
          <w:p w14:paraId="06CD58D0" w14:textId="77777777" w:rsidR="005B2673" w:rsidRPr="00DB0175" w:rsidRDefault="0AB1EE1A" w:rsidP="00481904">
            <w:pPr>
              <w:rPr>
                <w:rFonts w:ascii="Times New Roman" w:hAnsi="Times New Roman"/>
              </w:rPr>
            </w:pPr>
            <w:r w:rsidRPr="00DB0175">
              <w:rPr>
                <w:rFonts w:ascii="Times New Roman" w:hAnsi="Times New Roman"/>
              </w:rPr>
              <w:t>SPI, UART, I</w:t>
            </w:r>
            <w:r w:rsidRPr="00DB0175">
              <w:rPr>
                <w:rFonts w:ascii="Times New Roman" w:hAnsi="Times New Roman"/>
                <w:vertAlign w:val="superscript"/>
              </w:rPr>
              <w:t>2</w:t>
            </w:r>
            <w:r w:rsidRPr="00DB0175">
              <w:rPr>
                <w:rFonts w:ascii="Times New Roman" w:hAnsi="Times New Roman"/>
              </w:rPr>
              <w:t>C</w:t>
            </w:r>
          </w:p>
          <w:p w14:paraId="10F2C6EC" w14:textId="0633A854" w:rsidR="00993424" w:rsidRPr="00DB0175" w:rsidRDefault="00993424" w:rsidP="00481904">
            <w:pPr>
              <w:rPr>
                <w:rFonts w:ascii="Times New Roman" w:hAnsi="Times New Roman"/>
              </w:rPr>
            </w:pPr>
          </w:p>
        </w:tc>
      </w:tr>
      <w:tr w:rsidR="005B2673" w:rsidRPr="00DB0175" w14:paraId="2B91C402" w14:textId="77777777" w:rsidTr="00481904">
        <w:trPr>
          <w:jc w:val="center"/>
        </w:trPr>
        <w:tc>
          <w:tcPr>
            <w:tcW w:w="3325" w:type="dxa"/>
          </w:tcPr>
          <w:p w14:paraId="62A8CE9D" w14:textId="77777777" w:rsidR="005B2673" w:rsidRPr="00DB0175" w:rsidRDefault="0AB1EE1A" w:rsidP="00481904">
            <w:pPr>
              <w:rPr>
                <w:rFonts w:ascii="Times New Roman" w:hAnsi="Times New Roman"/>
              </w:rPr>
            </w:pPr>
            <w:r w:rsidRPr="00DB0175">
              <w:rPr>
                <w:rFonts w:ascii="Times New Roman" w:hAnsi="Times New Roman"/>
              </w:rPr>
              <w:t>Additional Pins</w:t>
            </w:r>
          </w:p>
        </w:tc>
        <w:tc>
          <w:tcPr>
            <w:tcW w:w="6025" w:type="dxa"/>
          </w:tcPr>
          <w:p w14:paraId="181C175B" w14:textId="77777777" w:rsidR="005B2673" w:rsidRPr="00DB0175" w:rsidRDefault="0AB1EE1A" w:rsidP="00481904">
            <w:pPr>
              <w:rPr>
                <w:rFonts w:ascii="Times New Roman" w:hAnsi="Times New Roman"/>
              </w:rPr>
            </w:pPr>
            <w:r w:rsidRPr="00DB0175">
              <w:rPr>
                <w:rFonts w:ascii="Times New Roman" w:hAnsi="Times New Roman"/>
              </w:rPr>
              <w:t>PWM, Interrupt, Analog input, Reset, Chip Select</w:t>
            </w:r>
          </w:p>
          <w:p w14:paraId="010B5A3F" w14:textId="0ED4E32E" w:rsidR="00993424" w:rsidRPr="00DB0175" w:rsidRDefault="00993424" w:rsidP="00481904">
            <w:pPr>
              <w:rPr>
                <w:rFonts w:ascii="Times New Roman" w:hAnsi="Times New Roman"/>
              </w:rPr>
            </w:pPr>
          </w:p>
        </w:tc>
      </w:tr>
      <w:tr w:rsidR="005B2673" w:rsidRPr="00DB0175" w14:paraId="03D68DE4" w14:textId="77777777" w:rsidTr="00481904">
        <w:trPr>
          <w:jc w:val="center"/>
        </w:trPr>
        <w:tc>
          <w:tcPr>
            <w:tcW w:w="3325" w:type="dxa"/>
          </w:tcPr>
          <w:p w14:paraId="12193F25" w14:textId="77777777" w:rsidR="005B2673" w:rsidRPr="00DB0175" w:rsidRDefault="0AB1EE1A" w:rsidP="00481904">
            <w:pPr>
              <w:rPr>
                <w:rFonts w:ascii="Times New Roman" w:hAnsi="Times New Roman"/>
              </w:rPr>
            </w:pPr>
            <w:r w:rsidRPr="00DB0175">
              <w:rPr>
                <w:rFonts w:ascii="Times New Roman" w:hAnsi="Times New Roman"/>
              </w:rPr>
              <w:t>Power Pins</w:t>
            </w:r>
          </w:p>
        </w:tc>
        <w:tc>
          <w:tcPr>
            <w:tcW w:w="6025" w:type="dxa"/>
          </w:tcPr>
          <w:p w14:paraId="33DDFFA5" w14:textId="77777777" w:rsidR="005B2673" w:rsidRPr="00DB0175" w:rsidRDefault="0AB1EE1A" w:rsidP="00481904">
            <w:pPr>
              <w:rPr>
                <w:rFonts w:ascii="Times New Roman" w:hAnsi="Times New Roman"/>
              </w:rPr>
            </w:pPr>
            <w:r w:rsidRPr="00DB0175">
              <w:rPr>
                <w:rFonts w:ascii="Times New Roman" w:hAnsi="Times New Roman"/>
              </w:rPr>
              <w:t>+3.3V, +5V</w:t>
            </w:r>
          </w:p>
          <w:p w14:paraId="6D98392E" w14:textId="08B8C804" w:rsidR="00993424" w:rsidRPr="00DB0175" w:rsidRDefault="00993424" w:rsidP="00993424">
            <w:pPr>
              <w:keepNext/>
              <w:rPr>
                <w:rFonts w:ascii="Times New Roman" w:hAnsi="Times New Roman"/>
              </w:rPr>
            </w:pPr>
          </w:p>
        </w:tc>
      </w:tr>
    </w:tbl>
    <w:p w14:paraId="2A3560FF" w14:textId="77777777" w:rsidR="00993424" w:rsidRPr="00DB0175" w:rsidRDefault="00993424" w:rsidP="00993424">
      <w:pPr>
        <w:pStyle w:val="Caption"/>
        <w:rPr>
          <w:rFonts w:ascii="Times New Roman" w:hAnsi="Times New Roman"/>
        </w:rPr>
      </w:pPr>
    </w:p>
    <w:p w14:paraId="20779FAE" w14:textId="3A621786" w:rsidR="000F2B23" w:rsidRPr="00DB0175" w:rsidRDefault="00993424" w:rsidP="00993424">
      <w:pPr>
        <w:pStyle w:val="Caption"/>
        <w:jc w:val="center"/>
        <w:rPr>
          <w:rFonts w:ascii="Times New Roman" w:hAnsi="Times New Roman"/>
          <w:i w:val="0"/>
          <w:color w:val="auto"/>
          <w:sz w:val="24"/>
          <w:szCs w:val="24"/>
        </w:rPr>
      </w:pPr>
      <w:r w:rsidRPr="00DB0175">
        <w:rPr>
          <w:rFonts w:ascii="Times New Roman" w:hAnsi="Times New Roman"/>
          <w:i w:val="0"/>
          <w:color w:val="auto"/>
          <w:sz w:val="24"/>
          <w:szCs w:val="24"/>
        </w:rPr>
        <w:t xml:space="preserve">Table </w:t>
      </w:r>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rPr>
        <w:instrText xml:space="preserve"> SEQ Table \* ARABIC </w:instrText>
      </w:r>
      <w:r w:rsidRPr="00DB0175">
        <w:rPr>
          <w:rFonts w:ascii="Times New Roman" w:hAnsi="Times New Roman"/>
          <w:i w:val="0"/>
          <w:color w:val="auto"/>
          <w:sz w:val="24"/>
          <w:szCs w:val="24"/>
        </w:rPr>
        <w:fldChar w:fldCharType="separate"/>
      </w:r>
      <w:r w:rsidR="00115A18">
        <w:rPr>
          <w:rFonts w:ascii="Times New Roman" w:hAnsi="Times New Roman"/>
          <w:i w:val="0"/>
          <w:noProof/>
          <w:color w:val="auto"/>
          <w:sz w:val="24"/>
          <w:szCs w:val="24"/>
        </w:rPr>
        <w:t>6</w:t>
      </w:r>
      <w:r w:rsidRPr="00DB0175">
        <w:rPr>
          <w:rFonts w:ascii="Times New Roman" w:hAnsi="Times New Roman"/>
          <w:i w:val="0"/>
          <w:color w:val="auto"/>
          <w:sz w:val="24"/>
          <w:szCs w:val="24"/>
        </w:rPr>
        <w:fldChar w:fldCharType="end"/>
      </w:r>
      <w:r w:rsidRPr="00DB0175">
        <w:rPr>
          <w:rFonts w:ascii="Times New Roman" w:hAnsi="Times New Roman"/>
          <w:i w:val="0"/>
          <w:color w:val="auto"/>
          <w:sz w:val="24"/>
          <w:szCs w:val="24"/>
        </w:rPr>
        <w:t xml:space="preserve">: General information about Click </w:t>
      </w:r>
      <w:proofErr w:type="spellStart"/>
      <w:r w:rsidRPr="00DB0175">
        <w:rPr>
          <w:rFonts w:ascii="Times New Roman" w:hAnsi="Times New Roman"/>
          <w:i w:val="0"/>
          <w:color w:val="auto"/>
          <w:sz w:val="24"/>
          <w:szCs w:val="24"/>
        </w:rPr>
        <w:t>Mikro</w:t>
      </w:r>
      <w:proofErr w:type="spellEnd"/>
      <w:r w:rsidRPr="00DB0175">
        <w:rPr>
          <w:rFonts w:ascii="Times New Roman" w:hAnsi="Times New Roman"/>
          <w:i w:val="0"/>
          <w:color w:val="auto"/>
          <w:sz w:val="24"/>
          <w:szCs w:val="24"/>
        </w:rPr>
        <w:t xml:space="preserve"> Bus Ports</w:t>
      </w:r>
      <w:sdt>
        <w:sdtPr>
          <w:rPr>
            <w:rFonts w:ascii="Times New Roman" w:hAnsi="Times New Roman"/>
            <w:i w:val="0"/>
            <w:color w:val="auto"/>
            <w:sz w:val="24"/>
            <w:szCs w:val="24"/>
          </w:rPr>
          <w:id w:val="971719653"/>
          <w:citation/>
        </w:sdtPr>
        <w:sdtContent>
          <w:r w:rsidR="009C4BB3" w:rsidRPr="00DB0175">
            <w:rPr>
              <w:rFonts w:ascii="Times New Roman" w:hAnsi="Times New Roman"/>
              <w:i w:val="0"/>
              <w:color w:val="auto"/>
              <w:sz w:val="24"/>
              <w:szCs w:val="24"/>
            </w:rPr>
            <w:fldChar w:fldCharType="begin"/>
          </w:r>
          <w:r w:rsidR="009C4BB3" w:rsidRPr="00DB0175">
            <w:rPr>
              <w:rFonts w:ascii="Times New Roman" w:hAnsi="Times New Roman"/>
              <w:i w:val="0"/>
              <w:color w:val="auto"/>
              <w:sz w:val="24"/>
              <w:szCs w:val="24"/>
              <w:lang w:val="en-US"/>
            </w:rPr>
            <w:instrText xml:space="preserve"> CITATION mik18 \l 1033 </w:instrText>
          </w:r>
          <w:r w:rsidR="009C4BB3" w:rsidRPr="00DB0175">
            <w:rPr>
              <w:rFonts w:ascii="Times New Roman" w:hAnsi="Times New Roman"/>
              <w:i w:val="0"/>
              <w:color w:val="auto"/>
              <w:sz w:val="24"/>
              <w:szCs w:val="24"/>
            </w:rPr>
            <w:fldChar w:fldCharType="separate"/>
          </w:r>
          <w:r w:rsidR="00DD1646" w:rsidRPr="00DB0175">
            <w:rPr>
              <w:rFonts w:ascii="Times New Roman" w:hAnsi="Times New Roman"/>
              <w:i w:val="0"/>
              <w:noProof/>
              <w:color w:val="auto"/>
              <w:sz w:val="24"/>
              <w:szCs w:val="24"/>
              <w:lang w:val="en-US"/>
            </w:rPr>
            <w:t xml:space="preserve"> </w:t>
          </w:r>
          <w:r w:rsidR="00DD1646" w:rsidRPr="00DB0175">
            <w:rPr>
              <w:rFonts w:ascii="Times New Roman" w:hAnsi="Times New Roman"/>
              <w:noProof/>
              <w:color w:val="auto"/>
              <w:sz w:val="24"/>
              <w:szCs w:val="24"/>
              <w:lang w:val="en-US"/>
            </w:rPr>
            <w:t>[1]</w:t>
          </w:r>
          <w:r w:rsidR="009C4BB3" w:rsidRPr="00DB0175">
            <w:rPr>
              <w:rFonts w:ascii="Times New Roman" w:hAnsi="Times New Roman"/>
              <w:i w:val="0"/>
              <w:color w:val="auto"/>
              <w:sz w:val="24"/>
              <w:szCs w:val="24"/>
            </w:rPr>
            <w:fldChar w:fldCharType="end"/>
          </w:r>
        </w:sdtContent>
      </w:sdt>
    </w:p>
    <w:p w14:paraId="767F2E84" w14:textId="77777777" w:rsidR="00993424" w:rsidRPr="00DB0175" w:rsidRDefault="00993424" w:rsidP="00993424">
      <w:pPr>
        <w:rPr>
          <w:rFonts w:ascii="Times New Roman" w:hAnsi="Times New Roman"/>
        </w:rPr>
      </w:pPr>
    </w:p>
    <w:p w14:paraId="77914783" w14:textId="1B71624E" w:rsidR="0081000F" w:rsidRPr="00DB0175" w:rsidRDefault="0081000F" w:rsidP="00993424">
      <w:pPr>
        <w:rPr>
          <w:rFonts w:ascii="Times New Roman" w:hAnsi="Times New Roman"/>
        </w:rPr>
      </w:pPr>
    </w:p>
    <w:p w14:paraId="67D50B99" w14:textId="77777777" w:rsidR="0081000F" w:rsidRPr="00DB0175" w:rsidRDefault="0081000F" w:rsidP="00993424">
      <w:pPr>
        <w:rPr>
          <w:rFonts w:ascii="Times New Roman" w:hAnsi="Times New Roman"/>
        </w:rPr>
      </w:pPr>
    </w:p>
    <w:tbl>
      <w:tblPr>
        <w:tblStyle w:val="TableGrid"/>
        <w:tblW w:w="4765" w:type="dxa"/>
        <w:jc w:val="center"/>
        <w:tblLayout w:type="fixed"/>
        <w:tblLook w:val="06A0" w:firstRow="1" w:lastRow="0" w:firstColumn="1" w:lastColumn="0" w:noHBand="1" w:noVBand="1"/>
      </w:tblPr>
      <w:tblGrid>
        <w:gridCol w:w="2605"/>
        <w:gridCol w:w="2160"/>
      </w:tblGrid>
      <w:tr w:rsidR="50CC71F0" w:rsidRPr="00DB0175" w14:paraId="1241F144" w14:textId="77777777" w:rsidTr="001D74F6">
        <w:trPr>
          <w:jc w:val="center"/>
        </w:trPr>
        <w:tc>
          <w:tcPr>
            <w:tcW w:w="2605" w:type="dxa"/>
            <w:shd w:val="clear" w:color="auto" w:fill="D9D9D9" w:themeFill="background1" w:themeFillShade="D9"/>
          </w:tcPr>
          <w:p w14:paraId="50E0F5B0" w14:textId="31CD4FDB" w:rsidR="50CC71F0" w:rsidRPr="00DB0175" w:rsidRDefault="0AB1EE1A">
            <w:pPr>
              <w:rPr>
                <w:rFonts w:ascii="Times New Roman" w:hAnsi="Times New Roman"/>
                <w:b/>
              </w:rPr>
            </w:pPr>
            <w:r w:rsidRPr="00DB0175">
              <w:rPr>
                <w:rFonts w:ascii="Times New Roman" w:hAnsi="Times New Roman"/>
                <w:b/>
              </w:rPr>
              <w:lastRenderedPageBreak/>
              <w:t xml:space="preserve">Click </w:t>
            </w:r>
            <w:r w:rsidR="00F4488D" w:rsidRPr="00DB0175">
              <w:rPr>
                <w:rFonts w:ascii="Times New Roman" w:hAnsi="Times New Roman"/>
                <w:b/>
              </w:rPr>
              <w:t>Connection</w:t>
            </w:r>
            <w:r w:rsidRPr="00DB0175">
              <w:rPr>
                <w:rFonts w:ascii="Times New Roman" w:hAnsi="Times New Roman"/>
                <w:b/>
              </w:rPr>
              <w:t xml:space="preserve"> </w:t>
            </w:r>
          </w:p>
        </w:tc>
        <w:tc>
          <w:tcPr>
            <w:tcW w:w="2160" w:type="dxa"/>
            <w:shd w:val="clear" w:color="auto" w:fill="D9D9D9" w:themeFill="background1" w:themeFillShade="D9"/>
          </w:tcPr>
          <w:p w14:paraId="588D5836" w14:textId="268B9F8C" w:rsidR="50CC71F0" w:rsidRPr="00DB0175" w:rsidRDefault="00F4488D">
            <w:pPr>
              <w:rPr>
                <w:rFonts w:ascii="Times New Roman" w:hAnsi="Times New Roman"/>
                <w:b/>
              </w:rPr>
            </w:pPr>
            <w:r w:rsidRPr="00DB0175">
              <w:rPr>
                <w:rFonts w:ascii="Times New Roman" w:hAnsi="Times New Roman"/>
                <w:b/>
              </w:rPr>
              <w:t>Connection Type</w:t>
            </w:r>
            <w:r w:rsidR="0AB1EE1A" w:rsidRPr="00DB0175">
              <w:rPr>
                <w:rFonts w:ascii="Times New Roman" w:hAnsi="Times New Roman"/>
                <w:b/>
              </w:rPr>
              <w:t xml:space="preserve"> </w:t>
            </w:r>
          </w:p>
        </w:tc>
      </w:tr>
      <w:tr w:rsidR="50CC71F0" w:rsidRPr="00DB0175" w14:paraId="094D6AA0" w14:textId="77777777" w:rsidTr="001D74F6">
        <w:trPr>
          <w:jc w:val="center"/>
        </w:trPr>
        <w:tc>
          <w:tcPr>
            <w:tcW w:w="2605" w:type="dxa"/>
          </w:tcPr>
          <w:p w14:paraId="41FC94E9" w14:textId="41D3A7C3" w:rsidR="50CC71F0" w:rsidRPr="00DB0175" w:rsidRDefault="0AB1EE1A">
            <w:pPr>
              <w:rPr>
                <w:rFonts w:ascii="Times New Roman" w:hAnsi="Times New Roman"/>
              </w:rPr>
            </w:pPr>
            <w:r w:rsidRPr="00DB0175">
              <w:rPr>
                <w:rFonts w:ascii="Times New Roman" w:hAnsi="Times New Roman"/>
              </w:rPr>
              <w:t>GND</w:t>
            </w:r>
          </w:p>
        </w:tc>
        <w:tc>
          <w:tcPr>
            <w:tcW w:w="2160" w:type="dxa"/>
          </w:tcPr>
          <w:p w14:paraId="381205D2" w14:textId="0AB6ECD4" w:rsidR="50CC71F0" w:rsidRPr="00DB0175" w:rsidRDefault="0AB1EE1A">
            <w:pPr>
              <w:rPr>
                <w:rFonts w:ascii="Times New Roman" w:hAnsi="Times New Roman"/>
              </w:rPr>
            </w:pPr>
            <w:r w:rsidRPr="00DB0175">
              <w:rPr>
                <w:rFonts w:ascii="Times New Roman" w:hAnsi="Times New Roman"/>
              </w:rPr>
              <w:t>Shared</w:t>
            </w:r>
          </w:p>
        </w:tc>
      </w:tr>
      <w:tr w:rsidR="50CC71F0" w:rsidRPr="00DB0175" w14:paraId="338BBF87" w14:textId="77777777" w:rsidTr="001D74F6">
        <w:trPr>
          <w:jc w:val="center"/>
        </w:trPr>
        <w:tc>
          <w:tcPr>
            <w:tcW w:w="2605" w:type="dxa"/>
          </w:tcPr>
          <w:p w14:paraId="245D9415" w14:textId="6059E568" w:rsidR="50CC71F0" w:rsidRPr="00DB0175" w:rsidRDefault="0AB1EE1A">
            <w:pPr>
              <w:rPr>
                <w:rFonts w:ascii="Times New Roman" w:hAnsi="Times New Roman"/>
              </w:rPr>
            </w:pPr>
            <w:r w:rsidRPr="00DB0175">
              <w:rPr>
                <w:rFonts w:ascii="Times New Roman" w:hAnsi="Times New Roman"/>
              </w:rPr>
              <w:t>3.3V 5V</w:t>
            </w:r>
          </w:p>
        </w:tc>
        <w:tc>
          <w:tcPr>
            <w:tcW w:w="2160" w:type="dxa"/>
          </w:tcPr>
          <w:p w14:paraId="43F66A4A" w14:textId="42A91279" w:rsidR="50CC71F0" w:rsidRPr="00DB0175" w:rsidRDefault="0AB1EE1A">
            <w:pPr>
              <w:rPr>
                <w:rFonts w:ascii="Times New Roman" w:hAnsi="Times New Roman"/>
              </w:rPr>
            </w:pPr>
            <w:r w:rsidRPr="00DB0175">
              <w:rPr>
                <w:rFonts w:ascii="Times New Roman" w:hAnsi="Times New Roman"/>
              </w:rPr>
              <w:t>Shared</w:t>
            </w:r>
          </w:p>
        </w:tc>
      </w:tr>
      <w:tr w:rsidR="50CC71F0" w:rsidRPr="00DB0175" w14:paraId="3F23DF2C" w14:textId="77777777" w:rsidTr="001D74F6">
        <w:trPr>
          <w:jc w:val="center"/>
        </w:trPr>
        <w:tc>
          <w:tcPr>
            <w:tcW w:w="2605" w:type="dxa"/>
          </w:tcPr>
          <w:p w14:paraId="6F7180E5" w14:textId="1CA66062" w:rsidR="50CC71F0" w:rsidRPr="00DB0175" w:rsidRDefault="0AB1EE1A">
            <w:pPr>
              <w:rPr>
                <w:rFonts w:ascii="Times New Roman" w:hAnsi="Times New Roman"/>
              </w:rPr>
            </w:pPr>
            <w:r w:rsidRPr="00DB0175">
              <w:rPr>
                <w:rFonts w:ascii="Times New Roman" w:hAnsi="Times New Roman"/>
              </w:rPr>
              <w:t>SPI: SCK</w:t>
            </w:r>
          </w:p>
          <w:p w14:paraId="200108DF" w14:textId="26ACFFAB" w:rsidR="50CC71F0" w:rsidRPr="00DB0175" w:rsidRDefault="0AB1EE1A">
            <w:pPr>
              <w:rPr>
                <w:rFonts w:ascii="Times New Roman" w:hAnsi="Times New Roman"/>
              </w:rPr>
            </w:pPr>
            <w:r w:rsidRPr="00DB0175">
              <w:rPr>
                <w:rFonts w:ascii="Times New Roman" w:hAnsi="Times New Roman"/>
              </w:rPr>
              <w:t>SPI: MOSI</w:t>
            </w:r>
          </w:p>
          <w:p w14:paraId="6E25A13C" w14:textId="66ED28A2" w:rsidR="50CC71F0" w:rsidRPr="00DB0175" w:rsidRDefault="0AB1EE1A">
            <w:pPr>
              <w:rPr>
                <w:rFonts w:ascii="Times New Roman" w:hAnsi="Times New Roman"/>
              </w:rPr>
            </w:pPr>
            <w:r w:rsidRPr="00DB0175">
              <w:rPr>
                <w:rFonts w:ascii="Times New Roman" w:hAnsi="Times New Roman"/>
              </w:rPr>
              <w:t>SPI: MISO</w:t>
            </w:r>
          </w:p>
        </w:tc>
        <w:tc>
          <w:tcPr>
            <w:tcW w:w="2160" w:type="dxa"/>
          </w:tcPr>
          <w:p w14:paraId="72EC5CBE" w14:textId="3A462BDE" w:rsidR="50CC71F0" w:rsidRPr="00DB0175" w:rsidRDefault="50CC71F0">
            <w:pPr>
              <w:rPr>
                <w:rFonts w:ascii="Times New Roman" w:hAnsi="Times New Roman"/>
              </w:rPr>
            </w:pPr>
            <w:r w:rsidRPr="00DB0175">
              <w:rPr>
                <w:rFonts w:ascii="Times New Roman" w:hAnsi="Times New Roman"/>
              </w:rPr>
              <w:t xml:space="preserve"> </w:t>
            </w:r>
          </w:p>
          <w:p w14:paraId="34EF6034" w14:textId="79ACB5E8" w:rsidR="50CC71F0" w:rsidRPr="00DB0175" w:rsidRDefault="0AB1EE1A">
            <w:pPr>
              <w:rPr>
                <w:rFonts w:ascii="Times New Roman" w:hAnsi="Times New Roman"/>
              </w:rPr>
            </w:pPr>
            <w:r w:rsidRPr="00DB0175">
              <w:rPr>
                <w:rFonts w:ascii="Times New Roman" w:hAnsi="Times New Roman"/>
              </w:rPr>
              <w:t>Shared</w:t>
            </w:r>
          </w:p>
        </w:tc>
      </w:tr>
      <w:tr w:rsidR="50CC71F0" w:rsidRPr="00DB0175" w14:paraId="205E4DDD" w14:textId="77777777" w:rsidTr="001D74F6">
        <w:trPr>
          <w:jc w:val="center"/>
        </w:trPr>
        <w:tc>
          <w:tcPr>
            <w:tcW w:w="2605" w:type="dxa"/>
          </w:tcPr>
          <w:p w14:paraId="56028F58" w14:textId="04AAE621" w:rsidR="50CC71F0" w:rsidRPr="00DB0175" w:rsidRDefault="0AB1EE1A">
            <w:pPr>
              <w:rPr>
                <w:rFonts w:ascii="Times New Roman" w:hAnsi="Times New Roman"/>
              </w:rPr>
            </w:pPr>
            <w:r w:rsidRPr="00DB0175">
              <w:rPr>
                <w:rFonts w:ascii="Times New Roman" w:hAnsi="Times New Roman"/>
              </w:rPr>
              <w:t>I</w:t>
            </w:r>
            <w:r w:rsidRPr="00DB0175">
              <w:rPr>
                <w:rFonts w:ascii="Times New Roman" w:hAnsi="Times New Roman"/>
                <w:vertAlign w:val="superscript"/>
              </w:rPr>
              <w:t>2</w:t>
            </w:r>
            <w:r w:rsidRPr="00DB0175">
              <w:rPr>
                <w:rFonts w:ascii="Times New Roman" w:hAnsi="Times New Roman"/>
              </w:rPr>
              <w:t>C SCL</w:t>
            </w:r>
          </w:p>
          <w:p w14:paraId="62DC1C5B" w14:textId="2737E868" w:rsidR="50CC71F0" w:rsidRPr="00DB0175" w:rsidRDefault="0AB1EE1A">
            <w:pPr>
              <w:rPr>
                <w:rFonts w:ascii="Times New Roman" w:hAnsi="Times New Roman"/>
              </w:rPr>
            </w:pPr>
            <w:r w:rsidRPr="00DB0175">
              <w:rPr>
                <w:rFonts w:ascii="Times New Roman" w:hAnsi="Times New Roman"/>
              </w:rPr>
              <w:t>I</w:t>
            </w:r>
            <w:r w:rsidRPr="00DB0175">
              <w:rPr>
                <w:rFonts w:ascii="Times New Roman" w:hAnsi="Times New Roman"/>
                <w:vertAlign w:val="superscript"/>
              </w:rPr>
              <w:t>2</w:t>
            </w:r>
            <w:r w:rsidRPr="00DB0175">
              <w:rPr>
                <w:rFonts w:ascii="Times New Roman" w:hAnsi="Times New Roman"/>
              </w:rPr>
              <w:t>C SDA</w:t>
            </w:r>
          </w:p>
        </w:tc>
        <w:tc>
          <w:tcPr>
            <w:tcW w:w="2160" w:type="dxa"/>
          </w:tcPr>
          <w:p w14:paraId="48EBBA3E" w14:textId="2FF54707" w:rsidR="50CC71F0" w:rsidRPr="00DB0175" w:rsidRDefault="0AB1EE1A">
            <w:pPr>
              <w:rPr>
                <w:rFonts w:ascii="Times New Roman" w:hAnsi="Times New Roman"/>
              </w:rPr>
            </w:pPr>
            <w:r w:rsidRPr="00DB0175">
              <w:rPr>
                <w:rFonts w:ascii="Times New Roman" w:hAnsi="Times New Roman"/>
              </w:rPr>
              <w:t>Shared</w:t>
            </w:r>
          </w:p>
        </w:tc>
      </w:tr>
      <w:tr w:rsidR="50CC71F0" w:rsidRPr="00DB0175" w14:paraId="62CBE7F8" w14:textId="77777777" w:rsidTr="001D74F6">
        <w:trPr>
          <w:jc w:val="center"/>
        </w:trPr>
        <w:tc>
          <w:tcPr>
            <w:tcW w:w="2605" w:type="dxa"/>
          </w:tcPr>
          <w:p w14:paraId="51A48640" w14:textId="38DD9E50" w:rsidR="50CC71F0" w:rsidRPr="00DB0175" w:rsidRDefault="0AB1EE1A">
            <w:pPr>
              <w:rPr>
                <w:rFonts w:ascii="Times New Roman" w:hAnsi="Times New Roman"/>
              </w:rPr>
            </w:pPr>
            <w:r w:rsidRPr="00DB0175">
              <w:rPr>
                <w:rFonts w:ascii="Times New Roman" w:hAnsi="Times New Roman"/>
              </w:rPr>
              <w:t>Analog</w:t>
            </w:r>
          </w:p>
        </w:tc>
        <w:tc>
          <w:tcPr>
            <w:tcW w:w="2160" w:type="dxa"/>
          </w:tcPr>
          <w:p w14:paraId="3B031ED6" w14:textId="0FB126B0" w:rsidR="50CC71F0" w:rsidRPr="00DB0175" w:rsidRDefault="0AB1EE1A">
            <w:pPr>
              <w:rPr>
                <w:rFonts w:ascii="Times New Roman" w:hAnsi="Times New Roman"/>
              </w:rPr>
            </w:pPr>
            <w:r w:rsidRPr="00DB0175">
              <w:rPr>
                <w:rFonts w:ascii="Times New Roman" w:hAnsi="Times New Roman"/>
              </w:rPr>
              <w:t>Unique</w:t>
            </w:r>
          </w:p>
        </w:tc>
      </w:tr>
      <w:tr w:rsidR="50CC71F0" w:rsidRPr="00DB0175" w14:paraId="0C21D257" w14:textId="77777777" w:rsidTr="001D74F6">
        <w:trPr>
          <w:jc w:val="center"/>
        </w:trPr>
        <w:tc>
          <w:tcPr>
            <w:tcW w:w="2605" w:type="dxa"/>
          </w:tcPr>
          <w:p w14:paraId="03F3FFFB" w14:textId="07164BF0" w:rsidR="50CC71F0" w:rsidRPr="00DB0175" w:rsidRDefault="0AB1EE1A">
            <w:pPr>
              <w:rPr>
                <w:rFonts w:ascii="Times New Roman" w:hAnsi="Times New Roman"/>
              </w:rPr>
            </w:pPr>
            <w:r w:rsidRPr="00DB0175">
              <w:rPr>
                <w:rFonts w:ascii="Times New Roman" w:hAnsi="Times New Roman"/>
              </w:rPr>
              <w:t>PWM</w:t>
            </w:r>
          </w:p>
        </w:tc>
        <w:tc>
          <w:tcPr>
            <w:tcW w:w="2160" w:type="dxa"/>
          </w:tcPr>
          <w:p w14:paraId="6EAC1687" w14:textId="7062663D" w:rsidR="50CC71F0" w:rsidRPr="00DB0175" w:rsidRDefault="0AB1EE1A">
            <w:pPr>
              <w:rPr>
                <w:rFonts w:ascii="Times New Roman" w:hAnsi="Times New Roman"/>
              </w:rPr>
            </w:pPr>
            <w:r w:rsidRPr="00DB0175">
              <w:rPr>
                <w:rFonts w:ascii="Times New Roman" w:hAnsi="Times New Roman"/>
              </w:rPr>
              <w:t>Unique</w:t>
            </w:r>
          </w:p>
        </w:tc>
      </w:tr>
      <w:tr w:rsidR="50CC71F0" w:rsidRPr="00DB0175" w14:paraId="12B54533" w14:textId="77777777" w:rsidTr="001D74F6">
        <w:trPr>
          <w:jc w:val="center"/>
        </w:trPr>
        <w:tc>
          <w:tcPr>
            <w:tcW w:w="2605" w:type="dxa"/>
          </w:tcPr>
          <w:p w14:paraId="53D7295D" w14:textId="7000ABE7" w:rsidR="50CC71F0" w:rsidRPr="00DB0175" w:rsidRDefault="0AB1EE1A">
            <w:pPr>
              <w:rPr>
                <w:rFonts w:ascii="Times New Roman" w:hAnsi="Times New Roman"/>
              </w:rPr>
            </w:pPr>
            <w:r w:rsidRPr="00DB0175">
              <w:rPr>
                <w:rFonts w:ascii="Times New Roman" w:hAnsi="Times New Roman"/>
              </w:rPr>
              <w:t>SPI: CS</w:t>
            </w:r>
          </w:p>
        </w:tc>
        <w:tc>
          <w:tcPr>
            <w:tcW w:w="2160" w:type="dxa"/>
          </w:tcPr>
          <w:p w14:paraId="60D81F2D" w14:textId="2BE2617C" w:rsidR="50CC71F0" w:rsidRPr="00DB0175" w:rsidRDefault="0AB1EE1A">
            <w:pPr>
              <w:rPr>
                <w:rFonts w:ascii="Times New Roman" w:hAnsi="Times New Roman"/>
              </w:rPr>
            </w:pPr>
            <w:r w:rsidRPr="00DB0175">
              <w:rPr>
                <w:rFonts w:ascii="Times New Roman" w:hAnsi="Times New Roman"/>
              </w:rPr>
              <w:t>Unique</w:t>
            </w:r>
          </w:p>
        </w:tc>
      </w:tr>
      <w:tr w:rsidR="50CC71F0" w:rsidRPr="00DB0175" w14:paraId="297E9FAB" w14:textId="77777777" w:rsidTr="001D74F6">
        <w:trPr>
          <w:jc w:val="center"/>
        </w:trPr>
        <w:tc>
          <w:tcPr>
            <w:tcW w:w="2605" w:type="dxa"/>
          </w:tcPr>
          <w:p w14:paraId="70B2228C" w14:textId="5D1382C9" w:rsidR="50CC71F0" w:rsidRPr="00DB0175" w:rsidRDefault="0AB1EE1A">
            <w:pPr>
              <w:rPr>
                <w:rFonts w:ascii="Times New Roman" w:hAnsi="Times New Roman"/>
              </w:rPr>
            </w:pPr>
            <w:r w:rsidRPr="00DB0175">
              <w:rPr>
                <w:rFonts w:ascii="Times New Roman" w:hAnsi="Times New Roman"/>
              </w:rPr>
              <w:t>INT</w:t>
            </w:r>
          </w:p>
        </w:tc>
        <w:tc>
          <w:tcPr>
            <w:tcW w:w="2160" w:type="dxa"/>
          </w:tcPr>
          <w:p w14:paraId="64C08955" w14:textId="48628BF0" w:rsidR="50CC71F0" w:rsidRPr="00DB0175" w:rsidRDefault="0AB1EE1A">
            <w:pPr>
              <w:rPr>
                <w:rFonts w:ascii="Times New Roman" w:hAnsi="Times New Roman"/>
              </w:rPr>
            </w:pPr>
            <w:r w:rsidRPr="00DB0175">
              <w:rPr>
                <w:rFonts w:ascii="Times New Roman" w:hAnsi="Times New Roman"/>
              </w:rPr>
              <w:t>Unique</w:t>
            </w:r>
          </w:p>
        </w:tc>
      </w:tr>
      <w:tr w:rsidR="50CC71F0" w:rsidRPr="00DB0175" w14:paraId="7B25918F" w14:textId="77777777" w:rsidTr="001D74F6">
        <w:trPr>
          <w:jc w:val="center"/>
        </w:trPr>
        <w:tc>
          <w:tcPr>
            <w:tcW w:w="2605" w:type="dxa"/>
          </w:tcPr>
          <w:p w14:paraId="2684366F" w14:textId="201C3D5A" w:rsidR="50CC71F0" w:rsidRPr="00DB0175" w:rsidRDefault="0AB1EE1A">
            <w:pPr>
              <w:rPr>
                <w:rFonts w:ascii="Times New Roman" w:hAnsi="Times New Roman"/>
              </w:rPr>
            </w:pPr>
            <w:r w:rsidRPr="00DB0175">
              <w:rPr>
                <w:rFonts w:ascii="Times New Roman" w:hAnsi="Times New Roman"/>
              </w:rPr>
              <w:t>RS232 (TX, RX)</w:t>
            </w:r>
          </w:p>
        </w:tc>
        <w:tc>
          <w:tcPr>
            <w:tcW w:w="2160" w:type="dxa"/>
          </w:tcPr>
          <w:p w14:paraId="65BCF3D8" w14:textId="6159B473" w:rsidR="50CC71F0" w:rsidRPr="00DB0175" w:rsidRDefault="0AB1EE1A" w:rsidP="00A6152D">
            <w:pPr>
              <w:keepNext/>
              <w:rPr>
                <w:rFonts w:ascii="Times New Roman" w:hAnsi="Times New Roman"/>
              </w:rPr>
            </w:pPr>
            <w:r w:rsidRPr="00DB0175">
              <w:rPr>
                <w:rFonts w:ascii="Times New Roman" w:hAnsi="Times New Roman"/>
              </w:rPr>
              <w:t>Unique per clock</w:t>
            </w:r>
          </w:p>
        </w:tc>
      </w:tr>
    </w:tbl>
    <w:p w14:paraId="43D3C1B2" w14:textId="77777777" w:rsidR="00A6152D" w:rsidRPr="00DB0175" w:rsidRDefault="00A6152D" w:rsidP="00A6152D">
      <w:pPr>
        <w:pStyle w:val="Caption"/>
        <w:jc w:val="center"/>
        <w:rPr>
          <w:rFonts w:ascii="Times New Roman" w:hAnsi="Times New Roman"/>
          <w:i w:val="0"/>
          <w:color w:val="auto"/>
          <w:sz w:val="24"/>
          <w:szCs w:val="24"/>
        </w:rPr>
      </w:pPr>
    </w:p>
    <w:p w14:paraId="4C840B61" w14:textId="40329127" w:rsidR="0010644C" w:rsidRPr="00DB0175" w:rsidRDefault="00A6152D" w:rsidP="00A6152D">
      <w:pPr>
        <w:pStyle w:val="Caption"/>
        <w:jc w:val="center"/>
        <w:rPr>
          <w:rFonts w:ascii="Times New Roman" w:hAnsi="Times New Roman"/>
          <w:i w:val="0"/>
          <w:color w:val="auto"/>
          <w:sz w:val="24"/>
          <w:szCs w:val="24"/>
        </w:rPr>
      </w:pPr>
      <w:r w:rsidRPr="00DB0175">
        <w:rPr>
          <w:rFonts w:ascii="Times New Roman" w:hAnsi="Times New Roman"/>
          <w:i w:val="0"/>
          <w:color w:val="auto"/>
          <w:sz w:val="24"/>
          <w:szCs w:val="24"/>
        </w:rPr>
        <w:t xml:space="preserve">Table </w:t>
      </w:r>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rPr>
        <w:instrText xml:space="preserve"> SEQ Table \* ARABIC </w:instrText>
      </w:r>
      <w:r w:rsidRPr="00DB0175">
        <w:rPr>
          <w:rFonts w:ascii="Times New Roman" w:hAnsi="Times New Roman"/>
          <w:i w:val="0"/>
          <w:color w:val="auto"/>
          <w:sz w:val="24"/>
          <w:szCs w:val="24"/>
        </w:rPr>
        <w:fldChar w:fldCharType="separate"/>
      </w:r>
      <w:r w:rsidR="00115A18">
        <w:rPr>
          <w:rFonts w:ascii="Times New Roman" w:hAnsi="Times New Roman"/>
          <w:i w:val="0"/>
          <w:noProof/>
          <w:color w:val="auto"/>
          <w:sz w:val="24"/>
          <w:szCs w:val="24"/>
        </w:rPr>
        <w:t>7</w:t>
      </w:r>
      <w:r w:rsidRPr="00DB0175">
        <w:rPr>
          <w:rFonts w:ascii="Times New Roman" w:hAnsi="Times New Roman"/>
          <w:i w:val="0"/>
          <w:color w:val="auto"/>
          <w:sz w:val="24"/>
          <w:szCs w:val="24"/>
        </w:rPr>
        <w:fldChar w:fldCharType="end"/>
      </w:r>
      <w:r w:rsidRPr="00DB0175">
        <w:rPr>
          <w:rFonts w:ascii="Times New Roman" w:hAnsi="Times New Roman"/>
          <w:i w:val="0"/>
          <w:color w:val="auto"/>
          <w:sz w:val="24"/>
          <w:szCs w:val="24"/>
        </w:rPr>
        <w:t>: Shared and Unique Pins in PCB Design</w:t>
      </w:r>
    </w:p>
    <w:p w14:paraId="7CEE0064" w14:textId="4B6BD00D" w:rsidR="002224D6" w:rsidRPr="00DB0175" w:rsidRDefault="0AB1EE1A" w:rsidP="0AB1EE1A">
      <w:pPr>
        <w:pStyle w:val="Heading3"/>
        <w:rPr>
          <w:rFonts w:ascii="Times New Roman" w:hAnsi="Times New Roman"/>
        </w:rPr>
      </w:pPr>
      <w:bookmarkStart w:id="37" w:name="_Toc526439883"/>
      <w:r w:rsidRPr="00DB0175">
        <w:rPr>
          <w:rFonts w:ascii="Times New Roman" w:hAnsi="Times New Roman"/>
        </w:rPr>
        <w:t>Mechanical</w:t>
      </w:r>
      <w:bookmarkEnd w:id="37"/>
    </w:p>
    <w:p w14:paraId="02196063" w14:textId="23F93CB5" w:rsidR="00291A40" w:rsidRPr="00DB0175" w:rsidRDefault="00291A40" w:rsidP="0AB1EE1A">
      <w:pPr>
        <w:rPr>
          <w:rFonts w:ascii="Times New Roman" w:hAnsi="Times New Roman"/>
          <w:lang w:val="en-US"/>
        </w:rPr>
      </w:pPr>
    </w:p>
    <w:p w14:paraId="68AFCB83" w14:textId="77777777" w:rsidR="00106727" w:rsidRPr="00DB0175" w:rsidRDefault="00106727" w:rsidP="00106727">
      <w:pPr>
        <w:rPr>
          <w:rFonts w:ascii="Times New Roman" w:hAnsi="Times New Roman"/>
        </w:rPr>
      </w:pPr>
      <w:r w:rsidRPr="00DB0175">
        <w:rPr>
          <w:rFonts w:ascii="Times New Roman" w:hAnsi="Times New Roman"/>
        </w:rPr>
        <w:t>Dylan Dean:</w:t>
      </w:r>
    </w:p>
    <w:p w14:paraId="2B9AB21D" w14:textId="77777777" w:rsidR="00106727" w:rsidRPr="00DB0175" w:rsidRDefault="00106727" w:rsidP="0AB1EE1A">
      <w:pPr>
        <w:rPr>
          <w:rFonts w:ascii="Times New Roman" w:hAnsi="Times New Roman"/>
          <w:lang w:val="en-US"/>
        </w:rPr>
      </w:pPr>
    </w:p>
    <w:p w14:paraId="293D931F" w14:textId="5877831B" w:rsidR="000F2B23" w:rsidRPr="00DB0175" w:rsidRDefault="0AB1EE1A" w:rsidP="0AB1EE1A">
      <w:pPr>
        <w:pStyle w:val="ListParagraph"/>
        <w:numPr>
          <w:ilvl w:val="0"/>
          <w:numId w:val="12"/>
        </w:numPr>
        <w:rPr>
          <w:rFonts w:ascii="Times New Roman" w:hAnsi="Times New Roman"/>
          <w:lang w:val="en-US"/>
        </w:rPr>
      </w:pPr>
      <w:r w:rsidRPr="00DB0175">
        <w:rPr>
          <w:rFonts w:ascii="Times New Roman" w:hAnsi="Times New Roman"/>
          <w:lang w:val="en-US"/>
        </w:rPr>
        <w:t>A global reset button used in the FRDM-KL46Z</w:t>
      </w:r>
    </w:p>
    <w:p w14:paraId="7BED98F8" w14:textId="0C376AFE" w:rsidR="00442A90" w:rsidRPr="00DB0175" w:rsidRDefault="0AB1EE1A" w:rsidP="0AB1EE1A">
      <w:pPr>
        <w:pStyle w:val="ListParagraph"/>
        <w:numPr>
          <w:ilvl w:val="0"/>
          <w:numId w:val="12"/>
        </w:numPr>
        <w:rPr>
          <w:rFonts w:ascii="Times New Roman" w:hAnsi="Times New Roman"/>
          <w:lang w:val="en-US"/>
        </w:rPr>
      </w:pPr>
      <w:r w:rsidRPr="00DB0175">
        <w:rPr>
          <w:rFonts w:ascii="Times New Roman" w:hAnsi="Times New Roman"/>
          <w:lang w:val="en-US"/>
        </w:rPr>
        <w:t>A local reset button used on the FRDM-CSH</w:t>
      </w:r>
    </w:p>
    <w:p w14:paraId="45104BF8" w14:textId="34365C97" w:rsidR="00442A90" w:rsidRPr="00DB0175" w:rsidRDefault="0AB1EE1A" w:rsidP="0AB1EE1A">
      <w:pPr>
        <w:pStyle w:val="ListParagraph"/>
        <w:numPr>
          <w:ilvl w:val="0"/>
          <w:numId w:val="12"/>
        </w:numPr>
        <w:rPr>
          <w:rFonts w:ascii="Times New Roman" w:hAnsi="Times New Roman"/>
          <w:lang w:val="en-US"/>
        </w:rPr>
      </w:pPr>
      <w:r w:rsidRPr="00DB0175">
        <w:rPr>
          <w:rFonts w:ascii="Times New Roman" w:hAnsi="Times New Roman"/>
          <w:lang w:val="en-US"/>
        </w:rPr>
        <w:t>Designed device housing, to keep the boards safe from moisture and dust when not in operation.</w:t>
      </w:r>
    </w:p>
    <w:p w14:paraId="7CEE007C" w14:textId="0AB4B9E4" w:rsidR="002224D6" w:rsidRPr="00DB0175" w:rsidRDefault="0AB1EE1A" w:rsidP="0AB1EE1A">
      <w:pPr>
        <w:pStyle w:val="Heading2"/>
        <w:rPr>
          <w:rFonts w:ascii="Times New Roman" w:hAnsi="Times New Roman"/>
        </w:rPr>
      </w:pPr>
      <w:bookmarkStart w:id="38" w:name="_Toc526439884"/>
      <w:r w:rsidRPr="00DB0175">
        <w:rPr>
          <w:rFonts w:ascii="Times New Roman" w:hAnsi="Times New Roman"/>
        </w:rPr>
        <w:t>Boundary Conditions and Constraints</w:t>
      </w:r>
      <w:bookmarkEnd w:id="38"/>
    </w:p>
    <w:p w14:paraId="5F22300D" w14:textId="3D9A3FF0" w:rsidR="00291A40" w:rsidRPr="00DB0175" w:rsidRDefault="00291A40" w:rsidP="00291A40">
      <w:pPr>
        <w:rPr>
          <w:rFonts w:ascii="Times New Roman" w:hAnsi="Times New Roman"/>
        </w:rPr>
      </w:pPr>
    </w:p>
    <w:p w14:paraId="481D349F" w14:textId="141D5E52" w:rsidR="002B7C2C" w:rsidRPr="00DB0175" w:rsidRDefault="0083277B" w:rsidP="0AB1EE1A">
      <w:pPr>
        <w:rPr>
          <w:rFonts w:ascii="Times New Roman" w:hAnsi="Times New Roman"/>
          <w:bCs/>
        </w:rPr>
      </w:pPr>
      <w:r w:rsidRPr="00DB0175">
        <w:rPr>
          <w:rFonts w:ascii="Times New Roman" w:hAnsi="Times New Roman"/>
          <w:bCs/>
        </w:rPr>
        <w:t>Alfonso de la Morena:</w:t>
      </w:r>
    </w:p>
    <w:p w14:paraId="09B8DA31" w14:textId="7F2BDBDE" w:rsidR="0083277B" w:rsidRPr="00DB0175" w:rsidRDefault="0083277B" w:rsidP="0AB1EE1A">
      <w:pPr>
        <w:rPr>
          <w:rFonts w:ascii="Times New Roman" w:hAnsi="Times New Roman"/>
          <w:bCs/>
        </w:rPr>
      </w:pPr>
    </w:p>
    <w:p w14:paraId="6A7057BD" w14:textId="22305E45" w:rsidR="00AC28F9" w:rsidRPr="00DB0175" w:rsidRDefault="00CB4378" w:rsidP="0AB1EE1A">
      <w:pPr>
        <w:rPr>
          <w:rFonts w:ascii="Times New Roman" w:hAnsi="Times New Roman"/>
          <w:bCs/>
        </w:rPr>
      </w:pPr>
      <w:r w:rsidRPr="00DB0175">
        <w:rPr>
          <w:rFonts w:ascii="Times New Roman" w:hAnsi="Times New Roman"/>
          <w:bCs/>
        </w:rPr>
        <w:tab/>
      </w:r>
      <w:r w:rsidR="00AC28F9" w:rsidRPr="00DB0175">
        <w:rPr>
          <w:rFonts w:ascii="Times New Roman" w:hAnsi="Times New Roman"/>
          <w:bCs/>
        </w:rPr>
        <w:t xml:space="preserve">The project has well defined minimum requirements </w:t>
      </w:r>
      <w:r w:rsidR="00767499" w:rsidRPr="00DB0175">
        <w:rPr>
          <w:rFonts w:ascii="Times New Roman" w:hAnsi="Times New Roman"/>
          <w:bCs/>
        </w:rPr>
        <w:t xml:space="preserve">that allow the Click Sensor Hub to be considered a success. The following </w:t>
      </w:r>
      <w:r w:rsidR="00133564" w:rsidRPr="00DB0175">
        <w:rPr>
          <w:rFonts w:ascii="Times New Roman" w:hAnsi="Times New Roman"/>
          <w:bCs/>
        </w:rPr>
        <w:t>in the table below</w:t>
      </w:r>
      <w:r w:rsidR="000D12F7" w:rsidRPr="00DB0175">
        <w:rPr>
          <w:rFonts w:ascii="Times New Roman" w:hAnsi="Times New Roman"/>
          <w:bCs/>
        </w:rPr>
        <w:t xml:space="preserve"> outlines the </w:t>
      </w:r>
      <w:r w:rsidR="003A6E1D" w:rsidRPr="00DB0175">
        <w:rPr>
          <w:rFonts w:ascii="Times New Roman" w:hAnsi="Times New Roman"/>
          <w:bCs/>
        </w:rPr>
        <w:t>g</w:t>
      </w:r>
      <w:r w:rsidR="000D12F7" w:rsidRPr="00DB0175">
        <w:rPr>
          <w:rFonts w:ascii="Times New Roman" w:hAnsi="Times New Roman"/>
          <w:bCs/>
        </w:rPr>
        <w:t xml:space="preserve">eneral </w:t>
      </w:r>
      <w:r w:rsidR="003A6E1D" w:rsidRPr="00DB0175">
        <w:rPr>
          <w:rFonts w:ascii="Times New Roman" w:hAnsi="Times New Roman"/>
          <w:bCs/>
        </w:rPr>
        <w:t>s</w:t>
      </w:r>
      <w:r w:rsidR="000D12F7" w:rsidRPr="00DB0175">
        <w:rPr>
          <w:rFonts w:ascii="Times New Roman" w:hAnsi="Times New Roman"/>
          <w:bCs/>
        </w:rPr>
        <w:t xml:space="preserve">cope </w:t>
      </w:r>
      <w:r w:rsidR="003A6E1D" w:rsidRPr="00DB0175">
        <w:rPr>
          <w:rFonts w:ascii="Times New Roman" w:hAnsi="Times New Roman"/>
          <w:bCs/>
        </w:rPr>
        <w:t>c</w:t>
      </w:r>
      <w:r w:rsidR="000D12F7" w:rsidRPr="00DB0175">
        <w:rPr>
          <w:rFonts w:ascii="Times New Roman" w:hAnsi="Times New Roman"/>
          <w:bCs/>
        </w:rPr>
        <w:t>onditions that</w:t>
      </w:r>
      <w:r w:rsidR="003A6E1D" w:rsidRPr="00DB0175">
        <w:rPr>
          <w:rFonts w:ascii="Times New Roman" w:hAnsi="Times New Roman"/>
          <w:bCs/>
        </w:rPr>
        <w:t xml:space="preserve"> need to be met </w:t>
      </w:r>
      <w:proofErr w:type="gramStart"/>
      <w:r w:rsidR="003A6E1D" w:rsidRPr="00DB0175">
        <w:rPr>
          <w:rFonts w:ascii="Times New Roman" w:hAnsi="Times New Roman"/>
          <w:bCs/>
        </w:rPr>
        <w:t>in order to</w:t>
      </w:r>
      <w:proofErr w:type="gramEnd"/>
      <w:r w:rsidR="003A6E1D" w:rsidRPr="00DB0175">
        <w:rPr>
          <w:rFonts w:ascii="Times New Roman" w:hAnsi="Times New Roman"/>
          <w:bCs/>
        </w:rPr>
        <w:t xml:space="preserve"> complete the project.</w:t>
      </w:r>
    </w:p>
    <w:p w14:paraId="2B13EA1B" w14:textId="7F2BDBDE" w:rsidR="0083277B" w:rsidRPr="00DB0175" w:rsidRDefault="0083277B" w:rsidP="0AB1EE1A">
      <w:pPr>
        <w:rPr>
          <w:rFonts w:ascii="Times New Roman" w:hAnsi="Times New Roman"/>
          <w:bCs/>
        </w:rPr>
      </w:pPr>
    </w:p>
    <w:tbl>
      <w:tblPr>
        <w:tblStyle w:val="TableGrid"/>
        <w:tblW w:w="8640" w:type="dxa"/>
        <w:jc w:val="center"/>
        <w:tblLook w:val="04A0" w:firstRow="1" w:lastRow="0" w:firstColumn="1" w:lastColumn="0" w:noHBand="0" w:noVBand="1"/>
      </w:tblPr>
      <w:tblGrid>
        <w:gridCol w:w="5395"/>
        <w:gridCol w:w="1620"/>
        <w:gridCol w:w="1625"/>
      </w:tblGrid>
      <w:tr w:rsidR="00E21204" w:rsidRPr="00DB0175" w14:paraId="47DF2AB3" w14:textId="77777777" w:rsidTr="003A6E1D">
        <w:trPr>
          <w:jc w:val="center"/>
        </w:trPr>
        <w:tc>
          <w:tcPr>
            <w:tcW w:w="5395" w:type="dxa"/>
            <w:shd w:val="clear" w:color="auto" w:fill="D9D9D9" w:themeFill="background1" w:themeFillShade="D9"/>
          </w:tcPr>
          <w:p w14:paraId="15F49240" w14:textId="5BA87DBC" w:rsidR="00E21204" w:rsidRPr="00DB0175" w:rsidRDefault="00E21204" w:rsidP="00291A40">
            <w:pPr>
              <w:rPr>
                <w:rFonts w:ascii="Times New Roman" w:hAnsi="Times New Roman"/>
                <w:b/>
              </w:rPr>
            </w:pPr>
            <w:r w:rsidRPr="00DB0175">
              <w:rPr>
                <w:rFonts w:ascii="Times New Roman" w:hAnsi="Times New Roman"/>
                <w:b/>
              </w:rPr>
              <w:t>Condition</w:t>
            </w:r>
          </w:p>
        </w:tc>
        <w:tc>
          <w:tcPr>
            <w:tcW w:w="1620" w:type="dxa"/>
            <w:shd w:val="clear" w:color="auto" w:fill="D9D9D9" w:themeFill="background1" w:themeFillShade="D9"/>
          </w:tcPr>
          <w:p w14:paraId="629B5E77" w14:textId="20AF6D0B" w:rsidR="00E21204" w:rsidRPr="00DB0175" w:rsidRDefault="00D96729" w:rsidP="00D60483">
            <w:pPr>
              <w:jc w:val="right"/>
              <w:rPr>
                <w:rFonts w:ascii="Times New Roman" w:hAnsi="Times New Roman"/>
                <w:b/>
              </w:rPr>
            </w:pPr>
            <w:r w:rsidRPr="00DB0175">
              <w:rPr>
                <w:rFonts w:ascii="Times New Roman" w:hAnsi="Times New Roman"/>
                <w:b/>
              </w:rPr>
              <w:t>Minimum Accepted</w:t>
            </w:r>
          </w:p>
        </w:tc>
        <w:tc>
          <w:tcPr>
            <w:tcW w:w="1625" w:type="dxa"/>
            <w:shd w:val="clear" w:color="auto" w:fill="D9D9D9" w:themeFill="background1" w:themeFillShade="D9"/>
          </w:tcPr>
          <w:p w14:paraId="7D83E46D" w14:textId="5B24E28D" w:rsidR="00E21204" w:rsidRPr="00DB0175" w:rsidRDefault="00D96729" w:rsidP="00D60483">
            <w:pPr>
              <w:jc w:val="right"/>
              <w:rPr>
                <w:rFonts w:ascii="Times New Roman" w:hAnsi="Times New Roman"/>
                <w:b/>
              </w:rPr>
            </w:pPr>
            <w:r w:rsidRPr="00DB0175">
              <w:rPr>
                <w:rFonts w:ascii="Times New Roman" w:hAnsi="Times New Roman"/>
                <w:b/>
              </w:rPr>
              <w:t>Maximum Accepted</w:t>
            </w:r>
          </w:p>
        </w:tc>
      </w:tr>
      <w:tr w:rsidR="00E21204" w:rsidRPr="00DB0175" w14:paraId="424D52B1" w14:textId="77777777" w:rsidTr="003A6E1D">
        <w:trPr>
          <w:jc w:val="center"/>
        </w:trPr>
        <w:tc>
          <w:tcPr>
            <w:tcW w:w="5395" w:type="dxa"/>
          </w:tcPr>
          <w:p w14:paraId="5775EDAB" w14:textId="17EDE76F" w:rsidR="00E21204" w:rsidRPr="00DB0175" w:rsidRDefault="00D60483" w:rsidP="00291A40">
            <w:pPr>
              <w:rPr>
                <w:rFonts w:ascii="Times New Roman" w:hAnsi="Times New Roman"/>
              </w:rPr>
            </w:pPr>
            <w:r w:rsidRPr="00DB0175">
              <w:rPr>
                <w:rFonts w:ascii="Times New Roman" w:hAnsi="Times New Roman"/>
                <w:lang w:val="en-US"/>
              </w:rPr>
              <w:t>FRDM-KL46Z needed for operation of system</w:t>
            </w:r>
          </w:p>
        </w:tc>
        <w:tc>
          <w:tcPr>
            <w:tcW w:w="1620" w:type="dxa"/>
          </w:tcPr>
          <w:p w14:paraId="622B8E63" w14:textId="0E1F914E" w:rsidR="00E21204" w:rsidRPr="00DB0175" w:rsidRDefault="00D60483" w:rsidP="00D60483">
            <w:pPr>
              <w:jc w:val="right"/>
              <w:rPr>
                <w:rFonts w:ascii="Times New Roman" w:hAnsi="Times New Roman"/>
              </w:rPr>
            </w:pPr>
            <w:r w:rsidRPr="00DB0175">
              <w:rPr>
                <w:rFonts w:ascii="Times New Roman" w:hAnsi="Times New Roman"/>
              </w:rPr>
              <w:t>1</w:t>
            </w:r>
          </w:p>
        </w:tc>
        <w:tc>
          <w:tcPr>
            <w:tcW w:w="1625" w:type="dxa"/>
          </w:tcPr>
          <w:p w14:paraId="3C0260EE" w14:textId="6C160A71" w:rsidR="00E21204" w:rsidRPr="00DB0175" w:rsidRDefault="00D60483" w:rsidP="00D60483">
            <w:pPr>
              <w:jc w:val="right"/>
              <w:rPr>
                <w:rFonts w:ascii="Times New Roman" w:hAnsi="Times New Roman"/>
              </w:rPr>
            </w:pPr>
            <w:r w:rsidRPr="00DB0175">
              <w:rPr>
                <w:rFonts w:ascii="Times New Roman" w:hAnsi="Times New Roman"/>
              </w:rPr>
              <w:t>1</w:t>
            </w:r>
          </w:p>
        </w:tc>
      </w:tr>
      <w:tr w:rsidR="00E21204" w:rsidRPr="00DB0175" w14:paraId="375878D9" w14:textId="77777777" w:rsidTr="003A6E1D">
        <w:trPr>
          <w:jc w:val="center"/>
        </w:trPr>
        <w:tc>
          <w:tcPr>
            <w:tcW w:w="5395" w:type="dxa"/>
          </w:tcPr>
          <w:p w14:paraId="2B6A2E0A" w14:textId="678B32A1" w:rsidR="00E21204" w:rsidRPr="00DB0175" w:rsidRDefault="00D60483" w:rsidP="00291A40">
            <w:pPr>
              <w:rPr>
                <w:rFonts w:ascii="Times New Roman" w:hAnsi="Times New Roman"/>
              </w:rPr>
            </w:pPr>
            <w:r w:rsidRPr="00DB0175">
              <w:rPr>
                <w:rFonts w:ascii="Times New Roman" w:hAnsi="Times New Roman"/>
              </w:rPr>
              <w:t>Click Sensor Hub</w:t>
            </w:r>
            <w:r w:rsidR="00E72C0F" w:rsidRPr="00DB0175">
              <w:rPr>
                <w:rFonts w:ascii="Times New Roman" w:hAnsi="Times New Roman"/>
              </w:rPr>
              <w:t xml:space="preserve"> PCB needed for operation of system</w:t>
            </w:r>
          </w:p>
        </w:tc>
        <w:tc>
          <w:tcPr>
            <w:tcW w:w="1620" w:type="dxa"/>
          </w:tcPr>
          <w:p w14:paraId="2374F207" w14:textId="3E9C4529" w:rsidR="00E21204" w:rsidRPr="00DB0175" w:rsidRDefault="00E72C0F" w:rsidP="00D60483">
            <w:pPr>
              <w:jc w:val="right"/>
              <w:rPr>
                <w:rFonts w:ascii="Times New Roman" w:hAnsi="Times New Roman"/>
              </w:rPr>
            </w:pPr>
            <w:r w:rsidRPr="00DB0175">
              <w:rPr>
                <w:rFonts w:ascii="Times New Roman" w:hAnsi="Times New Roman"/>
              </w:rPr>
              <w:t>1</w:t>
            </w:r>
          </w:p>
        </w:tc>
        <w:tc>
          <w:tcPr>
            <w:tcW w:w="1625" w:type="dxa"/>
          </w:tcPr>
          <w:p w14:paraId="5875B974" w14:textId="0C15FD01" w:rsidR="00E21204" w:rsidRPr="00DB0175" w:rsidRDefault="00E72C0F" w:rsidP="00D60483">
            <w:pPr>
              <w:jc w:val="right"/>
              <w:rPr>
                <w:rFonts w:ascii="Times New Roman" w:hAnsi="Times New Roman"/>
              </w:rPr>
            </w:pPr>
            <w:r w:rsidRPr="00DB0175">
              <w:rPr>
                <w:rFonts w:ascii="Times New Roman" w:hAnsi="Times New Roman"/>
              </w:rPr>
              <w:t>1</w:t>
            </w:r>
          </w:p>
        </w:tc>
      </w:tr>
      <w:tr w:rsidR="00E21204" w:rsidRPr="00DB0175" w14:paraId="41D5DE5D" w14:textId="77777777" w:rsidTr="003A6E1D">
        <w:trPr>
          <w:jc w:val="center"/>
        </w:trPr>
        <w:tc>
          <w:tcPr>
            <w:tcW w:w="5395" w:type="dxa"/>
          </w:tcPr>
          <w:p w14:paraId="5820F146" w14:textId="3E00B3E3" w:rsidR="00E21204" w:rsidRPr="00DB0175" w:rsidRDefault="00E72C0F" w:rsidP="00291A40">
            <w:pPr>
              <w:rPr>
                <w:rFonts w:ascii="Times New Roman" w:hAnsi="Times New Roman"/>
              </w:rPr>
            </w:pPr>
            <w:r w:rsidRPr="00DB0175">
              <w:rPr>
                <w:rFonts w:ascii="Times New Roman" w:hAnsi="Times New Roman"/>
              </w:rPr>
              <w:t>Click Sensors needed to transmit sensor readings</w:t>
            </w:r>
            <w:r w:rsidR="006337F2" w:rsidRPr="00DB0175">
              <w:rPr>
                <w:rFonts w:ascii="Times New Roman" w:hAnsi="Times New Roman"/>
              </w:rPr>
              <w:t xml:space="preserve"> from a selection of 10 available</w:t>
            </w:r>
          </w:p>
        </w:tc>
        <w:tc>
          <w:tcPr>
            <w:tcW w:w="1620" w:type="dxa"/>
          </w:tcPr>
          <w:p w14:paraId="02D4FF79" w14:textId="09B380B2" w:rsidR="00E21204" w:rsidRPr="00DB0175" w:rsidRDefault="00E72C0F" w:rsidP="00D60483">
            <w:pPr>
              <w:jc w:val="right"/>
              <w:rPr>
                <w:rFonts w:ascii="Times New Roman" w:hAnsi="Times New Roman"/>
              </w:rPr>
            </w:pPr>
            <w:r w:rsidRPr="00DB0175">
              <w:rPr>
                <w:rFonts w:ascii="Times New Roman" w:hAnsi="Times New Roman"/>
              </w:rPr>
              <w:t>1</w:t>
            </w:r>
            <w:r w:rsidR="006337F2" w:rsidRPr="00DB0175">
              <w:rPr>
                <w:rFonts w:ascii="Times New Roman" w:hAnsi="Times New Roman"/>
              </w:rPr>
              <w:t>/10</w:t>
            </w:r>
          </w:p>
        </w:tc>
        <w:tc>
          <w:tcPr>
            <w:tcW w:w="1625" w:type="dxa"/>
          </w:tcPr>
          <w:p w14:paraId="40596DCB" w14:textId="3A356017" w:rsidR="00E21204" w:rsidRPr="00DB0175" w:rsidRDefault="00E72C0F" w:rsidP="00D60483">
            <w:pPr>
              <w:jc w:val="right"/>
              <w:rPr>
                <w:rFonts w:ascii="Times New Roman" w:hAnsi="Times New Roman"/>
              </w:rPr>
            </w:pPr>
            <w:r w:rsidRPr="00DB0175">
              <w:rPr>
                <w:rFonts w:ascii="Times New Roman" w:hAnsi="Times New Roman"/>
              </w:rPr>
              <w:t>4</w:t>
            </w:r>
            <w:r w:rsidR="006337F2" w:rsidRPr="00DB0175">
              <w:rPr>
                <w:rFonts w:ascii="Times New Roman" w:hAnsi="Times New Roman"/>
              </w:rPr>
              <w:t>/10</w:t>
            </w:r>
          </w:p>
        </w:tc>
      </w:tr>
      <w:tr w:rsidR="00E21204" w:rsidRPr="00DB0175" w14:paraId="7ADF094C" w14:textId="77777777" w:rsidTr="003A6E1D">
        <w:trPr>
          <w:jc w:val="center"/>
        </w:trPr>
        <w:tc>
          <w:tcPr>
            <w:tcW w:w="5395" w:type="dxa"/>
          </w:tcPr>
          <w:p w14:paraId="44C0698E" w14:textId="0120617E" w:rsidR="00E21204" w:rsidRPr="00DB0175" w:rsidRDefault="006337F2" w:rsidP="00291A40">
            <w:pPr>
              <w:rPr>
                <w:rFonts w:ascii="Times New Roman" w:hAnsi="Times New Roman"/>
              </w:rPr>
            </w:pPr>
            <w:r w:rsidRPr="00DB0175">
              <w:rPr>
                <w:rFonts w:ascii="Times New Roman" w:hAnsi="Times New Roman"/>
              </w:rPr>
              <w:t xml:space="preserve">Code written </w:t>
            </w:r>
            <w:r w:rsidR="005A751E" w:rsidRPr="00DB0175">
              <w:rPr>
                <w:rFonts w:ascii="Times New Roman" w:hAnsi="Times New Roman"/>
              </w:rPr>
              <w:t>in Mbed for selected Clicks</w:t>
            </w:r>
          </w:p>
        </w:tc>
        <w:tc>
          <w:tcPr>
            <w:tcW w:w="1620" w:type="dxa"/>
          </w:tcPr>
          <w:p w14:paraId="249E4946" w14:textId="4BBCF532" w:rsidR="00E21204" w:rsidRPr="00DB0175" w:rsidRDefault="005A751E" w:rsidP="00D60483">
            <w:pPr>
              <w:jc w:val="right"/>
              <w:rPr>
                <w:rFonts w:ascii="Times New Roman" w:hAnsi="Times New Roman"/>
              </w:rPr>
            </w:pPr>
            <w:r w:rsidRPr="00DB0175">
              <w:rPr>
                <w:rFonts w:ascii="Times New Roman" w:hAnsi="Times New Roman"/>
              </w:rPr>
              <w:t>10</w:t>
            </w:r>
          </w:p>
        </w:tc>
        <w:tc>
          <w:tcPr>
            <w:tcW w:w="1625" w:type="dxa"/>
          </w:tcPr>
          <w:p w14:paraId="676DD05A" w14:textId="579533A4" w:rsidR="00E21204" w:rsidRPr="00DB0175" w:rsidRDefault="00F25979" w:rsidP="00D60483">
            <w:pPr>
              <w:jc w:val="right"/>
              <w:rPr>
                <w:rFonts w:ascii="Times New Roman" w:hAnsi="Times New Roman"/>
              </w:rPr>
            </w:pPr>
            <w:r w:rsidRPr="00DB0175">
              <w:rPr>
                <w:rFonts w:ascii="Times New Roman" w:hAnsi="Times New Roman"/>
              </w:rPr>
              <w:t>10</w:t>
            </w:r>
          </w:p>
        </w:tc>
      </w:tr>
      <w:tr w:rsidR="00E21204" w:rsidRPr="00DB0175" w14:paraId="6CC2D2B0" w14:textId="77777777" w:rsidTr="003A6E1D">
        <w:trPr>
          <w:jc w:val="center"/>
        </w:trPr>
        <w:tc>
          <w:tcPr>
            <w:tcW w:w="5395" w:type="dxa"/>
          </w:tcPr>
          <w:p w14:paraId="5974AB6F" w14:textId="50EC672E" w:rsidR="00E21204" w:rsidRPr="00DB0175" w:rsidRDefault="00F25979" w:rsidP="00291A40">
            <w:pPr>
              <w:rPr>
                <w:rFonts w:ascii="Times New Roman" w:hAnsi="Times New Roman"/>
              </w:rPr>
            </w:pPr>
            <w:r w:rsidRPr="00DB0175">
              <w:rPr>
                <w:rFonts w:ascii="Times New Roman" w:hAnsi="Times New Roman"/>
              </w:rPr>
              <w:t>Website with analytics to display the collected data</w:t>
            </w:r>
          </w:p>
        </w:tc>
        <w:tc>
          <w:tcPr>
            <w:tcW w:w="1620" w:type="dxa"/>
          </w:tcPr>
          <w:p w14:paraId="6BE1A0DB" w14:textId="7B65ED24" w:rsidR="00E21204" w:rsidRPr="00DB0175" w:rsidRDefault="00F25979" w:rsidP="00D60483">
            <w:pPr>
              <w:jc w:val="right"/>
              <w:rPr>
                <w:rFonts w:ascii="Times New Roman" w:hAnsi="Times New Roman"/>
              </w:rPr>
            </w:pPr>
            <w:r w:rsidRPr="00DB0175">
              <w:rPr>
                <w:rFonts w:ascii="Times New Roman" w:hAnsi="Times New Roman"/>
              </w:rPr>
              <w:t>1</w:t>
            </w:r>
          </w:p>
        </w:tc>
        <w:tc>
          <w:tcPr>
            <w:tcW w:w="1625" w:type="dxa"/>
          </w:tcPr>
          <w:p w14:paraId="49E4E21A" w14:textId="1047742B" w:rsidR="00E21204" w:rsidRPr="00DB0175" w:rsidRDefault="00F25979" w:rsidP="00EA7F14">
            <w:pPr>
              <w:keepNext/>
              <w:jc w:val="right"/>
              <w:rPr>
                <w:rFonts w:ascii="Times New Roman" w:hAnsi="Times New Roman"/>
              </w:rPr>
            </w:pPr>
            <w:r w:rsidRPr="00DB0175">
              <w:rPr>
                <w:rFonts w:ascii="Times New Roman" w:hAnsi="Times New Roman"/>
              </w:rPr>
              <w:t>1</w:t>
            </w:r>
          </w:p>
        </w:tc>
      </w:tr>
      <w:tr w:rsidR="007504F4" w:rsidRPr="00DB0175" w14:paraId="7618F744" w14:textId="77777777" w:rsidTr="003A6E1D">
        <w:trPr>
          <w:jc w:val="center"/>
        </w:trPr>
        <w:tc>
          <w:tcPr>
            <w:tcW w:w="5395" w:type="dxa"/>
          </w:tcPr>
          <w:p w14:paraId="5949F4A7" w14:textId="148C98AD" w:rsidR="007504F4" w:rsidRPr="00DB0175" w:rsidRDefault="000A4740" w:rsidP="00291A40">
            <w:pPr>
              <w:rPr>
                <w:rFonts w:ascii="Times New Roman" w:hAnsi="Times New Roman"/>
              </w:rPr>
            </w:pPr>
            <w:r w:rsidRPr="00DB0175">
              <w:rPr>
                <w:rFonts w:ascii="Times New Roman" w:hAnsi="Times New Roman"/>
              </w:rPr>
              <w:t xml:space="preserve">Project </w:t>
            </w:r>
            <w:r w:rsidR="007504F4" w:rsidRPr="00DB0175">
              <w:rPr>
                <w:rFonts w:ascii="Times New Roman" w:hAnsi="Times New Roman"/>
              </w:rPr>
              <w:t>Budget</w:t>
            </w:r>
          </w:p>
        </w:tc>
        <w:tc>
          <w:tcPr>
            <w:tcW w:w="1620" w:type="dxa"/>
          </w:tcPr>
          <w:p w14:paraId="053B9B97" w14:textId="0082CF0C" w:rsidR="007504F4" w:rsidRPr="00DB0175" w:rsidRDefault="000A4740" w:rsidP="00D60483">
            <w:pPr>
              <w:jc w:val="right"/>
              <w:rPr>
                <w:rFonts w:ascii="Times New Roman" w:hAnsi="Times New Roman"/>
              </w:rPr>
            </w:pPr>
            <w:r w:rsidRPr="00DB0175">
              <w:rPr>
                <w:rFonts w:ascii="Times New Roman" w:hAnsi="Times New Roman"/>
              </w:rPr>
              <w:t>0$</w:t>
            </w:r>
          </w:p>
        </w:tc>
        <w:tc>
          <w:tcPr>
            <w:tcW w:w="1625" w:type="dxa"/>
          </w:tcPr>
          <w:p w14:paraId="5ACC9911" w14:textId="614072D9" w:rsidR="007504F4" w:rsidRPr="00DB0175" w:rsidRDefault="000A4740" w:rsidP="00EA7F14">
            <w:pPr>
              <w:keepNext/>
              <w:jc w:val="right"/>
              <w:rPr>
                <w:rFonts w:ascii="Times New Roman" w:hAnsi="Times New Roman"/>
              </w:rPr>
            </w:pPr>
            <w:r w:rsidRPr="00DB0175">
              <w:rPr>
                <w:rFonts w:ascii="Times New Roman" w:hAnsi="Times New Roman"/>
              </w:rPr>
              <w:t>500$</w:t>
            </w:r>
          </w:p>
        </w:tc>
      </w:tr>
    </w:tbl>
    <w:p w14:paraId="7294EA4F" w14:textId="66BDE8D3" w:rsidR="00EA7F14" w:rsidRPr="00DB0175" w:rsidRDefault="00EA7F14" w:rsidP="00EA7F14">
      <w:pPr>
        <w:pStyle w:val="Caption"/>
        <w:jc w:val="center"/>
        <w:rPr>
          <w:rFonts w:ascii="Times New Roman" w:hAnsi="Times New Roman"/>
          <w:i w:val="0"/>
          <w:color w:val="auto"/>
          <w:sz w:val="24"/>
          <w:szCs w:val="24"/>
        </w:rPr>
      </w:pPr>
    </w:p>
    <w:p w14:paraId="78368CB8" w14:textId="2F4DA755" w:rsidR="00291A40" w:rsidRPr="00DB0175" w:rsidRDefault="00EA7F14" w:rsidP="00EA7F14">
      <w:pPr>
        <w:pStyle w:val="Caption"/>
        <w:jc w:val="center"/>
        <w:rPr>
          <w:rFonts w:ascii="Times New Roman" w:hAnsi="Times New Roman"/>
          <w:i w:val="0"/>
          <w:color w:val="auto"/>
          <w:sz w:val="24"/>
        </w:rPr>
      </w:pPr>
      <w:r w:rsidRPr="00DB0175">
        <w:rPr>
          <w:rFonts w:ascii="Times New Roman" w:hAnsi="Times New Roman"/>
          <w:i w:val="0"/>
          <w:color w:val="auto"/>
          <w:sz w:val="24"/>
        </w:rPr>
        <w:t xml:space="preserve">Table </w:t>
      </w:r>
      <w:r w:rsidRPr="00DB0175">
        <w:rPr>
          <w:rFonts w:ascii="Times New Roman" w:hAnsi="Times New Roman"/>
          <w:i w:val="0"/>
          <w:color w:val="auto"/>
          <w:sz w:val="24"/>
        </w:rPr>
        <w:fldChar w:fldCharType="begin"/>
      </w:r>
      <w:r w:rsidRPr="00DB0175">
        <w:rPr>
          <w:rFonts w:ascii="Times New Roman" w:hAnsi="Times New Roman"/>
          <w:i w:val="0"/>
          <w:color w:val="auto"/>
          <w:sz w:val="24"/>
        </w:rPr>
        <w:instrText xml:space="preserve"> SEQ Table \* ARABIC </w:instrText>
      </w:r>
      <w:r w:rsidRPr="00DB0175">
        <w:rPr>
          <w:rFonts w:ascii="Times New Roman" w:hAnsi="Times New Roman"/>
          <w:i w:val="0"/>
          <w:color w:val="auto"/>
          <w:sz w:val="24"/>
        </w:rPr>
        <w:fldChar w:fldCharType="separate"/>
      </w:r>
      <w:r w:rsidR="00115A18">
        <w:rPr>
          <w:rFonts w:ascii="Times New Roman" w:hAnsi="Times New Roman"/>
          <w:i w:val="0"/>
          <w:noProof/>
          <w:color w:val="auto"/>
          <w:sz w:val="24"/>
        </w:rPr>
        <w:t>8</w:t>
      </w:r>
      <w:r w:rsidRPr="00DB0175">
        <w:rPr>
          <w:rFonts w:ascii="Times New Roman" w:hAnsi="Times New Roman"/>
          <w:i w:val="0"/>
          <w:color w:val="auto"/>
          <w:sz w:val="24"/>
        </w:rPr>
        <w:fldChar w:fldCharType="end"/>
      </w:r>
      <w:r w:rsidRPr="00DB0175">
        <w:rPr>
          <w:rFonts w:ascii="Times New Roman" w:hAnsi="Times New Roman"/>
          <w:i w:val="0"/>
          <w:color w:val="auto"/>
          <w:sz w:val="24"/>
        </w:rPr>
        <w:t xml:space="preserve">: General Project Scope Conditions and </w:t>
      </w:r>
      <w:r w:rsidR="00E31555" w:rsidRPr="00DB0175">
        <w:rPr>
          <w:rFonts w:ascii="Times New Roman" w:hAnsi="Times New Roman"/>
          <w:i w:val="0"/>
          <w:color w:val="auto"/>
          <w:sz w:val="24"/>
        </w:rPr>
        <w:t>Boundaries</w:t>
      </w:r>
    </w:p>
    <w:p w14:paraId="07E6E184" w14:textId="77777777" w:rsidR="00085BF4" w:rsidRPr="00DB0175" w:rsidRDefault="00085BF4" w:rsidP="00085BF4">
      <w:pPr>
        <w:rPr>
          <w:rFonts w:ascii="Times New Roman" w:hAnsi="Times New Roman"/>
          <w:lang w:val="en-US"/>
        </w:rPr>
      </w:pPr>
    </w:p>
    <w:p w14:paraId="6E8B55E5" w14:textId="056B2C5B" w:rsidR="000F2B23" w:rsidRPr="00DB0175" w:rsidRDefault="00CB4378" w:rsidP="00085BF4">
      <w:pPr>
        <w:rPr>
          <w:rFonts w:ascii="Times New Roman" w:hAnsi="Times New Roman"/>
          <w:lang w:val="en-US"/>
        </w:rPr>
      </w:pPr>
      <w:r w:rsidRPr="00DB0175">
        <w:rPr>
          <w:rFonts w:ascii="Times New Roman" w:hAnsi="Times New Roman"/>
          <w:lang w:val="en-US"/>
        </w:rPr>
        <w:lastRenderedPageBreak/>
        <w:t>Each of</w:t>
      </w:r>
      <w:r w:rsidR="00783F66" w:rsidRPr="00DB0175">
        <w:rPr>
          <w:rFonts w:ascii="Times New Roman" w:hAnsi="Times New Roman"/>
          <w:lang w:val="en-US"/>
        </w:rPr>
        <w:t xml:space="preserve"> the Clicks selected for this project will have </w:t>
      </w:r>
      <w:r w:rsidR="00B9371F" w:rsidRPr="00DB0175">
        <w:rPr>
          <w:rFonts w:ascii="Times New Roman" w:hAnsi="Times New Roman"/>
          <w:lang w:val="en-US"/>
        </w:rPr>
        <w:t xml:space="preserve">boundary condition according to the measurement they are taking. A list for </w:t>
      </w:r>
      <w:r w:rsidR="00FA2A7C" w:rsidRPr="00DB0175">
        <w:rPr>
          <w:rFonts w:ascii="Times New Roman" w:hAnsi="Times New Roman"/>
          <w:lang w:val="en-US"/>
        </w:rPr>
        <w:t xml:space="preserve">reference of </w:t>
      </w:r>
      <w:r w:rsidR="00B9371F" w:rsidRPr="00DB0175">
        <w:rPr>
          <w:rFonts w:ascii="Times New Roman" w:hAnsi="Times New Roman"/>
          <w:lang w:val="en-US"/>
        </w:rPr>
        <w:t xml:space="preserve">all boundary conditions of the 10 Clicks selected to be in the scope of this project can be seen in </w:t>
      </w:r>
      <w:r w:rsidR="00133564" w:rsidRPr="00DB0175">
        <w:rPr>
          <w:rFonts w:ascii="Times New Roman" w:hAnsi="Times New Roman"/>
          <w:lang w:val="en-US"/>
        </w:rPr>
        <w:t>the table below</w:t>
      </w:r>
      <w:r w:rsidR="00B9371F" w:rsidRPr="00DB0175">
        <w:rPr>
          <w:rFonts w:ascii="Times New Roman" w:hAnsi="Times New Roman"/>
          <w:lang w:val="en-US"/>
        </w:rPr>
        <w:t>.</w:t>
      </w:r>
    </w:p>
    <w:p w14:paraId="01444BF3" w14:textId="77777777" w:rsidR="00783F66" w:rsidRPr="00DB0175" w:rsidRDefault="00783F66" w:rsidP="00085BF4">
      <w:pPr>
        <w:rPr>
          <w:rFonts w:ascii="Times New Roman" w:hAnsi="Times New Roman"/>
          <w:lang w:val="en-US"/>
        </w:rPr>
      </w:pPr>
    </w:p>
    <w:p w14:paraId="22FD046E" w14:textId="77777777" w:rsidR="00783F66" w:rsidRPr="00DB0175" w:rsidRDefault="00783F66" w:rsidP="00085BF4">
      <w:pPr>
        <w:rPr>
          <w:rFonts w:ascii="Times New Roman" w:hAnsi="Times New Roman"/>
          <w:lang w:val="en-US"/>
        </w:rPr>
      </w:pPr>
    </w:p>
    <w:tbl>
      <w:tblPr>
        <w:tblStyle w:val="TableGrid"/>
        <w:tblW w:w="8640" w:type="dxa"/>
        <w:jc w:val="center"/>
        <w:tblLook w:val="04A0" w:firstRow="1" w:lastRow="0" w:firstColumn="1" w:lastColumn="0" w:noHBand="0" w:noVBand="1"/>
      </w:tblPr>
      <w:tblGrid>
        <w:gridCol w:w="1614"/>
        <w:gridCol w:w="1592"/>
        <w:gridCol w:w="2682"/>
        <w:gridCol w:w="1242"/>
        <w:gridCol w:w="1510"/>
      </w:tblGrid>
      <w:tr w:rsidR="00030295" w:rsidRPr="00DB0175" w14:paraId="2EC222A6" w14:textId="0C3AC72B" w:rsidTr="006B3D61">
        <w:trPr>
          <w:jc w:val="center"/>
        </w:trPr>
        <w:tc>
          <w:tcPr>
            <w:tcW w:w="1680" w:type="dxa"/>
            <w:shd w:val="clear" w:color="auto" w:fill="D9D9D9" w:themeFill="background1" w:themeFillShade="D9"/>
          </w:tcPr>
          <w:p w14:paraId="764528DA" w14:textId="1C859A7A" w:rsidR="00030295" w:rsidRPr="00DB0175" w:rsidRDefault="00030295" w:rsidP="00085BF4">
            <w:pPr>
              <w:rPr>
                <w:rFonts w:ascii="Times New Roman" w:hAnsi="Times New Roman"/>
                <w:b/>
                <w:lang w:val="en-US"/>
              </w:rPr>
            </w:pPr>
            <w:commentRangeStart w:id="39"/>
            <w:r w:rsidRPr="00DB0175">
              <w:rPr>
                <w:rFonts w:ascii="Times New Roman" w:hAnsi="Times New Roman"/>
                <w:b/>
                <w:lang w:val="en-US"/>
              </w:rPr>
              <w:t>Click</w:t>
            </w:r>
          </w:p>
        </w:tc>
        <w:tc>
          <w:tcPr>
            <w:tcW w:w="1645" w:type="dxa"/>
            <w:shd w:val="clear" w:color="auto" w:fill="D9D9D9" w:themeFill="background1" w:themeFillShade="D9"/>
          </w:tcPr>
          <w:p w14:paraId="59E546AC" w14:textId="0F315C74" w:rsidR="00030295" w:rsidRPr="00DB0175" w:rsidRDefault="00030295" w:rsidP="00085BF4">
            <w:pPr>
              <w:rPr>
                <w:rFonts w:ascii="Times New Roman" w:hAnsi="Times New Roman"/>
                <w:b/>
                <w:lang w:val="en-US"/>
              </w:rPr>
            </w:pPr>
            <w:r w:rsidRPr="00DB0175">
              <w:rPr>
                <w:rFonts w:ascii="Times New Roman" w:hAnsi="Times New Roman"/>
                <w:b/>
                <w:lang w:val="en-US"/>
              </w:rPr>
              <w:t>Sensor Name</w:t>
            </w:r>
          </w:p>
        </w:tc>
        <w:tc>
          <w:tcPr>
            <w:tcW w:w="3035" w:type="dxa"/>
            <w:shd w:val="clear" w:color="auto" w:fill="D9D9D9" w:themeFill="background1" w:themeFillShade="D9"/>
          </w:tcPr>
          <w:p w14:paraId="563D37E4" w14:textId="30CAF94B" w:rsidR="00030295" w:rsidRPr="00DB0175" w:rsidRDefault="00030295" w:rsidP="00085BF4">
            <w:pPr>
              <w:rPr>
                <w:rFonts w:ascii="Times New Roman" w:hAnsi="Times New Roman"/>
                <w:b/>
                <w:lang w:val="en-US"/>
              </w:rPr>
            </w:pPr>
            <w:r w:rsidRPr="00DB0175">
              <w:rPr>
                <w:rFonts w:ascii="Times New Roman" w:hAnsi="Times New Roman"/>
                <w:b/>
                <w:lang w:val="en-US"/>
              </w:rPr>
              <w:t>Description</w:t>
            </w:r>
          </w:p>
        </w:tc>
        <w:tc>
          <w:tcPr>
            <w:tcW w:w="1242" w:type="dxa"/>
            <w:shd w:val="clear" w:color="auto" w:fill="D9D9D9" w:themeFill="background1" w:themeFillShade="D9"/>
          </w:tcPr>
          <w:p w14:paraId="13A36C58" w14:textId="740DF385" w:rsidR="00030295" w:rsidRPr="00DB0175" w:rsidRDefault="00030295" w:rsidP="00085BF4">
            <w:pPr>
              <w:rPr>
                <w:rFonts w:ascii="Times New Roman" w:hAnsi="Times New Roman"/>
                <w:b/>
                <w:lang w:val="en-US"/>
              </w:rPr>
            </w:pPr>
            <w:r w:rsidRPr="00DB0175">
              <w:rPr>
                <w:rFonts w:ascii="Times New Roman" w:hAnsi="Times New Roman"/>
                <w:b/>
                <w:lang w:val="en-US"/>
              </w:rPr>
              <w:t>Reference</w:t>
            </w:r>
          </w:p>
        </w:tc>
        <w:tc>
          <w:tcPr>
            <w:tcW w:w="1414" w:type="dxa"/>
            <w:shd w:val="clear" w:color="auto" w:fill="D9D9D9" w:themeFill="background1" w:themeFillShade="D9"/>
          </w:tcPr>
          <w:p w14:paraId="45F77B7C" w14:textId="46E3A203" w:rsidR="00030295" w:rsidRPr="00DB0175" w:rsidRDefault="00030295" w:rsidP="00085BF4">
            <w:pPr>
              <w:rPr>
                <w:rFonts w:ascii="Times New Roman" w:hAnsi="Times New Roman"/>
                <w:b/>
                <w:lang w:val="en-US"/>
              </w:rPr>
            </w:pPr>
            <w:r w:rsidRPr="00DB0175">
              <w:rPr>
                <w:rFonts w:ascii="Times New Roman" w:hAnsi="Times New Roman"/>
                <w:b/>
                <w:lang w:val="en-US"/>
              </w:rPr>
              <w:t>Company</w:t>
            </w:r>
          </w:p>
        </w:tc>
      </w:tr>
      <w:tr w:rsidR="00030295" w:rsidRPr="00DB0175" w14:paraId="07377030" w14:textId="098092EA" w:rsidTr="006B3D61">
        <w:trPr>
          <w:jc w:val="center"/>
        </w:trPr>
        <w:tc>
          <w:tcPr>
            <w:tcW w:w="1680" w:type="dxa"/>
          </w:tcPr>
          <w:p w14:paraId="098F92BF" w14:textId="06829EE2" w:rsidR="00030295" w:rsidRPr="00DB0175" w:rsidRDefault="00C5211B" w:rsidP="00D8619C">
            <w:pPr>
              <w:rPr>
                <w:rFonts w:ascii="Times New Roman" w:hAnsi="Times New Roman"/>
                <w:szCs w:val="24"/>
                <w:lang w:val="en-US"/>
              </w:rPr>
            </w:pPr>
            <w:hyperlink r:id="rId30" w:history="1">
              <w:proofErr w:type="spellStart"/>
              <w:r w:rsidR="00030295" w:rsidRPr="00DB0175">
                <w:rPr>
                  <w:rStyle w:val="Hyperlink"/>
                  <w:rFonts w:ascii="Times New Roman" w:hAnsi="Times New Roman"/>
                  <w:szCs w:val="24"/>
                </w:rPr>
                <w:t>Temp&amp;Hum</w:t>
              </w:r>
              <w:proofErr w:type="spellEnd"/>
              <w:r w:rsidR="00030295" w:rsidRPr="00DB0175">
                <w:rPr>
                  <w:rStyle w:val="Hyperlink"/>
                  <w:rFonts w:ascii="Times New Roman" w:hAnsi="Times New Roman"/>
                  <w:szCs w:val="24"/>
                </w:rPr>
                <w:t xml:space="preserve"> 2 Click</w:t>
              </w:r>
            </w:hyperlink>
            <w:r w:rsidR="00030295" w:rsidRPr="00DB0175">
              <w:rPr>
                <w:rFonts w:ascii="Times New Roman" w:hAnsi="Times New Roman"/>
                <w:szCs w:val="24"/>
              </w:rPr>
              <w:t xml:space="preserve"> </w:t>
            </w:r>
          </w:p>
          <w:p w14:paraId="68B81950" w14:textId="77777777" w:rsidR="00030295" w:rsidRPr="00DB0175" w:rsidRDefault="00030295" w:rsidP="00085BF4">
            <w:pPr>
              <w:rPr>
                <w:rFonts w:ascii="Times New Roman" w:hAnsi="Times New Roman"/>
                <w:lang w:val="en-US"/>
              </w:rPr>
            </w:pPr>
          </w:p>
        </w:tc>
        <w:tc>
          <w:tcPr>
            <w:tcW w:w="1645" w:type="dxa"/>
          </w:tcPr>
          <w:p w14:paraId="509D089A" w14:textId="3D603225" w:rsidR="00030295" w:rsidRPr="00DB0175" w:rsidRDefault="00030295" w:rsidP="009B72D4">
            <w:pPr>
              <w:pStyle w:val="ListParagraph"/>
              <w:ind w:left="-16"/>
              <w:rPr>
                <w:rFonts w:ascii="Times New Roman" w:hAnsi="Times New Roman"/>
                <w:lang w:val="en-US"/>
              </w:rPr>
            </w:pPr>
            <w:r w:rsidRPr="00DB0175">
              <w:rPr>
                <w:rFonts w:ascii="Times New Roman" w:hAnsi="Times New Roman"/>
                <w:lang w:val="en-US"/>
              </w:rPr>
              <w:t>Si7034</w:t>
            </w:r>
          </w:p>
        </w:tc>
        <w:tc>
          <w:tcPr>
            <w:tcW w:w="3035" w:type="dxa"/>
          </w:tcPr>
          <w:p w14:paraId="79AFF830" w14:textId="76B21D82" w:rsidR="00030295" w:rsidRPr="00DB0175" w:rsidRDefault="00030295" w:rsidP="009B72D4">
            <w:pPr>
              <w:pStyle w:val="ListParagraph"/>
              <w:ind w:left="-16"/>
              <w:rPr>
                <w:rFonts w:ascii="Times New Roman" w:hAnsi="Times New Roman"/>
                <w:lang w:val="en-US"/>
              </w:rPr>
            </w:pPr>
            <w:r w:rsidRPr="00DB0175">
              <w:rPr>
                <w:rFonts w:ascii="Times New Roman" w:hAnsi="Times New Roman"/>
                <w:lang w:val="en-US"/>
              </w:rPr>
              <w:t xml:space="preserve">Digital I2c Humidity </w:t>
            </w:r>
            <w:r w:rsidR="007A5AAA" w:rsidRPr="00DB0175">
              <w:rPr>
                <w:rFonts w:ascii="Times New Roman" w:hAnsi="Times New Roman"/>
                <w:lang w:val="en-US"/>
              </w:rPr>
              <w:t>a</w:t>
            </w:r>
            <w:r w:rsidRPr="00DB0175">
              <w:rPr>
                <w:rFonts w:ascii="Times New Roman" w:hAnsi="Times New Roman"/>
                <w:lang w:val="en-US"/>
              </w:rPr>
              <w:t>nd Temperature Sensor</w:t>
            </w:r>
          </w:p>
        </w:tc>
        <w:tc>
          <w:tcPr>
            <w:tcW w:w="1242" w:type="dxa"/>
            <w:vAlign w:val="center"/>
          </w:tcPr>
          <w:p w14:paraId="74EC7C67" w14:textId="789FB4BE" w:rsidR="00030295" w:rsidRPr="00DB0175" w:rsidRDefault="00C5211B" w:rsidP="00842C90">
            <w:pPr>
              <w:pStyle w:val="ListParagraph"/>
              <w:ind w:left="-16"/>
              <w:jc w:val="center"/>
              <w:rPr>
                <w:rFonts w:ascii="Times New Roman" w:hAnsi="Times New Roman"/>
                <w:lang w:val="en-US"/>
              </w:rPr>
            </w:pPr>
            <w:sdt>
              <w:sdtPr>
                <w:rPr>
                  <w:rFonts w:ascii="Times New Roman" w:hAnsi="Times New Roman"/>
                  <w:lang w:val="en-US"/>
                </w:rPr>
                <w:id w:val="1980261732"/>
                <w:citation/>
              </w:sdtPr>
              <w:sdtContent>
                <w:r w:rsidR="00030295" w:rsidRPr="00DB0175">
                  <w:rPr>
                    <w:rFonts w:ascii="Times New Roman" w:hAnsi="Times New Roman"/>
                    <w:lang w:val="en-US"/>
                  </w:rPr>
                  <w:fldChar w:fldCharType="begin"/>
                </w:r>
                <w:r w:rsidR="00030295" w:rsidRPr="00DB0175">
                  <w:rPr>
                    <w:rFonts w:ascii="Times New Roman" w:hAnsi="Times New Roman"/>
                    <w:lang w:val="en-US"/>
                  </w:rPr>
                  <w:instrText xml:space="preserve"> CITATION Sil15 \l 1033 </w:instrText>
                </w:r>
                <w:r w:rsidR="00030295" w:rsidRPr="00DB0175">
                  <w:rPr>
                    <w:rFonts w:ascii="Times New Roman" w:hAnsi="Times New Roman"/>
                    <w:lang w:val="en-US"/>
                  </w:rPr>
                  <w:fldChar w:fldCharType="separate"/>
                </w:r>
                <w:r w:rsidR="00DD1646" w:rsidRPr="00DB0175">
                  <w:rPr>
                    <w:rFonts w:ascii="Times New Roman" w:hAnsi="Times New Roman"/>
                    <w:noProof/>
                    <w:lang w:val="en-US"/>
                  </w:rPr>
                  <w:t>[5]</w:t>
                </w:r>
                <w:r w:rsidR="00030295" w:rsidRPr="00DB0175">
                  <w:rPr>
                    <w:rFonts w:ascii="Times New Roman" w:hAnsi="Times New Roman"/>
                    <w:lang w:val="en-US"/>
                  </w:rPr>
                  <w:fldChar w:fldCharType="end"/>
                </w:r>
              </w:sdtContent>
            </w:sdt>
          </w:p>
        </w:tc>
        <w:tc>
          <w:tcPr>
            <w:tcW w:w="1414" w:type="dxa"/>
          </w:tcPr>
          <w:p w14:paraId="2490C233" w14:textId="3D59EDBB" w:rsidR="00030295" w:rsidRPr="00DB0175" w:rsidRDefault="00030295" w:rsidP="009B72D4">
            <w:pPr>
              <w:pStyle w:val="ListParagraph"/>
              <w:ind w:left="-16"/>
              <w:rPr>
                <w:rFonts w:ascii="Times New Roman" w:hAnsi="Times New Roman"/>
                <w:lang w:val="en-US"/>
              </w:rPr>
            </w:pPr>
            <w:r w:rsidRPr="00DB0175">
              <w:rPr>
                <w:rFonts w:ascii="Times New Roman" w:hAnsi="Times New Roman"/>
                <w:lang w:val="en-US"/>
              </w:rPr>
              <w:t>Silicon Labs</w:t>
            </w:r>
          </w:p>
        </w:tc>
      </w:tr>
      <w:tr w:rsidR="00030295" w:rsidRPr="00DB0175" w14:paraId="1E48AE10" w14:textId="11A2C2C5" w:rsidTr="006B3D61">
        <w:trPr>
          <w:jc w:val="center"/>
        </w:trPr>
        <w:tc>
          <w:tcPr>
            <w:tcW w:w="1680" w:type="dxa"/>
          </w:tcPr>
          <w:p w14:paraId="0AAE0708" w14:textId="2A1B0E3A" w:rsidR="00030295" w:rsidRPr="00DB0175" w:rsidRDefault="00C5211B" w:rsidP="00D8619C">
            <w:pPr>
              <w:rPr>
                <w:rFonts w:ascii="Times New Roman" w:hAnsi="Times New Roman"/>
                <w:szCs w:val="24"/>
                <w:lang w:val="en-US"/>
              </w:rPr>
            </w:pPr>
            <w:hyperlink r:id="rId31" w:history="1">
              <w:r w:rsidR="00030295" w:rsidRPr="00DB0175">
                <w:rPr>
                  <w:rStyle w:val="Hyperlink"/>
                  <w:rFonts w:ascii="Times New Roman" w:hAnsi="Times New Roman"/>
                  <w:szCs w:val="24"/>
                </w:rPr>
                <w:t>Weather Click</w:t>
              </w:r>
            </w:hyperlink>
          </w:p>
          <w:p w14:paraId="74D78387" w14:textId="77777777" w:rsidR="00030295" w:rsidRPr="00DB0175" w:rsidRDefault="00030295" w:rsidP="00085BF4">
            <w:pPr>
              <w:rPr>
                <w:rFonts w:ascii="Times New Roman" w:hAnsi="Times New Roman"/>
                <w:lang w:val="en-US"/>
              </w:rPr>
            </w:pPr>
          </w:p>
        </w:tc>
        <w:tc>
          <w:tcPr>
            <w:tcW w:w="1645" w:type="dxa"/>
          </w:tcPr>
          <w:p w14:paraId="20608C25" w14:textId="6C646C54" w:rsidR="00030295" w:rsidRPr="00DB0175" w:rsidRDefault="00030295" w:rsidP="00D81B0D">
            <w:pPr>
              <w:rPr>
                <w:rFonts w:ascii="Times New Roman" w:hAnsi="Times New Roman"/>
                <w:lang w:val="en-US"/>
              </w:rPr>
            </w:pPr>
            <w:r w:rsidRPr="00DB0175">
              <w:rPr>
                <w:rFonts w:ascii="Times New Roman" w:hAnsi="Times New Roman"/>
                <w:lang w:val="en-US"/>
              </w:rPr>
              <w:t>BME280</w:t>
            </w:r>
          </w:p>
        </w:tc>
        <w:tc>
          <w:tcPr>
            <w:tcW w:w="3035" w:type="dxa"/>
          </w:tcPr>
          <w:p w14:paraId="0ADDC4B0" w14:textId="0D13EAF5" w:rsidR="00030295" w:rsidRPr="00DB0175" w:rsidRDefault="00030295" w:rsidP="00D81B0D">
            <w:pPr>
              <w:rPr>
                <w:rFonts w:ascii="Times New Roman" w:hAnsi="Times New Roman"/>
                <w:lang w:val="en-US"/>
              </w:rPr>
            </w:pPr>
            <w:r w:rsidRPr="00DB0175">
              <w:rPr>
                <w:rFonts w:ascii="Times New Roman" w:hAnsi="Times New Roman"/>
                <w:lang w:val="en-US"/>
              </w:rPr>
              <w:t>Combined humidity and pressure sensor</w:t>
            </w:r>
          </w:p>
        </w:tc>
        <w:tc>
          <w:tcPr>
            <w:tcW w:w="1242" w:type="dxa"/>
            <w:vAlign w:val="center"/>
          </w:tcPr>
          <w:p w14:paraId="30E22D61" w14:textId="31BB4C64" w:rsidR="00030295" w:rsidRPr="00DB0175" w:rsidRDefault="00C5211B" w:rsidP="00842C90">
            <w:pPr>
              <w:jc w:val="center"/>
              <w:rPr>
                <w:rFonts w:ascii="Times New Roman" w:hAnsi="Times New Roman"/>
                <w:lang w:val="en-US"/>
              </w:rPr>
            </w:pPr>
            <w:sdt>
              <w:sdtPr>
                <w:rPr>
                  <w:rFonts w:ascii="Times New Roman" w:hAnsi="Times New Roman"/>
                  <w:lang w:val="en-US"/>
                </w:rPr>
                <w:id w:val="-2066326428"/>
                <w:citation/>
              </w:sdtPr>
              <w:sdtContent>
                <w:r w:rsidR="00842C90" w:rsidRPr="00DB0175">
                  <w:rPr>
                    <w:rFonts w:ascii="Times New Roman" w:hAnsi="Times New Roman"/>
                    <w:lang w:val="en-US"/>
                  </w:rPr>
                  <w:fldChar w:fldCharType="begin"/>
                </w:r>
                <w:r w:rsidR="00842C90" w:rsidRPr="00DB0175">
                  <w:rPr>
                    <w:rFonts w:ascii="Times New Roman" w:hAnsi="Times New Roman"/>
                    <w:lang w:val="en-US"/>
                  </w:rPr>
                  <w:instrText xml:space="preserve"> CITATION BOS15 \l 1033 </w:instrText>
                </w:r>
                <w:r w:rsidR="00842C90" w:rsidRPr="00DB0175">
                  <w:rPr>
                    <w:rFonts w:ascii="Times New Roman" w:hAnsi="Times New Roman"/>
                    <w:lang w:val="en-US"/>
                  </w:rPr>
                  <w:fldChar w:fldCharType="separate"/>
                </w:r>
                <w:r w:rsidR="00DD1646" w:rsidRPr="00DB0175">
                  <w:rPr>
                    <w:rFonts w:ascii="Times New Roman" w:hAnsi="Times New Roman"/>
                    <w:noProof/>
                    <w:lang w:val="en-US"/>
                  </w:rPr>
                  <w:t>[6]</w:t>
                </w:r>
                <w:r w:rsidR="00842C90" w:rsidRPr="00DB0175">
                  <w:rPr>
                    <w:rFonts w:ascii="Times New Roman" w:hAnsi="Times New Roman"/>
                    <w:lang w:val="en-US"/>
                  </w:rPr>
                  <w:fldChar w:fldCharType="end"/>
                </w:r>
              </w:sdtContent>
            </w:sdt>
          </w:p>
        </w:tc>
        <w:tc>
          <w:tcPr>
            <w:tcW w:w="1414" w:type="dxa"/>
          </w:tcPr>
          <w:p w14:paraId="2C16CD6B" w14:textId="1F120506" w:rsidR="00030295" w:rsidRPr="00DB0175" w:rsidRDefault="00030295" w:rsidP="00D81B0D">
            <w:pPr>
              <w:rPr>
                <w:rFonts w:ascii="Times New Roman" w:hAnsi="Times New Roman"/>
                <w:lang w:val="en-US"/>
              </w:rPr>
            </w:pPr>
            <w:r w:rsidRPr="00DB0175">
              <w:rPr>
                <w:rFonts w:ascii="Times New Roman" w:hAnsi="Times New Roman"/>
                <w:lang w:val="en-US"/>
              </w:rPr>
              <w:t>BOSCH</w:t>
            </w:r>
          </w:p>
        </w:tc>
      </w:tr>
      <w:tr w:rsidR="00030295" w:rsidRPr="00DB0175" w14:paraId="13158C60" w14:textId="0D7E9A32" w:rsidTr="006B3D61">
        <w:trPr>
          <w:jc w:val="center"/>
        </w:trPr>
        <w:tc>
          <w:tcPr>
            <w:tcW w:w="1680" w:type="dxa"/>
          </w:tcPr>
          <w:p w14:paraId="50266C27" w14:textId="42D24EB8" w:rsidR="00030295" w:rsidRPr="00DB0175" w:rsidRDefault="00C5211B" w:rsidP="0043037A">
            <w:pPr>
              <w:rPr>
                <w:rFonts w:ascii="Times New Roman" w:hAnsi="Times New Roman"/>
                <w:szCs w:val="24"/>
                <w:lang w:val="en-US"/>
              </w:rPr>
            </w:pPr>
            <w:hyperlink r:id="rId32" w:history="1">
              <w:r w:rsidR="00030295" w:rsidRPr="00DB0175">
                <w:rPr>
                  <w:rStyle w:val="Hyperlink"/>
                  <w:rFonts w:ascii="Times New Roman" w:hAnsi="Times New Roman"/>
                  <w:szCs w:val="24"/>
                </w:rPr>
                <w:t>Color 5 click</w:t>
              </w:r>
            </w:hyperlink>
          </w:p>
          <w:p w14:paraId="654A677D" w14:textId="77777777" w:rsidR="00030295" w:rsidRPr="00DB0175" w:rsidRDefault="00030295" w:rsidP="00085BF4">
            <w:pPr>
              <w:rPr>
                <w:rFonts w:ascii="Times New Roman" w:hAnsi="Times New Roman"/>
                <w:lang w:val="en-US"/>
              </w:rPr>
            </w:pPr>
          </w:p>
        </w:tc>
        <w:tc>
          <w:tcPr>
            <w:tcW w:w="1645" w:type="dxa"/>
          </w:tcPr>
          <w:p w14:paraId="6516D3BD" w14:textId="1B1529FC" w:rsidR="00030295" w:rsidRPr="00DB0175" w:rsidRDefault="00030295" w:rsidP="00085BF4">
            <w:pPr>
              <w:rPr>
                <w:rFonts w:ascii="Times New Roman" w:hAnsi="Times New Roman"/>
                <w:lang w:val="en-US"/>
              </w:rPr>
            </w:pPr>
            <w:r w:rsidRPr="00DB0175">
              <w:rPr>
                <w:rFonts w:ascii="Times New Roman" w:hAnsi="Times New Roman"/>
                <w:lang w:val="en-US"/>
              </w:rPr>
              <w:t>P12347</w:t>
            </w:r>
          </w:p>
        </w:tc>
        <w:tc>
          <w:tcPr>
            <w:tcW w:w="3035" w:type="dxa"/>
          </w:tcPr>
          <w:p w14:paraId="727111C8" w14:textId="1A8654B7" w:rsidR="00030295" w:rsidRPr="00DB0175" w:rsidRDefault="00030295" w:rsidP="00085BF4">
            <w:pPr>
              <w:rPr>
                <w:rFonts w:ascii="Times New Roman" w:hAnsi="Times New Roman"/>
                <w:lang w:val="en-US"/>
              </w:rPr>
            </w:pPr>
            <w:r w:rsidRPr="00DB0175">
              <w:rPr>
                <w:rFonts w:ascii="Times New Roman" w:hAnsi="Times New Roman"/>
                <w:lang w:val="en-US"/>
              </w:rPr>
              <w:t>Color/proximity sensor</w:t>
            </w:r>
          </w:p>
        </w:tc>
        <w:tc>
          <w:tcPr>
            <w:tcW w:w="1242" w:type="dxa"/>
            <w:vAlign w:val="center"/>
          </w:tcPr>
          <w:p w14:paraId="69012977" w14:textId="581B663B" w:rsidR="00030295" w:rsidRPr="00DB0175" w:rsidRDefault="00C5211B" w:rsidP="00842C90">
            <w:pPr>
              <w:jc w:val="center"/>
              <w:rPr>
                <w:rFonts w:ascii="Times New Roman" w:hAnsi="Times New Roman"/>
                <w:lang w:val="en-US"/>
              </w:rPr>
            </w:pPr>
            <w:sdt>
              <w:sdtPr>
                <w:rPr>
                  <w:rFonts w:ascii="Times New Roman" w:hAnsi="Times New Roman"/>
                  <w:lang w:val="en-US"/>
                </w:rPr>
                <w:id w:val="-1647891198"/>
                <w:citation/>
              </w:sdtPr>
              <w:sdtContent>
                <w:r w:rsidR="00842C90" w:rsidRPr="00DB0175">
                  <w:rPr>
                    <w:rFonts w:ascii="Times New Roman" w:hAnsi="Times New Roman"/>
                    <w:lang w:val="en-US"/>
                  </w:rPr>
                  <w:fldChar w:fldCharType="begin"/>
                </w:r>
                <w:r w:rsidR="00842C90" w:rsidRPr="00DB0175">
                  <w:rPr>
                    <w:rFonts w:ascii="Times New Roman" w:hAnsi="Times New Roman"/>
                    <w:lang w:val="en-US"/>
                  </w:rPr>
                  <w:instrText xml:space="preserve"> CITATION Ham17 \l 1033 </w:instrText>
                </w:r>
                <w:r w:rsidR="00842C90" w:rsidRPr="00DB0175">
                  <w:rPr>
                    <w:rFonts w:ascii="Times New Roman" w:hAnsi="Times New Roman"/>
                    <w:lang w:val="en-US"/>
                  </w:rPr>
                  <w:fldChar w:fldCharType="separate"/>
                </w:r>
                <w:r w:rsidR="00DD1646" w:rsidRPr="00DB0175">
                  <w:rPr>
                    <w:rFonts w:ascii="Times New Roman" w:hAnsi="Times New Roman"/>
                    <w:noProof/>
                    <w:lang w:val="en-US"/>
                  </w:rPr>
                  <w:t>[7]</w:t>
                </w:r>
                <w:r w:rsidR="00842C90" w:rsidRPr="00DB0175">
                  <w:rPr>
                    <w:rFonts w:ascii="Times New Roman" w:hAnsi="Times New Roman"/>
                    <w:lang w:val="en-US"/>
                  </w:rPr>
                  <w:fldChar w:fldCharType="end"/>
                </w:r>
              </w:sdtContent>
            </w:sdt>
          </w:p>
        </w:tc>
        <w:tc>
          <w:tcPr>
            <w:tcW w:w="1414" w:type="dxa"/>
          </w:tcPr>
          <w:p w14:paraId="4CEE2091" w14:textId="42B4AA5A" w:rsidR="00030295" w:rsidRPr="00DB0175" w:rsidRDefault="00030295" w:rsidP="00085BF4">
            <w:pPr>
              <w:rPr>
                <w:rFonts w:ascii="Times New Roman" w:hAnsi="Times New Roman"/>
                <w:lang w:val="en-US"/>
              </w:rPr>
            </w:pPr>
            <w:r w:rsidRPr="00DB0175">
              <w:rPr>
                <w:rFonts w:ascii="Times New Roman" w:hAnsi="Times New Roman"/>
                <w:lang w:val="en-US"/>
              </w:rPr>
              <w:t>Hamamatsu</w:t>
            </w:r>
          </w:p>
        </w:tc>
      </w:tr>
      <w:tr w:rsidR="00030295" w:rsidRPr="00DB0175" w14:paraId="22E23C46" w14:textId="6B9F357D" w:rsidTr="006B3D61">
        <w:trPr>
          <w:jc w:val="center"/>
        </w:trPr>
        <w:tc>
          <w:tcPr>
            <w:tcW w:w="1680" w:type="dxa"/>
          </w:tcPr>
          <w:p w14:paraId="5B5A89BC" w14:textId="10623E24" w:rsidR="00030295" w:rsidRPr="00DB0175" w:rsidRDefault="00C5211B" w:rsidP="0043037A">
            <w:pPr>
              <w:rPr>
                <w:rFonts w:ascii="Times New Roman" w:hAnsi="Times New Roman"/>
                <w:szCs w:val="24"/>
                <w:lang w:val="en-US"/>
              </w:rPr>
            </w:pPr>
            <w:hyperlink r:id="rId33" w:history="1">
              <w:proofErr w:type="spellStart"/>
              <w:r w:rsidR="00030295" w:rsidRPr="00DB0175">
                <w:rPr>
                  <w:rStyle w:val="Hyperlink"/>
                  <w:rFonts w:ascii="Times New Roman" w:hAnsi="Times New Roman"/>
                  <w:szCs w:val="24"/>
                </w:rPr>
                <w:t>BarGraph</w:t>
              </w:r>
              <w:proofErr w:type="spellEnd"/>
              <w:r w:rsidR="00030295" w:rsidRPr="00DB0175">
                <w:rPr>
                  <w:rStyle w:val="Hyperlink"/>
                  <w:rFonts w:ascii="Times New Roman" w:hAnsi="Times New Roman"/>
                  <w:szCs w:val="24"/>
                </w:rPr>
                <w:t xml:space="preserve"> 2 Click</w:t>
              </w:r>
            </w:hyperlink>
          </w:p>
          <w:p w14:paraId="3CB6FF2A" w14:textId="77777777" w:rsidR="00030295" w:rsidRPr="00DB0175" w:rsidRDefault="00030295" w:rsidP="00085BF4">
            <w:pPr>
              <w:rPr>
                <w:rFonts w:ascii="Times New Roman" w:hAnsi="Times New Roman"/>
                <w:lang w:val="en-US"/>
              </w:rPr>
            </w:pPr>
          </w:p>
        </w:tc>
        <w:tc>
          <w:tcPr>
            <w:tcW w:w="1645" w:type="dxa"/>
          </w:tcPr>
          <w:p w14:paraId="3CE903FF" w14:textId="0AA37453" w:rsidR="00030295" w:rsidRPr="00DB0175" w:rsidRDefault="001B25BB" w:rsidP="00085BF4">
            <w:pPr>
              <w:rPr>
                <w:rFonts w:ascii="Times New Roman" w:hAnsi="Times New Roman"/>
                <w:lang w:val="en-US"/>
              </w:rPr>
            </w:pPr>
            <w:r w:rsidRPr="00DB0175">
              <w:rPr>
                <w:rFonts w:ascii="Times New Roman" w:hAnsi="Times New Roman"/>
                <w:lang w:val="en-US"/>
              </w:rPr>
              <w:t>SN74HC595</w:t>
            </w:r>
          </w:p>
        </w:tc>
        <w:tc>
          <w:tcPr>
            <w:tcW w:w="3035" w:type="dxa"/>
          </w:tcPr>
          <w:p w14:paraId="5367C240" w14:textId="42AFA28C" w:rsidR="00030295" w:rsidRPr="00DB0175" w:rsidRDefault="000F0119" w:rsidP="00085BF4">
            <w:pPr>
              <w:rPr>
                <w:rFonts w:ascii="Times New Roman" w:hAnsi="Times New Roman"/>
                <w:lang w:val="en-US"/>
              </w:rPr>
            </w:pPr>
            <w:r w:rsidRPr="00DB0175">
              <w:rPr>
                <w:rFonts w:ascii="Times New Roman" w:hAnsi="Times New Roman"/>
                <w:lang w:val="en-US"/>
              </w:rPr>
              <w:t>8-Bit Shift Registers With 3-State Output Registers</w:t>
            </w:r>
          </w:p>
        </w:tc>
        <w:tc>
          <w:tcPr>
            <w:tcW w:w="1242" w:type="dxa"/>
            <w:vAlign w:val="center"/>
          </w:tcPr>
          <w:p w14:paraId="545057F3" w14:textId="3E670FF8" w:rsidR="00030295" w:rsidRPr="00DB0175" w:rsidRDefault="00C5211B" w:rsidP="00842C90">
            <w:pPr>
              <w:jc w:val="center"/>
              <w:rPr>
                <w:rFonts w:ascii="Times New Roman" w:hAnsi="Times New Roman"/>
                <w:lang w:val="en-US"/>
              </w:rPr>
            </w:pPr>
            <w:sdt>
              <w:sdtPr>
                <w:rPr>
                  <w:rFonts w:ascii="Times New Roman" w:hAnsi="Times New Roman"/>
                  <w:lang w:val="en-US"/>
                </w:rPr>
                <w:id w:val="234371704"/>
                <w:citation/>
              </w:sdtPr>
              <w:sdtContent>
                <w:r w:rsidR="000F0119" w:rsidRPr="00DB0175">
                  <w:rPr>
                    <w:rFonts w:ascii="Times New Roman" w:hAnsi="Times New Roman"/>
                    <w:lang w:val="en-US"/>
                  </w:rPr>
                  <w:fldChar w:fldCharType="begin"/>
                </w:r>
                <w:r w:rsidR="000F0119" w:rsidRPr="00DB0175">
                  <w:rPr>
                    <w:rFonts w:ascii="Times New Roman" w:hAnsi="Times New Roman"/>
                    <w:lang w:val="en-US"/>
                  </w:rPr>
                  <w:instrText xml:space="preserve"> CITATION Tex15 \l 1033 </w:instrText>
                </w:r>
                <w:r w:rsidR="000F0119" w:rsidRPr="00DB0175">
                  <w:rPr>
                    <w:rFonts w:ascii="Times New Roman" w:hAnsi="Times New Roman"/>
                    <w:lang w:val="en-US"/>
                  </w:rPr>
                  <w:fldChar w:fldCharType="separate"/>
                </w:r>
                <w:r w:rsidR="00DD1646" w:rsidRPr="00DB0175">
                  <w:rPr>
                    <w:rFonts w:ascii="Times New Roman" w:hAnsi="Times New Roman"/>
                    <w:noProof/>
                    <w:lang w:val="en-US"/>
                  </w:rPr>
                  <w:t>[8]</w:t>
                </w:r>
                <w:r w:rsidR="000F0119" w:rsidRPr="00DB0175">
                  <w:rPr>
                    <w:rFonts w:ascii="Times New Roman" w:hAnsi="Times New Roman"/>
                    <w:lang w:val="en-US"/>
                  </w:rPr>
                  <w:fldChar w:fldCharType="end"/>
                </w:r>
              </w:sdtContent>
            </w:sdt>
          </w:p>
        </w:tc>
        <w:tc>
          <w:tcPr>
            <w:tcW w:w="1414" w:type="dxa"/>
          </w:tcPr>
          <w:p w14:paraId="55D3E575" w14:textId="22C4776B" w:rsidR="00030295" w:rsidRPr="00DB0175" w:rsidRDefault="000F0119" w:rsidP="00085BF4">
            <w:pPr>
              <w:rPr>
                <w:rFonts w:ascii="Times New Roman" w:hAnsi="Times New Roman"/>
                <w:lang w:val="en-US"/>
              </w:rPr>
            </w:pPr>
            <w:r w:rsidRPr="00DB0175">
              <w:rPr>
                <w:rFonts w:ascii="Times New Roman" w:hAnsi="Times New Roman"/>
                <w:lang w:val="en-US"/>
              </w:rPr>
              <w:t>Texas Instruments</w:t>
            </w:r>
          </w:p>
        </w:tc>
      </w:tr>
      <w:tr w:rsidR="00030295" w:rsidRPr="00DB0175" w14:paraId="1E87AFEB" w14:textId="1382D7CC" w:rsidTr="006B3D61">
        <w:trPr>
          <w:jc w:val="center"/>
        </w:trPr>
        <w:tc>
          <w:tcPr>
            <w:tcW w:w="1680" w:type="dxa"/>
          </w:tcPr>
          <w:p w14:paraId="5889EC6A" w14:textId="0F985986" w:rsidR="00030295" w:rsidRPr="00DB0175" w:rsidRDefault="00C5211B" w:rsidP="0043037A">
            <w:pPr>
              <w:rPr>
                <w:rFonts w:ascii="Times New Roman" w:hAnsi="Times New Roman"/>
                <w:szCs w:val="24"/>
                <w:lang w:val="en-US"/>
              </w:rPr>
            </w:pPr>
            <w:hyperlink r:id="rId34" w:history="1">
              <w:r w:rsidR="00030295" w:rsidRPr="00DB0175">
                <w:rPr>
                  <w:rStyle w:val="Hyperlink"/>
                  <w:rFonts w:ascii="Times New Roman" w:hAnsi="Times New Roman"/>
                  <w:szCs w:val="24"/>
                </w:rPr>
                <w:t>Accel 5 click</w:t>
              </w:r>
            </w:hyperlink>
          </w:p>
          <w:p w14:paraId="5C2F1B53" w14:textId="77777777" w:rsidR="00030295" w:rsidRPr="00DB0175" w:rsidRDefault="00030295" w:rsidP="00085BF4">
            <w:pPr>
              <w:rPr>
                <w:rFonts w:ascii="Times New Roman" w:hAnsi="Times New Roman"/>
                <w:lang w:val="en-US"/>
              </w:rPr>
            </w:pPr>
          </w:p>
        </w:tc>
        <w:tc>
          <w:tcPr>
            <w:tcW w:w="1645" w:type="dxa"/>
          </w:tcPr>
          <w:p w14:paraId="3183FE4B" w14:textId="7971E3E6" w:rsidR="00030295" w:rsidRPr="00DB0175" w:rsidRDefault="00A74F80" w:rsidP="00085BF4">
            <w:pPr>
              <w:rPr>
                <w:rFonts w:ascii="Times New Roman" w:hAnsi="Times New Roman"/>
                <w:lang w:val="en-US"/>
              </w:rPr>
            </w:pPr>
            <w:r w:rsidRPr="00DB0175">
              <w:rPr>
                <w:rFonts w:ascii="Times New Roman" w:hAnsi="Times New Roman"/>
                <w:lang w:val="en-US"/>
              </w:rPr>
              <w:t>BMA400</w:t>
            </w:r>
          </w:p>
        </w:tc>
        <w:tc>
          <w:tcPr>
            <w:tcW w:w="3035" w:type="dxa"/>
          </w:tcPr>
          <w:p w14:paraId="16382D73" w14:textId="62378395" w:rsidR="00030295" w:rsidRPr="00DB0175" w:rsidRDefault="00A74F80" w:rsidP="00085BF4">
            <w:pPr>
              <w:rPr>
                <w:rFonts w:ascii="Times New Roman" w:hAnsi="Times New Roman"/>
                <w:lang w:val="en-US"/>
              </w:rPr>
            </w:pPr>
            <w:r w:rsidRPr="00DB0175">
              <w:rPr>
                <w:rFonts w:ascii="Times New Roman" w:hAnsi="Times New Roman"/>
                <w:lang w:val="en-US"/>
              </w:rPr>
              <w:t>Ultra-low power, triaxial accelerometer</w:t>
            </w:r>
          </w:p>
        </w:tc>
        <w:tc>
          <w:tcPr>
            <w:tcW w:w="1242" w:type="dxa"/>
            <w:vAlign w:val="center"/>
          </w:tcPr>
          <w:p w14:paraId="687D85A3" w14:textId="3AF5F030" w:rsidR="00030295" w:rsidRPr="00DB0175" w:rsidRDefault="00C5211B" w:rsidP="00842C90">
            <w:pPr>
              <w:jc w:val="center"/>
              <w:rPr>
                <w:rFonts w:ascii="Times New Roman" w:hAnsi="Times New Roman"/>
                <w:lang w:val="en-US"/>
              </w:rPr>
            </w:pPr>
            <w:sdt>
              <w:sdtPr>
                <w:rPr>
                  <w:rFonts w:ascii="Times New Roman" w:hAnsi="Times New Roman"/>
                  <w:lang w:val="en-US"/>
                </w:rPr>
                <w:id w:val="977276111"/>
                <w:citation/>
              </w:sdtPr>
              <w:sdtContent>
                <w:r w:rsidR="00A74F80" w:rsidRPr="00DB0175">
                  <w:rPr>
                    <w:rFonts w:ascii="Times New Roman" w:hAnsi="Times New Roman"/>
                    <w:lang w:val="en-US"/>
                  </w:rPr>
                  <w:fldChar w:fldCharType="begin"/>
                </w:r>
                <w:r w:rsidR="00A74F80" w:rsidRPr="00DB0175">
                  <w:rPr>
                    <w:rFonts w:ascii="Times New Roman" w:hAnsi="Times New Roman"/>
                    <w:lang w:val="en-US"/>
                  </w:rPr>
                  <w:instrText xml:space="preserve"> CITATION BOS17 \l 1033 </w:instrText>
                </w:r>
                <w:r w:rsidR="00A74F80" w:rsidRPr="00DB0175">
                  <w:rPr>
                    <w:rFonts w:ascii="Times New Roman" w:hAnsi="Times New Roman"/>
                    <w:lang w:val="en-US"/>
                  </w:rPr>
                  <w:fldChar w:fldCharType="separate"/>
                </w:r>
                <w:r w:rsidR="00DD1646" w:rsidRPr="00DB0175">
                  <w:rPr>
                    <w:rFonts w:ascii="Times New Roman" w:hAnsi="Times New Roman"/>
                    <w:noProof/>
                    <w:lang w:val="en-US"/>
                  </w:rPr>
                  <w:t>[9]</w:t>
                </w:r>
                <w:r w:rsidR="00A74F80" w:rsidRPr="00DB0175">
                  <w:rPr>
                    <w:rFonts w:ascii="Times New Roman" w:hAnsi="Times New Roman"/>
                    <w:lang w:val="en-US"/>
                  </w:rPr>
                  <w:fldChar w:fldCharType="end"/>
                </w:r>
              </w:sdtContent>
            </w:sdt>
          </w:p>
        </w:tc>
        <w:tc>
          <w:tcPr>
            <w:tcW w:w="1414" w:type="dxa"/>
          </w:tcPr>
          <w:p w14:paraId="1D9D6143" w14:textId="5F630B1C" w:rsidR="00030295" w:rsidRPr="00DB0175" w:rsidRDefault="00A74F80" w:rsidP="00085BF4">
            <w:pPr>
              <w:rPr>
                <w:rFonts w:ascii="Times New Roman" w:hAnsi="Times New Roman"/>
                <w:lang w:val="en-US"/>
              </w:rPr>
            </w:pPr>
            <w:r w:rsidRPr="00DB0175">
              <w:rPr>
                <w:rFonts w:ascii="Times New Roman" w:hAnsi="Times New Roman"/>
                <w:lang w:val="en-US"/>
              </w:rPr>
              <w:t>BOSCH</w:t>
            </w:r>
          </w:p>
        </w:tc>
      </w:tr>
      <w:tr w:rsidR="00030295" w:rsidRPr="00DB0175" w14:paraId="29C7DAFA" w14:textId="1F06205B" w:rsidTr="006B3D61">
        <w:trPr>
          <w:jc w:val="center"/>
        </w:trPr>
        <w:tc>
          <w:tcPr>
            <w:tcW w:w="1680" w:type="dxa"/>
          </w:tcPr>
          <w:p w14:paraId="3C115D6F" w14:textId="7FC76B7E" w:rsidR="00030295" w:rsidRPr="00DB0175" w:rsidRDefault="00C5211B" w:rsidP="0043037A">
            <w:pPr>
              <w:rPr>
                <w:rFonts w:ascii="Times New Roman" w:hAnsi="Times New Roman"/>
                <w:szCs w:val="24"/>
                <w:lang w:val="en-US"/>
              </w:rPr>
            </w:pPr>
            <w:hyperlink r:id="rId35" w:history="1">
              <w:r w:rsidR="00030295" w:rsidRPr="00DB0175">
                <w:rPr>
                  <w:rStyle w:val="Hyperlink"/>
                  <w:rFonts w:ascii="Times New Roman" w:hAnsi="Times New Roman"/>
                  <w:szCs w:val="24"/>
                </w:rPr>
                <w:t>Gaussmeter click</w:t>
              </w:r>
            </w:hyperlink>
          </w:p>
          <w:p w14:paraId="567493CD" w14:textId="77777777" w:rsidR="00030295" w:rsidRPr="00DB0175" w:rsidRDefault="00030295" w:rsidP="00085BF4">
            <w:pPr>
              <w:rPr>
                <w:rFonts w:ascii="Times New Roman" w:hAnsi="Times New Roman"/>
                <w:lang w:val="en-US"/>
              </w:rPr>
            </w:pPr>
          </w:p>
        </w:tc>
        <w:tc>
          <w:tcPr>
            <w:tcW w:w="1645" w:type="dxa"/>
          </w:tcPr>
          <w:p w14:paraId="44FA31A3" w14:textId="5842CDBC" w:rsidR="00030295" w:rsidRPr="00DB0175" w:rsidRDefault="003F6F93" w:rsidP="00085BF4">
            <w:pPr>
              <w:rPr>
                <w:rFonts w:ascii="Times New Roman" w:hAnsi="Times New Roman"/>
                <w:lang w:val="en-US"/>
              </w:rPr>
            </w:pPr>
            <w:r w:rsidRPr="00DB0175">
              <w:rPr>
                <w:rFonts w:ascii="Times New Roman" w:hAnsi="Times New Roman"/>
                <w:lang w:val="en-US"/>
              </w:rPr>
              <w:t>MLX90393</w:t>
            </w:r>
          </w:p>
        </w:tc>
        <w:tc>
          <w:tcPr>
            <w:tcW w:w="3035" w:type="dxa"/>
          </w:tcPr>
          <w:p w14:paraId="5156F99C" w14:textId="4364B608" w:rsidR="00030295" w:rsidRPr="00DB0175" w:rsidRDefault="003F6F93" w:rsidP="00085BF4">
            <w:pPr>
              <w:rPr>
                <w:rFonts w:ascii="Times New Roman" w:hAnsi="Times New Roman"/>
                <w:lang w:val="en-US"/>
              </w:rPr>
            </w:pPr>
            <w:r w:rsidRPr="00DB0175">
              <w:rPr>
                <w:rFonts w:ascii="Times New Roman" w:hAnsi="Times New Roman"/>
                <w:lang w:val="en-US"/>
              </w:rPr>
              <w:t xml:space="preserve">Micropower </w:t>
            </w:r>
            <w:proofErr w:type="spellStart"/>
            <w:r w:rsidRPr="00DB0175">
              <w:rPr>
                <w:rFonts w:ascii="Times New Roman" w:hAnsi="Times New Roman"/>
                <w:lang w:val="en-US"/>
              </w:rPr>
              <w:t>Triaxis</w:t>
            </w:r>
            <w:proofErr w:type="spellEnd"/>
            <w:r w:rsidRPr="00DB0175">
              <w:rPr>
                <w:rFonts w:ascii="Times New Roman" w:hAnsi="Times New Roman"/>
                <w:lang w:val="en-US"/>
              </w:rPr>
              <w:t>® Magnetometer</w:t>
            </w:r>
          </w:p>
        </w:tc>
        <w:tc>
          <w:tcPr>
            <w:tcW w:w="1242" w:type="dxa"/>
            <w:vAlign w:val="center"/>
          </w:tcPr>
          <w:p w14:paraId="03CAC943" w14:textId="15DC70B8" w:rsidR="00030295" w:rsidRPr="00DB0175" w:rsidRDefault="00C5211B" w:rsidP="00842C90">
            <w:pPr>
              <w:jc w:val="center"/>
              <w:rPr>
                <w:rFonts w:ascii="Times New Roman" w:hAnsi="Times New Roman"/>
                <w:lang w:val="en-US"/>
              </w:rPr>
            </w:pPr>
            <w:sdt>
              <w:sdtPr>
                <w:rPr>
                  <w:rFonts w:ascii="Times New Roman" w:hAnsi="Times New Roman"/>
                  <w:lang w:val="en-US"/>
                </w:rPr>
                <w:id w:val="-1344854346"/>
                <w:citation/>
              </w:sdtPr>
              <w:sdtContent>
                <w:r w:rsidR="003F6F93" w:rsidRPr="00DB0175">
                  <w:rPr>
                    <w:rFonts w:ascii="Times New Roman" w:hAnsi="Times New Roman"/>
                    <w:lang w:val="en-US"/>
                  </w:rPr>
                  <w:fldChar w:fldCharType="begin"/>
                </w:r>
                <w:r w:rsidR="003F6F93" w:rsidRPr="00DB0175">
                  <w:rPr>
                    <w:rFonts w:ascii="Times New Roman" w:hAnsi="Times New Roman"/>
                    <w:lang w:val="en-US"/>
                  </w:rPr>
                  <w:instrText xml:space="preserve"> CITATION Mel15 \l 1033 </w:instrText>
                </w:r>
                <w:r w:rsidR="003F6F93" w:rsidRPr="00DB0175">
                  <w:rPr>
                    <w:rFonts w:ascii="Times New Roman" w:hAnsi="Times New Roman"/>
                    <w:lang w:val="en-US"/>
                  </w:rPr>
                  <w:fldChar w:fldCharType="separate"/>
                </w:r>
                <w:r w:rsidR="00DD1646" w:rsidRPr="00DB0175">
                  <w:rPr>
                    <w:rFonts w:ascii="Times New Roman" w:hAnsi="Times New Roman"/>
                    <w:noProof/>
                    <w:lang w:val="en-US"/>
                  </w:rPr>
                  <w:t>[10]</w:t>
                </w:r>
                <w:r w:rsidR="003F6F93" w:rsidRPr="00DB0175">
                  <w:rPr>
                    <w:rFonts w:ascii="Times New Roman" w:hAnsi="Times New Roman"/>
                    <w:lang w:val="en-US"/>
                  </w:rPr>
                  <w:fldChar w:fldCharType="end"/>
                </w:r>
              </w:sdtContent>
            </w:sdt>
          </w:p>
        </w:tc>
        <w:tc>
          <w:tcPr>
            <w:tcW w:w="1414" w:type="dxa"/>
          </w:tcPr>
          <w:p w14:paraId="4914157B" w14:textId="0151D20F" w:rsidR="00030295" w:rsidRPr="00DB0175" w:rsidRDefault="003F6F93" w:rsidP="00085BF4">
            <w:pPr>
              <w:rPr>
                <w:rFonts w:ascii="Times New Roman" w:hAnsi="Times New Roman"/>
                <w:lang w:val="en-US"/>
              </w:rPr>
            </w:pPr>
            <w:proofErr w:type="spellStart"/>
            <w:r w:rsidRPr="00DB0175">
              <w:rPr>
                <w:rFonts w:ascii="Times New Roman" w:hAnsi="Times New Roman"/>
                <w:lang w:val="en-US"/>
              </w:rPr>
              <w:t>Melexis</w:t>
            </w:r>
            <w:proofErr w:type="spellEnd"/>
          </w:p>
        </w:tc>
      </w:tr>
      <w:tr w:rsidR="00030295" w:rsidRPr="00DB0175" w14:paraId="12EC5AA8" w14:textId="4D347805" w:rsidTr="006B3D61">
        <w:trPr>
          <w:jc w:val="center"/>
        </w:trPr>
        <w:tc>
          <w:tcPr>
            <w:tcW w:w="1680" w:type="dxa"/>
          </w:tcPr>
          <w:p w14:paraId="0148D5D9" w14:textId="53F8D147" w:rsidR="00030295" w:rsidRPr="00DB0175" w:rsidRDefault="00C5211B" w:rsidP="0043037A">
            <w:pPr>
              <w:rPr>
                <w:rFonts w:ascii="Times New Roman" w:hAnsi="Times New Roman"/>
                <w:szCs w:val="24"/>
                <w:lang w:val="en-US"/>
              </w:rPr>
            </w:pPr>
            <w:hyperlink r:id="rId36" w:history="1">
              <w:proofErr w:type="spellStart"/>
              <w:r w:rsidR="00030295" w:rsidRPr="00DB0175">
                <w:rPr>
                  <w:rStyle w:val="Hyperlink"/>
                  <w:rFonts w:ascii="Times New Roman" w:hAnsi="Times New Roman"/>
                  <w:szCs w:val="24"/>
                </w:rPr>
                <w:t>LightRanger</w:t>
              </w:r>
              <w:proofErr w:type="spellEnd"/>
              <w:r w:rsidR="00030295" w:rsidRPr="00DB0175">
                <w:rPr>
                  <w:rStyle w:val="Hyperlink"/>
                  <w:rFonts w:ascii="Times New Roman" w:hAnsi="Times New Roman"/>
                  <w:szCs w:val="24"/>
                </w:rPr>
                <w:t xml:space="preserve"> 3 Click</w:t>
              </w:r>
            </w:hyperlink>
          </w:p>
          <w:p w14:paraId="7328667C" w14:textId="77777777" w:rsidR="00030295" w:rsidRPr="00DB0175" w:rsidRDefault="00030295" w:rsidP="00085BF4">
            <w:pPr>
              <w:rPr>
                <w:rFonts w:ascii="Times New Roman" w:hAnsi="Times New Roman"/>
                <w:lang w:val="en-US"/>
              </w:rPr>
            </w:pPr>
          </w:p>
        </w:tc>
        <w:tc>
          <w:tcPr>
            <w:tcW w:w="1645" w:type="dxa"/>
          </w:tcPr>
          <w:p w14:paraId="24420CBE" w14:textId="4FB959FE" w:rsidR="00030295" w:rsidRPr="00DB0175" w:rsidRDefault="007A5AAA" w:rsidP="00085BF4">
            <w:pPr>
              <w:rPr>
                <w:rFonts w:ascii="Times New Roman" w:hAnsi="Times New Roman"/>
                <w:lang w:val="en-US"/>
              </w:rPr>
            </w:pPr>
            <w:r w:rsidRPr="00DB0175">
              <w:rPr>
                <w:rFonts w:ascii="Times New Roman" w:hAnsi="Times New Roman"/>
                <w:lang w:val="en-US"/>
              </w:rPr>
              <w:t>RFD77402</w:t>
            </w:r>
          </w:p>
        </w:tc>
        <w:tc>
          <w:tcPr>
            <w:tcW w:w="3035" w:type="dxa"/>
          </w:tcPr>
          <w:p w14:paraId="6FF08FB1" w14:textId="451626F4" w:rsidR="00030295" w:rsidRPr="00DB0175" w:rsidRDefault="00882B69" w:rsidP="00085BF4">
            <w:pPr>
              <w:rPr>
                <w:rFonts w:ascii="Times New Roman" w:hAnsi="Times New Roman"/>
                <w:lang w:val="en-US"/>
              </w:rPr>
            </w:pPr>
            <w:proofErr w:type="spellStart"/>
            <w:r w:rsidRPr="00DB0175">
              <w:rPr>
                <w:rFonts w:ascii="Times New Roman" w:hAnsi="Times New Roman"/>
                <w:lang w:val="en-US"/>
              </w:rPr>
              <w:t>Simblee</w:t>
            </w:r>
            <w:proofErr w:type="spellEnd"/>
            <w:r w:rsidRPr="00DB0175">
              <w:rPr>
                <w:rFonts w:ascii="Times New Roman" w:hAnsi="Times New Roman"/>
                <w:lang w:val="en-US"/>
              </w:rPr>
              <w:t xml:space="preserve"> IoT 3D </w:t>
            </w:r>
            <w:proofErr w:type="spellStart"/>
            <w:r w:rsidRPr="00DB0175">
              <w:rPr>
                <w:rFonts w:ascii="Times New Roman" w:hAnsi="Times New Roman"/>
                <w:lang w:val="en-US"/>
              </w:rPr>
              <w:t>ToF</w:t>
            </w:r>
            <w:proofErr w:type="spellEnd"/>
            <w:r w:rsidRPr="00DB0175">
              <w:rPr>
                <w:rFonts w:ascii="Times New Roman" w:hAnsi="Times New Roman"/>
                <w:lang w:val="en-US"/>
              </w:rPr>
              <w:t xml:space="preserve"> Sensor Module</w:t>
            </w:r>
          </w:p>
        </w:tc>
        <w:tc>
          <w:tcPr>
            <w:tcW w:w="1242" w:type="dxa"/>
            <w:vAlign w:val="center"/>
          </w:tcPr>
          <w:p w14:paraId="33466A0E" w14:textId="7A353A5E" w:rsidR="00030295" w:rsidRPr="00DB0175" w:rsidRDefault="00C5211B" w:rsidP="00842C90">
            <w:pPr>
              <w:jc w:val="center"/>
              <w:rPr>
                <w:rFonts w:ascii="Times New Roman" w:hAnsi="Times New Roman"/>
                <w:lang w:val="en-US"/>
              </w:rPr>
            </w:pPr>
            <w:sdt>
              <w:sdtPr>
                <w:rPr>
                  <w:rFonts w:ascii="Times New Roman" w:hAnsi="Times New Roman"/>
                  <w:lang w:val="en-US"/>
                </w:rPr>
                <w:id w:val="468942761"/>
                <w:citation/>
              </w:sdtPr>
              <w:sdtContent>
                <w:r w:rsidR="00882B69" w:rsidRPr="00DB0175">
                  <w:rPr>
                    <w:rFonts w:ascii="Times New Roman" w:hAnsi="Times New Roman"/>
                    <w:lang w:val="en-US"/>
                  </w:rPr>
                  <w:fldChar w:fldCharType="begin"/>
                </w:r>
                <w:r w:rsidR="00882B69" w:rsidRPr="00DB0175">
                  <w:rPr>
                    <w:rFonts w:ascii="Times New Roman" w:hAnsi="Times New Roman"/>
                    <w:lang w:val="en-US"/>
                  </w:rPr>
                  <w:instrText xml:space="preserve"> CITATION RFD17 \l 1033 </w:instrText>
                </w:r>
                <w:r w:rsidR="00882B69" w:rsidRPr="00DB0175">
                  <w:rPr>
                    <w:rFonts w:ascii="Times New Roman" w:hAnsi="Times New Roman"/>
                    <w:lang w:val="en-US"/>
                  </w:rPr>
                  <w:fldChar w:fldCharType="separate"/>
                </w:r>
                <w:r w:rsidR="00DD1646" w:rsidRPr="00DB0175">
                  <w:rPr>
                    <w:rFonts w:ascii="Times New Roman" w:hAnsi="Times New Roman"/>
                    <w:noProof/>
                    <w:lang w:val="en-US"/>
                  </w:rPr>
                  <w:t>[11]</w:t>
                </w:r>
                <w:r w:rsidR="00882B69" w:rsidRPr="00DB0175">
                  <w:rPr>
                    <w:rFonts w:ascii="Times New Roman" w:hAnsi="Times New Roman"/>
                    <w:lang w:val="en-US"/>
                  </w:rPr>
                  <w:fldChar w:fldCharType="end"/>
                </w:r>
              </w:sdtContent>
            </w:sdt>
          </w:p>
        </w:tc>
        <w:tc>
          <w:tcPr>
            <w:tcW w:w="1414" w:type="dxa"/>
          </w:tcPr>
          <w:p w14:paraId="70ED2703" w14:textId="115A8D0D" w:rsidR="00030295" w:rsidRPr="00DB0175" w:rsidRDefault="00882B69" w:rsidP="00085BF4">
            <w:pPr>
              <w:rPr>
                <w:rFonts w:ascii="Times New Roman" w:hAnsi="Times New Roman"/>
                <w:lang w:val="en-US"/>
              </w:rPr>
            </w:pPr>
            <w:r w:rsidRPr="00DB0175">
              <w:rPr>
                <w:rFonts w:ascii="Times New Roman" w:hAnsi="Times New Roman"/>
                <w:lang w:val="en-US"/>
              </w:rPr>
              <w:t>RF Digital</w:t>
            </w:r>
          </w:p>
        </w:tc>
      </w:tr>
      <w:tr w:rsidR="00030295" w:rsidRPr="00DB0175" w14:paraId="542540BB" w14:textId="52BDF716" w:rsidTr="006B3D61">
        <w:trPr>
          <w:jc w:val="center"/>
        </w:trPr>
        <w:tc>
          <w:tcPr>
            <w:tcW w:w="1680" w:type="dxa"/>
          </w:tcPr>
          <w:p w14:paraId="3990912C" w14:textId="0B3A9BC3" w:rsidR="00030295" w:rsidRPr="00DB0175" w:rsidRDefault="00C5211B" w:rsidP="0043037A">
            <w:pPr>
              <w:rPr>
                <w:rFonts w:ascii="Times New Roman" w:hAnsi="Times New Roman"/>
                <w:szCs w:val="24"/>
                <w:lang w:val="en-US"/>
              </w:rPr>
            </w:pPr>
            <w:hyperlink r:id="rId37" w:history="1">
              <w:r w:rsidR="00030295" w:rsidRPr="00DB0175">
                <w:rPr>
                  <w:rStyle w:val="Hyperlink"/>
                  <w:rFonts w:ascii="Times New Roman" w:hAnsi="Times New Roman"/>
                  <w:szCs w:val="24"/>
                </w:rPr>
                <w:t>Alcohol Click</w:t>
              </w:r>
            </w:hyperlink>
            <w:r w:rsidR="00030295" w:rsidRPr="00DB0175">
              <w:rPr>
                <w:rFonts w:ascii="Times New Roman" w:hAnsi="Times New Roman"/>
                <w:szCs w:val="24"/>
              </w:rPr>
              <w:t xml:space="preserve"> </w:t>
            </w:r>
          </w:p>
          <w:p w14:paraId="0B8D9EF5" w14:textId="77777777" w:rsidR="00030295" w:rsidRPr="00DB0175" w:rsidRDefault="00030295" w:rsidP="00085BF4">
            <w:pPr>
              <w:rPr>
                <w:rFonts w:ascii="Times New Roman" w:hAnsi="Times New Roman"/>
                <w:lang w:val="en-US"/>
              </w:rPr>
            </w:pPr>
          </w:p>
        </w:tc>
        <w:tc>
          <w:tcPr>
            <w:tcW w:w="1645" w:type="dxa"/>
          </w:tcPr>
          <w:p w14:paraId="06EFE702" w14:textId="16352ACE" w:rsidR="00030295" w:rsidRPr="00DB0175" w:rsidRDefault="00FE6F05" w:rsidP="00085BF4">
            <w:pPr>
              <w:rPr>
                <w:rFonts w:ascii="Times New Roman" w:hAnsi="Times New Roman"/>
                <w:lang w:val="en-US"/>
              </w:rPr>
            </w:pPr>
            <w:r w:rsidRPr="00DB0175">
              <w:rPr>
                <w:rFonts w:ascii="Times New Roman" w:hAnsi="Times New Roman"/>
                <w:lang w:val="en-US"/>
              </w:rPr>
              <w:t>MQ-3</w:t>
            </w:r>
          </w:p>
        </w:tc>
        <w:tc>
          <w:tcPr>
            <w:tcW w:w="3035" w:type="dxa"/>
          </w:tcPr>
          <w:p w14:paraId="5317CE88" w14:textId="3EDDE13B" w:rsidR="00030295" w:rsidRPr="00DB0175" w:rsidRDefault="00570BAC" w:rsidP="00085BF4">
            <w:pPr>
              <w:rPr>
                <w:rFonts w:ascii="Times New Roman" w:hAnsi="Times New Roman"/>
                <w:lang w:val="en-US"/>
              </w:rPr>
            </w:pPr>
            <w:r w:rsidRPr="00DB0175">
              <w:rPr>
                <w:rFonts w:ascii="Times New Roman" w:hAnsi="Times New Roman"/>
                <w:lang w:val="en-US"/>
              </w:rPr>
              <w:t>Semiconductor Sensor for Alcohol</w:t>
            </w:r>
          </w:p>
        </w:tc>
        <w:tc>
          <w:tcPr>
            <w:tcW w:w="1242" w:type="dxa"/>
            <w:vAlign w:val="center"/>
          </w:tcPr>
          <w:p w14:paraId="384ED3D8" w14:textId="05D14C12" w:rsidR="00030295" w:rsidRPr="00DB0175" w:rsidRDefault="00C5211B" w:rsidP="00842C90">
            <w:pPr>
              <w:jc w:val="center"/>
              <w:rPr>
                <w:rFonts w:ascii="Times New Roman" w:hAnsi="Times New Roman"/>
                <w:lang w:val="en-US"/>
              </w:rPr>
            </w:pPr>
            <w:sdt>
              <w:sdtPr>
                <w:rPr>
                  <w:rFonts w:ascii="Times New Roman" w:hAnsi="Times New Roman"/>
                  <w:lang w:val="en-US"/>
                </w:rPr>
                <w:id w:val="-112055849"/>
                <w:citation/>
              </w:sdtPr>
              <w:sdtContent>
                <w:r w:rsidR="00570BAC" w:rsidRPr="00DB0175">
                  <w:rPr>
                    <w:rFonts w:ascii="Times New Roman" w:hAnsi="Times New Roman"/>
                    <w:lang w:val="en-US"/>
                  </w:rPr>
                  <w:fldChar w:fldCharType="begin"/>
                </w:r>
                <w:r w:rsidR="00570BAC" w:rsidRPr="00DB0175">
                  <w:rPr>
                    <w:rFonts w:ascii="Times New Roman" w:hAnsi="Times New Roman"/>
                    <w:lang w:val="en-US"/>
                  </w:rPr>
                  <w:instrText xml:space="preserve"> CITATION mik \l 1033 </w:instrText>
                </w:r>
                <w:r w:rsidR="00570BAC" w:rsidRPr="00DB0175">
                  <w:rPr>
                    <w:rFonts w:ascii="Times New Roman" w:hAnsi="Times New Roman"/>
                    <w:lang w:val="en-US"/>
                  </w:rPr>
                  <w:fldChar w:fldCharType="separate"/>
                </w:r>
                <w:r w:rsidR="00DD1646" w:rsidRPr="00DB0175">
                  <w:rPr>
                    <w:rFonts w:ascii="Times New Roman" w:hAnsi="Times New Roman"/>
                    <w:noProof/>
                    <w:lang w:val="en-US"/>
                  </w:rPr>
                  <w:t>[12]</w:t>
                </w:r>
                <w:r w:rsidR="00570BAC" w:rsidRPr="00DB0175">
                  <w:rPr>
                    <w:rFonts w:ascii="Times New Roman" w:hAnsi="Times New Roman"/>
                    <w:lang w:val="en-US"/>
                  </w:rPr>
                  <w:fldChar w:fldCharType="end"/>
                </w:r>
              </w:sdtContent>
            </w:sdt>
          </w:p>
        </w:tc>
        <w:tc>
          <w:tcPr>
            <w:tcW w:w="1414" w:type="dxa"/>
          </w:tcPr>
          <w:p w14:paraId="5CBCFA75" w14:textId="266CA54C" w:rsidR="00030295" w:rsidRPr="00DB0175" w:rsidRDefault="00EE29D1" w:rsidP="00085BF4">
            <w:pPr>
              <w:rPr>
                <w:rFonts w:ascii="Times New Roman" w:hAnsi="Times New Roman"/>
                <w:lang w:val="en-US"/>
              </w:rPr>
            </w:pPr>
            <w:r w:rsidRPr="00DB0175">
              <w:rPr>
                <w:rFonts w:ascii="Times New Roman" w:hAnsi="Times New Roman"/>
                <w:lang w:val="en-US"/>
              </w:rPr>
              <w:t>N/A</w:t>
            </w:r>
          </w:p>
        </w:tc>
      </w:tr>
      <w:tr w:rsidR="00030295" w:rsidRPr="00DB0175" w14:paraId="2E405330" w14:textId="69062D1B" w:rsidTr="006B3D61">
        <w:trPr>
          <w:jc w:val="center"/>
        </w:trPr>
        <w:tc>
          <w:tcPr>
            <w:tcW w:w="1680" w:type="dxa"/>
          </w:tcPr>
          <w:p w14:paraId="11043B9D" w14:textId="6ACF7B7D" w:rsidR="00030295" w:rsidRPr="00DB0175" w:rsidRDefault="00C5211B" w:rsidP="0043037A">
            <w:pPr>
              <w:rPr>
                <w:rFonts w:ascii="Times New Roman" w:hAnsi="Times New Roman"/>
                <w:szCs w:val="24"/>
                <w:lang w:val="en-US"/>
              </w:rPr>
            </w:pPr>
            <w:hyperlink r:id="rId38" w:history="1">
              <w:r w:rsidR="00030295" w:rsidRPr="00DB0175">
                <w:rPr>
                  <w:rStyle w:val="Hyperlink"/>
                  <w:rFonts w:ascii="Times New Roman" w:hAnsi="Times New Roman"/>
                  <w:szCs w:val="24"/>
                </w:rPr>
                <w:t>Air Quality Click</w:t>
              </w:r>
            </w:hyperlink>
            <w:r w:rsidR="00030295" w:rsidRPr="00DB0175">
              <w:rPr>
                <w:rFonts w:ascii="Times New Roman" w:hAnsi="Times New Roman"/>
                <w:szCs w:val="24"/>
              </w:rPr>
              <w:t xml:space="preserve"> </w:t>
            </w:r>
          </w:p>
          <w:p w14:paraId="34312086" w14:textId="77777777" w:rsidR="00030295" w:rsidRPr="00DB0175" w:rsidRDefault="00030295" w:rsidP="00085BF4">
            <w:pPr>
              <w:rPr>
                <w:rFonts w:ascii="Times New Roman" w:hAnsi="Times New Roman"/>
                <w:lang w:val="en-US"/>
              </w:rPr>
            </w:pPr>
          </w:p>
        </w:tc>
        <w:tc>
          <w:tcPr>
            <w:tcW w:w="1645" w:type="dxa"/>
          </w:tcPr>
          <w:p w14:paraId="3A24643A" w14:textId="4FF2A39D" w:rsidR="00030295" w:rsidRPr="00DB0175" w:rsidRDefault="00266458" w:rsidP="00085BF4">
            <w:pPr>
              <w:rPr>
                <w:rFonts w:ascii="Times New Roman" w:hAnsi="Times New Roman"/>
                <w:lang w:val="en-US"/>
              </w:rPr>
            </w:pPr>
            <w:r w:rsidRPr="00DB0175">
              <w:rPr>
                <w:rFonts w:ascii="Times New Roman" w:hAnsi="Times New Roman"/>
                <w:lang w:val="en-US"/>
              </w:rPr>
              <w:t>MQ-135</w:t>
            </w:r>
          </w:p>
        </w:tc>
        <w:tc>
          <w:tcPr>
            <w:tcW w:w="3035" w:type="dxa"/>
          </w:tcPr>
          <w:p w14:paraId="5BB97F4F" w14:textId="3247A44C" w:rsidR="00030295" w:rsidRPr="00DB0175" w:rsidRDefault="00EE29D1" w:rsidP="00085BF4">
            <w:pPr>
              <w:rPr>
                <w:rFonts w:ascii="Times New Roman" w:hAnsi="Times New Roman"/>
                <w:lang w:val="en-US"/>
              </w:rPr>
            </w:pPr>
            <w:r w:rsidRPr="00DB0175">
              <w:rPr>
                <w:rFonts w:ascii="Times New Roman" w:hAnsi="Times New Roman"/>
                <w:lang w:val="en-US"/>
              </w:rPr>
              <w:t>Air quality control equipment</w:t>
            </w:r>
          </w:p>
        </w:tc>
        <w:tc>
          <w:tcPr>
            <w:tcW w:w="1242" w:type="dxa"/>
            <w:vAlign w:val="center"/>
          </w:tcPr>
          <w:p w14:paraId="707DC24D" w14:textId="3B071826" w:rsidR="00030295" w:rsidRPr="00DB0175" w:rsidRDefault="00C5211B" w:rsidP="00842C90">
            <w:pPr>
              <w:jc w:val="center"/>
              <w:rPr>
                <w:rFonts w:ascii="Times New Roman" w:hAnsi="Times New Roman"/>
                <w:lang w:val="en-US"/>
              </w:rPr>
            </w:pPr>
            <w:sdt>
              <w:sdtPr>
                <w:rPr>
                  <w:rFonts w:ascii="Times New Roman" w:hAnsi="Times New Roman"/>
                  <w:lang w:val="en-US"/>
                </w:rPr>
                <w:id w:val="-508763790"/>
                <w:citation/>
              </w:sdtPr>
              <w:sdtContent>
                <w:r w:rsidR="00EE29D1" w:rsidRPr="00DB0175">
                  <w:rPr>
                    <w:rFonts w:ascii="Times New Roman" w:hAnsi="Times New Roman"/>
                    <w:lang w:val="en-US"/>
                  </w:rPr>
                  <w:fldChar w:fldCharType="begin"/>
                </w:r>
                <w:r w:rsidR="00EE29D1" w:rsidRPr="00DB0175">
                  <w:rPr>
                    <w:rFonts w:ascii="Times New Roman" w:hAnsi="Times New Roman"/>
                    <w:lang w:val="en-US"/>
                  </w:rPr>
                  <w:instrText xml:space="preserve"> CITATION mik1 \l 1033 </w:instrText>
                </w:r>
                <w:r w:rsidR="00EE29D1" w:rsidRPr="00DB0175">
                  <w:rPr>
                    <w:rFonts w:ascii="Times New Roman" w:hAnsi="Times New Roman"/>
                    <w:lang w:val="en-US"/>
                  </w:rPr>
                  <w:fldChar w:fldCharType="separate"/>
                </w:r>
                <w:r w:rsidR="00DD1646" w:rsidRPr="00DB0175">
                  <w:rPr>
                    <w:rFonts w:ascii="Times New Roman" w:hAnsi="Times New Roman"/>
                    <w:noProof/>
                    <w:lang w:val="en-US"/>
                  </w:rPr>
                  <w:t>[13]</w:t>
                </w:r>
                <w:r w:rsidR="00EE29D1" w:rsidRPr="00DB0175">
                  <w:rPr>
                    <w:rFonts w:ascii="Times New Roman" w:hAnsi="Times New Roman"/>
                    <w:lang w:val="en-US"/>
                  </w:rPr>
                  <w:fldChar w:fldCharType="end"/>
                </w:r>
              </w:sdtContent>
            </w:sdt>
          </w:p>
        </w:tc>
        <w:tc>
          <w:tcPr>
            <w:tcW w:w="1414" w:type="dxa"/>
          </w:tcPr>
          <w:p w14:paraId="2CFD47CA" w14:textId="0A5B62B0" w:rsidR="00030295" w:rsidRPr="00DB0175" w:rsidRDefault="00EE29D1" w:rsidP="00085BF4">
            <w:pPr>
              <w:rPr>
                <w:rFonts w:ascii="Times New Roman" w:hAnsi="Times New Roman"/>
                <w:lang w:val="en-US"/>
              </w:rPr>
            </w:pPr>
            <w:r w:rsidRPr="00DB0175">
              <w:rPr>
                <w:rFonts w:ascii="Times New Roman" w:hAnsi="Times New Roman"/>
                <w:lang w:val="en-US"/>
              </w:rPr>
              <w:t>N/A</w:t>
            </w:r>
          </w:p>
        </w:tc>
      </w:tr>
      <w:tr w:rsidR="00030295" w:rsidRPr="00DB0175" w14:paraId="02A354D1" w14:textId="0D415D95" w:rsidTr="006B3D61">
        <w:trPr>
          <w:jc w:val="center"/>
        </w:trPr>
        <w:tc>
          <w:tcPr>
            <w:tcW w:w="1680" w:type="dxa"/>
          </w:tcPr>
          <w:p w14:paraId="5AC7C786" w14:textId="630917A4" w:rsidR="00030295" w:rsidRPr="00DB0175" w:rsidRDefault="00C5211B" w:rsidP="0043037A">
            <w:pPr>
              <w:rPr>
                <w:rFonts w:ascii="Times New Roman" w:hAnsi="Times New Roman"/>
                <w:szCs w:val="24"/>
                <w:lang w:val="en-US"/>
              </w:rPr>
            </w:pPr>
            <w:hyperlink r:id="rId39" w:history="1">
              <w:r w:rsidR="00030295" w:rsidRPr="00DB0175">
                <w:rPr>
                  <w:rStyle w:val="Hyperlink"/>
                  <w:rFonts w:ascii="Times New Roman" w:hAnsi="Times New Roman"/>
                  <w:szCs w:val="24"/>
                </w:rPr>
                <w:t>microSD click</w:t>
              </w:r>
            </w:hyperlink>
          </w:p>
          <w:p w14:paraId="74C4241D" w14:textId="77777777" w:rsidR="00030295" w:rsidRPr="00DB0175" w:rsidRDefault="00030295" w:rsidP="00085BF4">
            <w:pPr>
              <w:rPr>
                <w:rFonts w:ascii="Times New Roman" w:hAnsi="Times New Roman"/>
                <w:lang w:val="en-US"/>
              </w:rPr>
            </w:pPr>
          </w:p>
        </w:tc>
        <w:tc>
          <w:tcPr>
            <w:tcW w:w="1645" w:type="dxa"/>
          </w:tcPr>
          <w:p w14:paraId="7B088B70" w14:textId="494A9A51" w:rsidR="00030295" w:rsidRPr="00DB0175" w:rsidRDefault="00A05897" w:rsidP="00085BF4">
            <w:pPr>
              <w:rPr>
                <w:rFonts w:ascii="Times New Roman" w:hAnsi="Times New Roman"/>
                <w:lang w:val="en-US"/>
              </w:rPr>
            </w:pPr>
            <w:r w:rsidRPr="00DB0175">
              <w:rPr>
                <w:rFonts w:ascii="Times New Roman" w:hAnsi="Times New Roman"/>
                <w:lang w:val="en-US"/>
              </w:rPr>
              <w:t>SD</w:t>
            </w:r>
          </w:p>
        </w:tc>
        <w:tc>
          <w:tcPr>
            <w:tcW w:w="3035" w:type="dxa"/>
          </w:tcPr>
          <w:p w14:paraId="23AA57E9" w14:textId="0775549A" w:rsidR="00030295" w:rsidRPr="00DB0175" w:rsidRDefault="0016287B" w:rsidP="00085BF4">
            <w:pPr>
              <w:rPr>
                <w:rFonts w:ascii="Times New Roman" w:hAnsi="Times New Roman"/>
                <w:lang w:val="en-US"/>
              </w:rPr>
            </w:pPr>
            <w:r w:rsidRPr="00DB0175">
              <w:rPr>
                <w:rFonts w:ascii="Times New Roman" w:hAnsi="Times New Roman"/>
                <w:lang w:val="en-US"/>
              </w:rPr>
              <w:t>Micro SD card slot</w:t>
            </w:r>
          </w:p>
        </w:tc>
        <w:tc>
          <w:tcPr>
            <w:tcW w:w="1242" w:type="dxa"/>
            <w:vAlign w:val="center"/>
          </w:tcPr>
          <w:p w14:paraId="133E727C" w14:textId="481533D2" w:rsidR="00030295" w:rsidRPr="00DB0175" w:rsidRDefault="00C5211B" w:rsidP="00842C90">
            <w:pPr>
              <w:jc w:val="center"/>
              <w:rPr>
                <w:rFonts w:ascii="Times New Roman" w:hAnsi="Times New Roman"/>
                <w:lang w:val="en-US"/>
              </w:rPr>
            </w:pPr>
            <w:sdt>
              <w:sdtPr>
                <w:rPr>
                  <w:rFonts w:ascii="Times New Roman" w:hAnsi="Times New Roman"/>
                  <w:lang w:val="en-US"/>
                </w:rPr>
                <w:id w:val="1483427566"/>
                <w:citation/>
              </w:sdtPr>
              <w:sdtContent>
                <w:r w:rsidR="00A05897" w:rsidRPr="00DB0175">
                  <w:rPr>
                    <w:rFonts w:ascii="Times New Roman" w:hAnsi="Times New Roman"/>
                    <w:lang w:val="en-US"/>
                  </w:rPr>
                  <w:fldChar w:fldCharType="begin"/>
                </w:r>
                <w:r w:rsidR="00A05897" w:rsidRPr="00DB0175">
                  <w:rPr>
                    <w:rFonts w:ascii="Times New Roman" w:hAnsi="Times New Roman"/>
                    <w:lang w:val="en-US"/>
                  </w:rPr>
                  <w:instrText xml:space="preserve"> CITATION San10 \l 1033 </w:instrText>
                </w:r>
                <w:r w:rsidR="00A05897" w:rsidRPr="00DB0175">
                  <w:rPr>
                    <w:rFonts w:ascii="Times New Roman" w:hAnsi="Times New Roman"/>
                    <w:lang w:val="en-US"/>
                  </w:rPr>
                  <w:fldChar w:fldCharType="separate"/>
                </w:r>
                <w:r w:rsidR="00DD1646" w:rsidRPr="00DB0175">
                  <w:rPr>
                    <w:rFonts w:ascii="Times New Roman" w:hAnsi="Times New Roman"/>
                    <w:noProof/>
                    <w:lang w:val="en-US"/>
                  </w:rPr>
                  <w:t>[14]</w:t>
                </w:r>
                <w:r w:rsidR="00A05897" w:rsidRPr="00DB0175">
                  <w:rPr>
                    <w:rFonts w:ascii="Times New Roman" w:hAnsi="Times New Roman"/>
                    <w:lang w:val="en-US"/>
                  </w:rPr>
                  <w:fldChar w:fldCharType="end"/>
                </w:r>
              </w:sdtContent>
            </w:sdt>
          </w:p>
        </w:tc>
        <w:tc>
          <w:tcPr>
            <w:tcW w:w="1414" w:type="dxa"/>
          </w:tcPr>
          <w:p w14:paraId="1FAFE13E" w14:textId="46CFB954" w:rsidR="00030295" w:rsidRPr="00DB0175" w:rsidRDefault="00A05897" w:rsidP="003847B0">
            <w:pPr>
              <w:keepNext/>
              <w:rPr>
                <w:rFonts w:ascii="Times New Roman" w:hAnsi="Times New Roman"/>
                <w:lang w:val="en-US"/>
              </w:rPr>
            </w:pPr>
            <w:r w:rsidRPr="00DB0175">
              <w:rPr>
                <w:rFonts w:ascii="Times New Roman" w:hAnsi="Times New Roman"/>
                <w:lang w:val="en-US"/>
              </w:rPr>
              <w:t>SanDisk</w:t>
            </w:r>
            <w:commentRangeEnd w:id="39"/>
            <w:r w:rsidR="004C05C2">
              <w:rPr>
                <w:rStyle w:val="CommentReference"/>
                <w:rFonts w:eastAsia="Times New Roman"/>
              </w:rPr>
              <w:commentReference w:id="39"/>
            </w:r>
          </w:p>
        </w:tc>
      </w:tr>
    </w:tbl>
    <w:p w14:paraId="1648A012" w14:textId="77777777" w:rsidR="003847B0" w:rsidRPr="00DB0175" w:rsidRDefault="003847B0" w:rsidP="003847B0">
      <w:pPr>
        <w:pStyle w:val="Caption"/>
        <w:jc w:val="center"/>
        <w:rPr>
          <w:rFonts w:ascii="Times New Roman" w:hAnsi="Times New Roman"/>
          <w:i w:val="0"/>
          <w:color w:val="auto"/>
          <w:sz w:val="24"/>
        </w:rPr>
      </w:pPr>
    </w:p>
    <w:p w14:paraId="0CB385C0" w14:textId="7C0152F6" w:rsidR="00783F66" w:rsidRPr="00DB0175" w:rsidRDefault="003847B0" w:rsidP="003847B0">
      <w:pPr>
        <w:pStyle w:val="Caption"/>
        <w:jc w:val="center"/>
        <w:rPr>
          <w:rFonts w:ascii="Times New Roman" w:hAnsi="Times New Roman"/>
          <w:i w:val="0"/>
          <w:color w:val="auto"/>
          <w:sz w:val="24"/>
        </w:rPr>
      </w:pPr>
      <w:r w:rsidRPr="00DB0175">
        <w:rPr>
          <w:rFonts w:ascii="Times New Roman" w:hAnsi="Times New Roman"/>
          <w:i w:val="0"/>
          <w:color w:val="auto"/>
          <w:sz w:val="24"/>
        </w:rPr>
        <w:t xml:space="preserve">Table </w:t>
      </w:r>
      <w:r w:rsidRPr="00DB0175">
        <w:rPr>
          <w:rFonts w:ascii="Times New Roman" w:hAnsi="Times New Roman"/>
          <w:i w:val="0"/>
          <w:color w:val="auto"/>
          <w:sz w:val="24"/>
        </w:rPr>
        <w:fldChar w:fldCharType="begin"/>
      </w:r>
      <w:r w:rsidRPr="00DB0175">
        <w:rPr>
          <w:rFonts w:ascii="Times New Roman" w:hAnsi="Times New Roman"/>
          <w:i w:val="0"/>
          <w:color w:val="auto"/>
          <w:sz w:val="24"/>
        </w:rPr>
        <w:instrText xml:space="preserve"> SEQ Table \* ARABIC </w:instrText>
      </w:r>
      <w:r w:rsidRPr="00DB0175">
        <w:rPr>
          <w:rFonts w:ascii="Times New Roman" w:hAnsi="Times New Roman"/>
          <w:i w:val="0"/>
          <w:color w:val="auto"/>
          <w:sz w:val="24"/>
        </w:rPr>
        <w:fldChar w:fldCharType="separate"/>
      </w:r>
      <w:r w:rsidR="00115A18">
        <w:rPr>
          <w:rFonts w:ascii="Times New Roman" w:hAnsi="Times New Roman"/>
          <w:i w:val="0"/>
          <w:noProof/>
          <w:color w:val="auto"/>
          <w:sz w:val="24"/>
        </w:rPr>
        <w:t>9</w:t>
      </w:r>
      <w:r w:rsidRPr="00DB0175">
        <w:rPr>
          <w:rFonts w:ascii="Times New Roman" w:hAnsi="Times New Roman"/>
          <w:i w:val="0"/>
          <w:color w:val="auto"/>
          <w:sz w:val="24"/>
        </w:rPr>
        <w:fldChar w:fldCharType="end"/>
      </w:r>
      <w:r w:rsidRPr="00DB0175">
        <w:rPr>
          <w:rFonts w:ascii="Times New Roman" w:hAnsi="Times New Roman"/>
          <w:i w:val="0"/>
          <w:color w:val="auto"/>
          <w:sz w:val="24"/>
        </w:rPr>
        <w:t>: Sensor Reference Table for Clicks</w:t>
      </w:r>
    </w:p>
    <w:p w14:paraId="616E6024" w14:textId="77777777" w:rsidR="00783F66" w:rsidRPr="00DB0175" w:rsidRDefault="00783F66" w:rsidP="00085BF4">
      <w:pPr>
        <w:rPr>
          <w:rFonts w:ascii="Times New Roman" w:hAnsi="Times New Roman"/>
          <w:lang w:val="en-US"/>
        </w:rPr>
      </w:pPr>
    </w:p>
    <w:p w14:paraId="45EF281E" w14:textId="77777777" w:rsidR="00783F66" w:rsidRPr="00DB0175" w:rsidRDefault="00783F66" w:rsidP="00085BF4">
      <w:pPr>
        <w:rPr>
          <w:rFonts w:ascii="Times New Roman" w:hAnsi="Times New Roman"/>
          <w:lang w:val="en-US"/>
        </w:rPr>
      </w:pPr>
    </w:p>
    <w:p w14:paraId="52D7BB39" w14:textId="77777777" w:rsidR="00783F66" w:rsidRPr="00DB0175" w:rsidRDefault="00783F66" w:rsidP="00085BF4">
      <w:pPr>
        <w:rPr>
          <w:rFonts w:ascii="Times New Roman" w:hAnsi="Times New Roman"/>
          <w:lang w:val="en-US"/>
        </w:rPr>
      </w:pPr>
    </w:p>
    <w:p w14:paraId="7432EA67" w14:textId="77777777" w:rsidR="00783F66" w:rsidRPr="00DB0175" w:rsidRDefault="00783F66" w:rsidP="00085BF4">
      <w:pPr>
        <w:rPr>
          <w:rFonts w:ascii="Times New Roman" w:hAnsi="Times New Roman"/>
          <w:lang w:val="en-US"/>
        </w:rPr>
      </w:pPr>
    </w:p>
    <w:p w14:paraId="13A38A0C" w14:textId="77777777" w:rsidR="00783F66" w:rsidRPr="00DB0175" w:rsidRDefault="00783F66" w:rsidP="00085BF4">
      <w:pPr>
        <w:rPr>
          <w:rFonts w:ascii="Times New Roman" w:hAnsi="Times New Roman"/>
          <w:lang w:val="en-US"/>
        </w:rPr>
      </w:pPr>
    </w:p>
    <w:p w14:paraId="38B910B2" w14:textId="77777777" w:rsidR="00783F66" w:rsidRPr="00DB0175" w:rsidRDefault="00783F66" w:rsidP="00085BF4">
      <w:pPr>
        <w:rPr>
          <w:rFonts w:ascii="Times New Roman" w:hAnsi="Times New Roman"/>
          <w:lang w:val="en-US"/>
        </w:rPr>
      </w:pPr>
    </w:p>
    <w:p w14:paraId="6CC02F99" w14:textId="77777777" w:rsidR="00783F66" w:rsidRPr="00DB0175" w:rsidRDefault="00783F66" w:rsidP="00085BF4">
      <w:pPr>
        <w:rPr>
          <w:rFonts w:ascii="Times New Roman" w:hAnsi="Times New Roman"/>
          <w:lang w:val="en-US"/>
        </w:rPr>
      </w:pPr>
    </w:p>
    <w:p w14:paraId="219C609A" w14:textId="77777777" w:rsidR="00783F66" w:rsidRPr="00DB0175" w:rsidRDefault="00783F66" w:rsidP="00085BF4">
      <w:pPr>
        <w:rPr>
          <w:rFonts w:ascii="Times New Roman" w:hAnsi="Times New Roman"/>
          <w:lang w:val="en-US"/>
        </w:rPr>
      </w:pPr>
    </w:p>
    <w:p w14:paraId="3E75BE96" w14:textId="77777777" w:rsidR="00783F66" w:rsidRPr="00DB0175" w:rsidRDefault="00783F66" w:rsidP="00085BF4">
      <w:pPr>
        <w:rPr>
          <w:rFonts w:ascii="Times New Roman" w:hAnsi="Times New Roman"/>
          <w:lang w:val="en-US"/>
        </w:rPr>
      </w:pPr>
    </w:p>
    <w:p w14:paraId="6EAF2598" w14:textId="77777777" w:rsidR="00783F66" w:rsidRPr="00DB0175" w:rsidRDefault="00783F66" w:rsidP="00085BF4">
      <w:pPr>
        <w:rPr>
          <w:rFonts w:ascii="Times New Roman" w:hAnsi="Times New Roman"/>
          <w:lang w:val="en-US"/>
        </w:rPr>
      </w:pPr>
    </w:p>
    <w:p w14:paraId="12C12F81" w14:textId="77777777" w:rsidR="00783F66" w:rsidRPr="00DB0175" w:rsidRDefault="00783F66" w:rsidP="00085BF4">
      <w:pPr>
        <w:rPr>
          <w:rFonts w:ascii="Times New Roman" w:hAnsi="Times New Roman"/>
          <w:lang w:val="en-US"/>
        </w:rPr>
      </w:pPr>
    </w:p>
    <w:p w14:paraId="249DA421" w14:textId="77777777" w:rsidR="00783F66" w:rsidRPr="00DB0175" w:rsidRDefault="00783F66" w:rsidP="00085BF4">
      <w:pPr>
        <w:rPr>
          <w:rFonts w:ascii="Times New Roman" w:hAnsi="Times New Roman"/>
          <w:lang w:val="en-US"/>
        </w:rPr>
      </w:pPr>
    </w:p>
    <w:p w14:paraId="0E97281E" w14:textId="77777777" w:rsidR="00783F66" w:rsidRPr="00DB0175" w:rsidRDefault="00783F66" w:rsidP="00085BF4">
      <w:pPr>
        <w:rPr>
          <w:rFonts w:ascii="Times New Roman" w:hAnsi="Times New Roman"/>
          <w:lang w:val="en-US"/>
        </w:rPr>
      </w:pPr>
    </w:p>
    <w:p w14:paraId="662A41F2" w14:textId="77777777" w:rsidR="00783F66" w:rsidRPr="00DB0175" w:rsidRDefault="00783F66" w:rsidP="00085BF4">
      <w:pPr>
        <w:rPr>
          <w:rFonts w:ascii="Times New Roman" w:hAnsi="Times New Roman"/>
          <w:lang w:val="en-US"/>
        </w:rPr>
      </w:pPr>
    </w:p>
    <w:p w14:paraId="31DA88DC" w14:textId="77777777" w:rsidR="00783F66" w:rsidRPr="00DB0175" w:rsidRDefault="00783F66" w:rsidP="00085BF4">
      <w:pPr>
        <w:rPr>
          <w:rFonts w:ascii="Times New Roman" w:hAnsi="Times New Roman"/>
          <w:lang w:val="en-US"/>
        </w:rPr>
      </w:pPr>
    </w:p>
    <w:p w14:paraId="7CEE0085" w14:textId="50C20F97" w:rsidR="00783F66" w:rsidRPr="00DB0175" w:rsidRDefault="00783F66" w:rsidP="00085BF4">
      <w:pPr>
        <w:rPr>
          <w:rFonts w:ascii="Times New Roman" w:hAnsi="Times New Roman"/>
          <w:lang w:val="en-US"/>
        </w:rPr>
        <w:sectPr w:rsidR="00783F66" w:rsidRPr="00DB0175" w:rsidSect="00CA0FB5">
          <w:headerReference w:type="default" r:id="rId40"/>
          <w:footerReference w:type="default" r:id="rId41"/>
          <w:pgSz w:w="11906" w:h="16838"/>
          <w:pgMar w:top="1440" w:right="1440" w:bottom="1440" w:left="1440" w:header="720" w:footer="720" w:gutter="0"/>
          <w:cols w:space="720"/>
          <w:docGrid w:linePitch="326"/>
        </w:sectPr>
      </w:pPr>
    </w:p>
    <w:p w14:paraId="7CEE008C" w14:textId="5F3D5AC7" w:rsidR="006B6695" w:rsidRPr="00DB0175" w:rsidRDefault="0AB1EE1A" w:rsidP="006B6695">
      <w:pPr>
        <w:pStyle w:val="Heading2"/>
        <w:rPr>
          <w:rFonts w:ascii="Times New Roman" w:hAnsi="Times New Roman"/>
        </w:rPr>
      </w:pPr>
      <w:bookmarkStart w:id="40" w:name="_Toc526439885"/>
      <w:commentRangeStart w:id="41"/>
      <w:r w:rsidRPr="00DB0175">
        <w:rPr>
          <w:rFonts w:ascii="Times New Roman" w:hAnsi="Times New Roman"/>
        </w:rPr>
        <w:lastRenderedPageBreak/>
        <w:t>Performance</w:t>
      </w:r>
      <w:bookmarkEnd w:id="40"/>
      <w:commentRangeEnd w:id="41"/>
      <w:r w:rsidR="004C05C2">
        <w:rPr>
          <w:rStyle w:val="CommentReference"/>
          <w:b w:val="0"/>
          <w:i w:val="0"/>
        </w:rPr>
        <w:commentReference w:id="41"/>
      </w:r>
    </w:p>
    <w:p w14:paraId="7CEE0090" w14:textId="77777777" w:rsidR="00085BF4" w:rsidRPr="00DB0175" w:rsidRDefault="00085BF4" w:rsidP="00085BF4">
      <w:pPr>
        <w:rPr>
          <w:rFonts w:ascii="Times New Roman" w:hAnsi="Times New Roman"/>
          <w:lang w:val="en-US"/>
        </w:rPr>
      </w:pPr>
    </w:p>
    <w:p w14:paraId="50496C9F" w14:textId="36837486" w:rsidR="00B14A40" w:rsidRPr="00DB0175" w:rsidRDefault="00B14A40" w:rsidP="00085BF4">
      <w:pPr>
        <w:rPr>
          <w:rFonts w:ascii="Times New Roman" w:hAnsi="Times New Roman"/>
          <w:lang w:val="en-US"/>
        </w:rPr>
      </w:pPr>
      <w:r w:rsidRPr="00DB0175">
        <w:rPr>
          <w:rFonts w:ascii="Times New Roman" w:hAnsi="Times New Roman"/>
          <w:lang w:val="en-US"/>
        </w:rPr>
        <w:t>Alfonso de la Morena:</w:t>
      </w:r>
    </w:p>
    <w:p w14:paraId="404ADE38" w14:textId="77777777" w:rsidR="00B14A40" w:rsidRPr="00DB0175" w:rsidRDefault="00B14A40" w:rsidP="00085BF4">
      <w:pPr>
        <w:rPr>
          <w:rFonts w:ascii="Times New Roman" w:hAnsi="Times New Roman"/>
          <w:lang w:val="en-US"/>
        </w:rPr>
      </w:pPr>
    </w:p>
    <w:p w14:paraId="728D5CF4" w14:textId="0DB556A8" w:rsidR="007204B8" w:rsidRPr="00DB0175" w:rsidRDefault="00DF766D" w:rsidP="00085BF4">
      <w:pPr>
        <w:rPr>
          <w:rFonts w:ascii="Times New Roman" w:hAnsi="Times New Roman"/>
          <w:lang w:val="en-US"/>
        </w:rPr>
      </w:pPr>
      <w:r w:rsidRPr="00DB0175">
        <w:rPr>
          <w:rFonts w:ascii="Times New Roman" w:hAnsi="Times New Roman"/>
          <w:lang w:val="en-US"/>
        </w:rPr>
        <w:tab/>
      </w:r>
      <w:r w:rsidR="007204B8" w:rsidRPr="00DB0175">
        <w:rPr>
          <w:rFonts w:ascii="Times New Roman" w:hAnsi="Times New Roman"/>
          <w:lang w:val="en-US"/>
        </w:rPr>
        <w:t>It is within the scope of the project to test the interaction between already existing components. Therefore, many of the parts used in the Click Sensor Hub, such as the FRDM-KL46Z and the Clicks</w:t>
      </w:r>
      <w:r w:rsidR="00321179" w:rsidRPr="00DB0175">
        <w:rPr>
          <w:rFonts w:ascii="Times New Roman" w:hAnsi="Times New Roman"/>
          <w:lang w:val="en-US"/>
        </w:rPr>
        <w:t>,</w:t>
      </w:r>
      <w:r w:rsidR="007204B8" w:rsidRPr="00DB0175">
        <w:rPr>
          <w:rFonts w:ascii="Times New Roman" w:hAnsi="Times New Roman"/>
          <w:lang w:val="en-US"/>
        </w:rPr>
        <w:t xml:space="preserve"> have all been thoroughly tested by the companies responsible for those products. </w:t>
      </w:r>
      <w:r w:rsidR="00321179" w:rsidRPr="00DB0175">
        <w:rPr>
          <w:rFonts w:ascii="Times New Roman" w:hAnsi="Times New Roman"/>
          <w:lang w:val="en-US"/>
        </w:rPr>
        <w:t xml:space="preserve">The scope of testing in this project will aim to prove the products work as intended </w:t>
      </w:r>
      <w:r w:rsidRPr="00DB0175">
        <w:rPr>
          <w:rFonts w:ascii="Times New Roman" w:hAnsi="Times New Roman"/>
          <w:lang w:val="en-US"/>
        </w:rPr>
        <w:t xml:space="preserve">by their respective manufactures </w:t>
      </w:r>
      <w:r w:rsidR="00321179" w:rsidRPr="00DB0175">
        <w:rPr>
          <w:rFonts w:ascii="Times New Roman" w:hAnsi="Times New Roman"/>
          <w:lang w:val="en-US"/>
        </w:rPr>
        <w:t>when communicating with each other.</w:t>
      </w:r>
    </w:p>
    <w:p w14:paraId="07D80354" w14:textId="77777777" w:rsidR="007204B8" w:rsidRPr="00DB0175" w:rsidRDefault="007204B8" w:rsidP="00085BF4">
      <w:pPr>
        <w:rPr>
          <w:rFonts w:ascii="Times New Roman" w:hAnsi="Times New Roman"/>
          <w:lang w:val="en-US"/>
        </w:rPr>
      </w:pPr>
    </w:p>
    <w:tbl>
      <w:tblPr>
        <w:tblStyle w:val="TableGrid"/>
        <w:tblW w:w="0" w:type="auto"/>
        <w:tblLayout w:type="fixed"/>
        <w:tblLook w:val="04A0" w:firstRow="1" w:lastRow="0" w:firstColumn="1" w:lastColumn="0" w:noHBand="0" w:noVBand="1"/>
      </w:tblPr>
      <w:tblGrid>
        <w:gridCol w:w="1885"/>
        <w:gridCol w:w="1800"/>
        <w:gridCol w:w="810"/>
        <w:gridCol w:w="720"/>
        <w:gridCol w:w="990"/>
        <w:gridCol w:w="7650"/>
      </w:tblGrid>
      <w:tr w:rsidR="00B14A40" w:rsidRPr="00DB0175" w14:paraId="7CEE0092" w14:textId="77777777" w:rsidTr="3176F0C0">
        <w:tc>
          <w:tcPr>
            <w:tcW w:w="13855" w:type="dxa"/>
            <w:gridSpan w:val="6"/>
          </w:tcPr>
          <w:p w14:paraId="7CEE0091" w14:textId="776BFECF" w:rsidR="00085BF4" w:rsidRPr="00DB0175" w:rsidRDefault="0AB1EE1A" w:rsidP="0AB1EE1A">
            <w:pPr>
              <w:jc w:val="center"/>
              <w:rPr>
                <w:rFonts w:ascii="Times New Roman" w:hAnsi="Times New Roman"/>
                <w:b/>
                <w:bCs/>
                <w:i/>
                <w:iCs/>
                <w:lang w:val="en-US"/>
              </w:rPr>
            </w:pPr>
            <w:r w:rsidRPr="00DB0175">
              <w:rPr>
                <w:rFonts w:ascii="Times New Roman" w:hAnsi="Times New Roman"/>
                <w:b/>
                <w:bCs/>
                <w:i/>
                <w:iCs/>
                <w:lang w:val="en-US"/>
              </w:rPr>
              <w:t>Hardware Performance Parameters</w:t>
            </w:r>
          </w:p>
        </w:tc>
      </w:tr>
      <w:tr w:rsidR="00B14A40" w:rsidRPr="00DB0175" w14:paraId="7CEE009E" w14:textId="77777777" w:rsidTr="006A2F5D">
        <w:tc>
          <w:tcPr>
            <w:tcW w:w="1885" w:type="dxa"/>
          </w:tcPr>
          <w:p w14:paraId="7CEE0093" w14:textId="77777777" w:rsidR="00085BF4" w:rsidRPr="00DB0175" w:rsidRDefault="00085BF4" w:rsidP="00C10F60">
            <w:pPr>
              <w:rPr>
                <w:rFonts w:ascii="Times New Roman" w:hAnsi="Times New Roman"/>
                <w:b/>
                <w:i/>
                <w:lang w:val="en-US"/>
              </w:rPr>
            </w:pPr>
          </w:p>
          <w:p w14:paraId="7CEE0094" w14:textId="77777777" w:rsidR="00085BF4" w:rsidRPr="00DB0175" w:rsidRDefault="0AB1EE1A" w:rsidP="0AB1EE1A">
            <w:pPr>
              <w:rPr>
                <w:rFonts w:ascii="Times New Roman" w:hAnsi="Times New Roman"/>
                <w:b/>
                <w:bCs/>
                <w:i/>
                <w:iCs/>
                <w:lang w:val="en-US"/>
              </w:rPr>
            </w:pPr>
            <w:r w:rsidRPr="00DB0175">
              <w:rPr>
                <w:rFonts w:ascii="Times New Roman" w:hAnsi="Times New Roman"/>
                <w:b/>
                <w:bCs/>
                <w:i/>
                <w:iCs/>
                <w:lang w:val="en-US"/>
              </w:rPr>
              <w:t>Parameter</w:t>
            </w:r>
          </w:p>
        </w:tc>
        <w:tc>
          <w:tcPr>
            <w:tcW w:w="1800" w:type="dxa"/>
          </w:tcPr>
          <w:p w14:paraId="7CEE0095" w14:textId="77777777" w:rsidR="00085BF4" w:rsidRPr="00DB0175" w:rsidRDefault="0AB1EE1A" w:rsidP="0AB1EE1A">
            <w:pPr>
              <w:rPr>
                <w:rFonts w:ascii="Times New Roman" w:hAnsi="Times New Roman"/>
                <w:b/>
                <w:bCs/>
                <w:i/>
                <w:iCs/>
                <w:lang w:val="en-US"/>
              </w:rPr>
            </w:pPr>
            <w:r w:rsidRPr="00DB0175">
              <w:rPr>
                <w:rFonts w:ascii="Times New Roman" w:hAnsi="Times New Roman"/>
                <w:b/>
                <w:bCs/>
                <w:i/>
                <w:iCs/>
                <w:lang w:val="en-US"/>
              </w:rPr>
              <w:t>Test Conditions</w:t>
            </w:r>
          </w:p>
        </w:tc>
        <w:tc>
          <w:tcPr>
            <w:tcW w:w="810" w:type="dxa"/>
          </w:tcPr>
          <w:p w14:paraId="7CEE0096" w14:textId="77777777" w:rsidR="00085BF4" w:rsidRPr="00DB0175" w:rsidRDefault="00085BF4" w:rsidP="00C10F60">
            <w:pPr>
              <w:rPr>
                <w:rFonts w:ascii="Times New Roman" w:hAnsi="Times New Roman"/>
                <w:b/>
                <w:i/>
                <w:lang w:val="en-US"/>
              </w:rPr>
            </w:pPr>
          </w:p>
          <w:p w14:paraId="7CEE0097" w14:textId="77777777" w:rsidR="00085BF4" w:rsidRPr="00DB0175" w:rsidRDefault="0AB1EE1A" w:rsidP="0AB1EE1A">
            <w:pPr>
              <w:rPr>
                <w:rFonts w:ascii="Times New Roman" w:hAnsi="Times New Roman"/>
                <w:b/>
                <w:bCs/>
                <w:i/>
                <w:iCs/>
                <w:lang w:val="en-US"/>
              </w:rPr>
            </w:pPr>
            <w:r w:rsidRPr="00DB0175">
              <w:rPr>
                <w:rFonts w:ascii="Times New Roman" w:hAnsi="Times New Roman"/>
                <w:b/>
                <w:bCs/>
                <w:i/>
                <w:iCs/>
                <w:lang w:val="en-US"/>
              </w:rPr>
              <w:t>Min</w:t>
            </w:r>
          </w:p>
        </w:tc>
        <w:tc>
          <w:tcPr>
            <w:tcW w:w="720" w:type="dxa"/>
          </w:tcPr>
          <w:p w14:paraId="7CEE0098" w14:textId="77777777" w:rsidR="00085BF4" w:rsidRPr="00DB0175" w:rsidRDefault="00085BF4" w:rsidP="00C10F60">
            <w:pPr>
              <w:rPr>
                <w:rFonts w:ascii="Times New Roman" w:hAnsi="Times New Roman"/>
                <w:b/>
                <w:i/>
                <w:lang w:val="en-US"/>
              </w:rPr>
            </w:pPr>
          </w:p>
          <w:p w14:paraId="7CEE0099" w14:textId="77777777" w:rsidR="00085BF4" w:rsidRPr="00DB0175" w:rsidRDefault="0AB1EE1A" w:rsidP="0AB1EE1A">
            <w:pPr>
              <w:rPr>
                <w:rFonts w:ascii="Times New Roman" w:hAnsi="Times New Roman"/>
                <w:b/>
                <w:bCs/>
                <w:i/>
                <w:iCs/>
                <w:lang w:val="en-US"/>
              </w:rPr>
            </w:pPr>
            <w:r w:rsidRPr="00DB0175">
              <w:rPr>
                <w:rFonts w:ascii="Times New Roman" w:hAnsi="Times New Roman"/>
                <w:b/>
                <w:bCs/>
                <w:i/>
                <w:iCs/>
                <w:lang w:val="en-US"/>
              </w:rPr>
              <w:t>Max</w:t>
            </w:r>
          </w:p>
        </w:tc>
        <w:tc>
          <w:tcPr>
            <w:tcW w:w="990" w:type="dxa"/>
          </w:tcPr>
          <w:p w14:paraId="7CEE009A" w14:textId="77777777" w:rsidR="00085BF4" w:rsidRPr="00DB0175" w:rsidRDefault="00085BF4" w:rsidP="00C10F60">
            <w:pPr>
              <w:rPr>
                <w:rFonts w:ascii="Times New Roman" w:hAnsi="Times New Roman"/>
                <w:b/>
                <w:i/>
                <w:lang w:val="en-US"/>
              </w:rPr>
            </w:pPr>
          </w:p>
          <w:p w14:paraId="7CEE009B" w14:textId="77777777" w:rsidR="00085BF4" w:rsidRPr="00DB0175" w:rsidRDefault="0AB1EE1A" w:rsidP="0AB1EE1A">
            <w:pPr>
              <w:rPr>
                <w:rFonts w:ascii="Times New Roman" w:hAnsi="Times New Roman"/>
                <w:b/>
                <w:bCs/>
                <w:i/>
                <w:iCs/>
                <w:lang w:val="en-US"/>
              </w:rPr>
            </w:pPr>
            <w:r w:rsidRPr="00DB0175">
              <w:rPr>
                <w:rFonts w:ascii="Times New Roman" w:hAnsi="Times New Roman"/>
                <w:b/>
                <w:bCs/>
                <w:i/>
                <w:iCs/>
                <w:lang w:val="en-US"/>
              </w:rPr>
              <w:t>Units</w:t>
            </w:r>
          </w:p>
        </w:tc>
        <w:tc>
          <w:tcPr>
            <w:tcW w:w="7650" w:type="dxa"/>
          </w:tcPr>
          <w:p w14:paraId="7CEE009C" w14:textId="77777777" w:rsidR="00085BF4" w:rsidRPr="00DB0175" w:rsidRDefault="00085BF4" w:rsidP="00C10F60">
            <w:pPr>
              <w:rPr>
                <w:rFonts w:ascii="Times New Roman" w:hAnsi="Times New Roman"/>
                <w:b/>
                <w:i/>
                <w:lang w:val="en-US"/>
              </w:rPr>
            </w:pPr>
          </w:p>
          <w:p w14:paraId="7CEE009D" w14:textId="77777777" w:rsidR="00085BF4" w:rsidRPr="00DB0175" w:rsidRDefault="0AB1EE1A" w:rsidP="0AB1EE1A">
            <w:pPr>
              <w:rPr>
                <w:rFonts w:ascii="Times New Roman" w:hAnsi="Times New Roman"/>
                <w:b/>
                <w:bCs/>
                <w:i/>
                <w:iCs/>
                <w:lang w:val="en-US"/>
              </w:rPr>
            </w:pPr>
            <w:r w:rsidRPr="00DB0175">
              <w:rPr>
                <w:rFonts w:ascii="Times New Roman" w:hAnsi="Times New Roman"/>
                <w:b/>
                <w:bCs/>
                <w:i/>
                <w:iCs/>
                <w:lang w:val="en-US"/>
              </w:rPr>
              <w:t>How Tested</w:t>
            </w:r>
          </w:p>
        </w:tc>
      </w:tr>
      <w:tr w:rsidR="00B14A40" w:rsidRPr="00DB0175" w14:paraId="7CEE00A5" w14:textId="77777777" w:rsidTr="006A2F5D">
        <w:tc>
          <w:tcPr>
            <w:tcW w:w="1885" w:type="dxa"/>
          </w:tcPr>
          <w:p w14:paraId="7CEE009F" w14:textId="49F7605E" w:rsidR="00085BF4" w:rsidRPr="00DB0175" w:rsidRDefault="0AB1EE1A" w:rsidP="0AB1EE1A">
            <w:pPr>
              <w:rPr>
                <w:rFonts w:ascii="Times New Roman" w:hAnsi="Times New Roman"/>
                <w:i/>
                <w:iCs/>
                <w:lang w:val="en-US"/>
              </w:rPr>
            </w:pPr>
            <w:r w:rsidRPr="00DB0175">
              <w:rPr>
                <w:rFonts w:ascii="Times New Roman" w:hAnsi="Times New Roman"/>
                <w:i/>
                <w:iCs/>
                <w:lang w:val="en-US"/>
              </w:rPr>
              <w:t xml:space="preserve">Power Supply </w:t>
            </w:r>
            <w:r w:rsidR="00760A69" w:rsidRPr="00DB0175">
              <w:rPr>
                <w:rFonts w:ascii="Times New Roman" w:hAnsi="Times New Roman"/>
                <w:i/>
                <w:iCs/>
                <w:lang w:val="en-US"/>
              </w:rPr>
              <w:t>Voltage</w:t>
            </w:r>
            <w:r w:rsidR="00DF766D" w:rsidRPr="00DB0175">
              <w:rPr>
                <w:rFonts w:ascii="Times New Roman" w:hAnsi="Times New Roman"/>
                <w:i/>
                <w:iCs/>
                <w:lang w:val="en-US"/>
              </w:rPr>
              <w:t xml:space="preserve"> of PCB</w:t>
            </w:r>
          </w:p>
        </w:tc>
        <w:tc>
          <w:tcPr>
            <w:tcW w:w="1800" w:type="dxa"/>
          </w:tcPr>
          <w:p w14:paraId="7CEE00A0" w14:textId="31F27AB9" w:rsidR="00085BF4" w:rsidRPr="00DB0175" w:rsidRDefault="00B163A4" w:rsidP="0AB1EE1A">
            <w:pPr>
              <w:rPr>
                <w:rFonts w:ascii="Times New Roman" w:hAnsi="Times New Roman"/>
                <w:i/>
                <w:iCs/>
                <w:lang w:val="en-US"/>
              </w:rPr>
            </w:pPr>
            <w:r w:rsidRPr="00DB0175">
              <w:rPr>
                <w:rFonts w:ascii="Times New Roman" w:hAnsi="Times New Roman"/>
                <w:i/>
                <w:iCs/>
                <w:lang w:val="en-US"/>
              </w:rPr>
              <w:t>PCB has been on for at least 1 minute</w:t>
            </w:r>
          </w:p>
        </w:tc>
        <w:tc>
          <w:tcPr>
            <w:tcW w:w="810" w:type="dxa"/>
          </w:tcPr>
          <w:p w14:paraId="7CEE00A1" w14:textId="35D2D68D" w:rsidR="00085BF4" w:rsidRPr="00DB0175" w:rsidRDefault="00AA08AE" w:rsidP="3176F0C0">
            <w:pPr>
              <w:rPr>
                <w:rFonts w:ascii="Times New Roman" w:hAnsi="Times New Roman"/>
                <w:i/>
                <w:iCs/>
                <w:lang w:val="en-US"/>
              </w:rPr>
            </w:pPr>
            <w:r w:rsidRPr="00DB0175">
              <w:rPr>
                <w:rFonts w:ascii="Times New Roman" w:hAnsi="Times New Roman"/>
                <w:i/>
                <w:iCs/>
                <w:lang w:val="en-US"/>
              </w:rPr>
              <w:t>3.</w:t>
            </w:r>
            <w:r w:rsidR="007F66F1" w:rsidRPr="00DB0175">
              <w:rPr>
                <w:rFonts w:ascii="Times New Roman" w:hAnsi="Times New Roman"/>
                <w:i/>
                <w:iCs/>
                <w:lang w:val="en-US"/>
              </w:rPr>
              <w:t>2</w:t>
            </w:r>
          </w:p>
        </w:tc>
        <w:tc>
          <w:tcPr>
            <w:tcW w:w="720" w:type="dxa"/>
          </w:tcPr>
          <w:p w14:paraId="7CEE00A2" w14:textId="04204FAC" w:rsidR="00085BF4" w:rsidRPr="00DB0175" w:rsidRDefault="007978FF" w:rsidP="00C10F60">
            <w:pPr>
              <w:rPr>
                <w:rFonts w:ascii="Times New Roman" w:hAnsi="Times New Roman"/>
                <w:i/>
                <w:lang w:val="en-US"/>
              </w:rPr>
            </w:pPr>
            <w:r w:rsidRPr="00DB0175">
              <w:rPr>
                <w:rFonts w:ascii="Times New Roman" w:hAnsi="Times New Roman"/>
                <w:i/>
                <w:lang w:val="en-US"/>
              </w:rPr>
              <w:t>3.</w:t>
            </w:r>
            <w:r w:rsidR="007F66F1" w:rsidRPr="00DB0175">
              <w:rPr>
                <w:rFonts w:ascii="Times New Roman" w:hAnsi="Times New Roman"/>
                <w:i/>
                <w:lang w:val="en-US"/>
              </w:rPr>
              <w:t>4</w:t>
            </w:r>
          </w:p>
        </w:tc>
        <w:tc>
          <w:tcPr>
            <w:tcW w:w="990" w:type="dxa"/>
          </w:tcPr>
          <w:p w14:paraId="7CEE00A3" w14:textId="16539D7C" w:rsidR="00085BF4" w:rsidRPr="00DB0175" w:rsidRDefault="00AA08AE" w:rsidP="0AB1EE1A">
            <w:pPr>
              <w:rPr>
                <w:rFonts w:ascii="Times New Roman" w:hAnsi="Times New Roman"/>
                <w:i/>
                <w:iCs/>
                <w:lang w:val="en-US"/>
              </w:rPr>
            </w:pPr>
            <w:r w:rsidRPr="00DB0175">
              <w:rPr>
                <w:rFonts w:ascii="Times New Roman" w:hAnsi="Times New Roman"/>
                <w:i/>
                <w:iCs/>
                <w:lang w:val="en-US"/>
              </w:rPr>
              <w:t>V</w:t>
            </w:r>
            <w:r w:rsidR="00AD3E6D" w:rsidRPr="00DB0175">
              <w:rPr>
                <w:rFonts w:ascii="Times New Roman" w:hAnsi="Times New Roman"/>
                <w:i/>
                <w:iCs/>
                <w:lang w:val="en-US"/>
              </w:rPr>
              <w:t>olts</w:t>
            </w:r>
          </w:p>
        </w:tc>
        <w:tc>
          <w:tcPr>
            <w:tcW w:w="7650" w:type="dxa"/>
          </w:tcPr>
          <w:p w14:paraId="7CEE00A4" w14:textId="1652259D" w:rsidR="00085BF4" w:rsidRPr="00DB0175" w:rsidRDefault="007F66F1" w:rsidP="0AB1EE1A">
            <w:pPr>
              <w:rPr>
                <w:rFonts w:ascii="Times New Roman" w:hAnsi="Times New Roman"/>
                <w:i/>
                <w:iCs/>
                <w:lang w:val="en-US"/>
              </w:rPr>
            </w:pPr>
            <w:r w:rsidRPr="00DB0175">
              <w:rPr>
                <w:rFonts w:ascii="Times New Roman" w:hAnsi="Times New Roman"/>
                <w:i/>
                <w:iCs/>
                <w:lang w:val="en-US"/>
              </w:rPr>
              <w:t xml:space="preserve">Board </w:t>
            </w:r>
            <w:r w:rsidR="007940C5" w:rsidRPr="00DB0175">
              <w:rPr>
                <w:rFonts w:ascii="Times New Roman" w:hAnsi="Times New Roman"/>
                <w:i/>
                <w:iCs/>
                <w:lang w:val="en-US"/>
              </w:rPr>
              <w:t xml:space="preserve">will transmit data to database while powered </w:t>
            </w:r>
            <w:r w:rsidR="00D44A64" w:rsidRPr="00DB0175">
              <w:rPr>
                <w:rFonts w:ascii="Times New Roman" w:hAnsi="Times New Roman"/>
                <w:i/>
                <w:iCs/>
                <w:lang w:val="en-US"/>
              </w:rPr>
              <w:t>by</w:t>
            </w:r>
            <w:r w:rsidR="00262147" w:rsidRPr="00DB0175">
              <w:rPr>
                <w:rFonts w:ascii="Times New Roman" w:hAnsi="Times New Roman"/>
                <w:i/>
                <w:iCs/>
                <w:lang w:val="en-US"/>
              </w:rPr>
              <w:t xml:space="preserve"> a voltage supply within the accepted range</w:t>
            </w:r>
          </w:p>
        </w:tc>
      </w:tr>
      <w:tr w:rsidR="00B14A40" w:rsidRPr="00DB0175" w14:paraId="7CEE00AC" w14:textId="77777777" w:rsidTr="006A2F5D">
        <w:tc>
          <w:tcPr>
            <w:tcW w:w="1885" w:type="dxa"/>
          </w:tcPr>
          <w:p w14:paraId="7CEE00A6" w14:textId="0256E3BE" w:rsidR="006B6695" w:rsidRPr="00DB0175" w:rsidRDefault="00E70BE4" w:rsidP="0AB1EE1A">
            <w:pPr>
              <w:rPr>
                <w:rFonts w:ascii="Times New Roman" w:hAnsi="Times New Roman"/>
                <w:i/>
                <w:iCs/>
                <w:lang w:val="en-US"/>
              </w:rPr>
            </w:pPr>
            <w:r w:rsidRPr="00DB0175">
              <w:rPr>
                <w:rFonts w:ascii="Times New Roman" w:hAnsi="Times New Roman"/>
                <w:i/>
                <w:iCs/>
                <w:lang w:val="en-US"/>
              </w:rPr>
              <w:t>PCB board temperature</w:t>
            </w:r>
          </w:p>
        </w:tc>
        <w:tc>
          <w:tcPr>
            <w:tcW w:w="1800" w:type="dxa"/>
          </w:tcPr>
          <w:p w14:paraId="7CEE00A7" w14:textId="633B5C74" w:rsidR="006B6695" w:rsidRPr="00DB0175" w:rsidRDefault="00E70BE4" w:rsidP="0AB1EE1A">
            <w:pPr>
              <w:rPr>
                <w:rFonts w:ascii="Times New Roman" w:hAnsi="Times New Roman"/>
                <w:i/>
                <w:iCs/>
                <w:lang w:val="en-US"/>
              </w:rPr>
            </w:pPr>
            <w:r w:rsidRPr="00DB0175">
              <w:rPr>
                <w:rFonts w:ascii="Times New Roman" w:hAnsi="Times New Roman"/>
                <w:i/>
                <w:iCs/>
                <w:lang w:val="en-US"/>
              </w:rPr>
              <w:t>PCB has been on for at least 1 minute</w:t>
            </w:r>
          </w:p>
        </w:tc>
        <w:tc>
          <w:tcPr>
            <w:tcW w:w="810" w:type="dxa"/>
          </w:tcPr>
          <w:p w14:paraId="7CEE00A8" w14:textId="0CDF23C7" w:rsidR="006B6695" w:rsidRPr="00DB0175" w:rsidRDefault="005E3DE5" w:rsidP="0AB1EE1A">
            <w:pPr>
              <w:rPr>
                <w:rFonts w:ascii="Times New Roman" w:hAnsi="Times New Roman"/>
                <w:i/>
                <w:iCs/>
                <w:lang w:val="en-US"/>
              </w:rPr>
            </w:pPr>
            <w:r w:rsidRPr="00DB0175">
              <w:rPr>
                <w:rFonts w:ascii="Times New Roman" w:hAnsi="Times New Roman"/>
                <w:i/>
                <w:iCs/>
                <w:lang w:val="en-US"/>
              </w:rPr>
              <w:t>2</w:t>
            </w:r>
            <w:r w:rsidR="00262147" w:rsidRPr="00DB0175">
              <w:rPr>
                <w:rFonts w:ascii="Times New Roman" w:hAnsi="Times New Roman"/>
                <w:i/>
                <w:iCs/>
                <w:lang w:val="en-US"/>
              </w:rPr>
              <w:t>0</w:t>
            </w:r>
            <w:r w:rsidR="00FB0B7F" w:rsidRPr="00DB0175">
              <w:rPr>
                <w:rFonts w:ascii="Times New Roman" w:hAnsi="Times New Roman"/>
              </w:rPr>
              <w:t xml:space="preserve"> </w:t>
            </w:r>
            <w:r w:rsidR="00FB0B7F" w:rsidRPr="00DB0175">
              <w:rPr>
                <w:rFonts w:ascii="Times New Roman" w:hAnsi="Times New Roman"/>
                <w:i/>
                <w:iCs/>
                <w:lang w:val="en-US"/>
              </w:rPr>
              <w:t>°</w:t>
            </w:r>
          </w:p>
        </w:tc>
        <w:tc>
          <w:tcPr>
            <w:tcW w:w="720" w:type="dxa"/>
          </w:tcPr>
          <w:p w14:paraId="7CEE00A9" w14:textId="0373B467" w:rsidR="006B6695" w:rsidRPr="00DB0175" w:rsidRDefault="005E3DE5" w:rsidP="0AB1EE1A">
            <w:pPr>
              <w:rPr>
                <w:rFonts w:ascii="Times New Roman" w:hAnsi="Times New Roman"/>
                <w:i/>
                <w:iCs/>
                <w:lang w:val="en-US"/>
              </w:rPr>
            </w:pPr>
            <w:r w:rsidRPr="00DB0175">
              <w:rPr>
                <w:rFonts w:ascii="Times New Roman" w:hAnsi="Times New Roman"/>
                <w:i/>
                <w:iCs/>
                <w:lang w:val="en-US"/>
              </w:rPr>
              <w:t>1</w:t>
            </w:r>
            <w:r w:rsidR="00AF1D02" w:rsidRPr="00DB0175">
              <w:rPr>
                <w:rFonts w:ascii="Times New Roman" w:hAnsi="Times New Roman"/>
                <w:i/>
                <w:iCs/>
                <w:lang w:val="en-US"/>
              </w:rPr>
              <w:t>5</w:t>
            </w:r>
            <w:r w:rsidRPr="00DB0175">
              <w:rPr>
                <w:rFonts w:ascii="Times New Roman" w:hAnsi="Times New Roman"/>
                <w:i/>
                <w:iCs/>
                <w:lang w:val="en-US"/>
              </w:rPr>
              <w:t>0°</w:t>
            </w:r>
          </w:p>
        </w:tc>
        <w:tc>
          <w:tcPr>
            <w:tcW w:w="990" w:type="dxa"/>
          </w:tcPr>
          <w:p w14:paraId="7CEE00AA" w14:textId="5876379C" w:rsidR="006B6695" w:rsidRPr="00DB0175" w:rsidRDefault="00AD3E6D" w:rsidP="00C10F60">
            <w:pPr>
              <w:rPr>
                <w:rFonts w:ascii="Times New Roman" w:hAnsi="Times New Roman"/>
                <w:i/>
                <w:lang w:val="en-US"/>
              </w:rPr>
            </w:pPr>
            <w:r w:rsidRPr="00DB0175">
              <w:rPr>
                <w:rFonts w:ascii="Times New Roman" w:hAnsi="Times New Roman"/>
                <w:i/>
                <w:lang w:val="en-US"/>
              </w:rPr>
              <w:t>Celsius</w:t>
            </w:r>
          </w:p>
        </w:tc>
        <w:tc>
          <w:tcPr>
            <w:tcW w:w="7650" w:type="dxa"/>
          </w:tcPr>
          <w:p w14:paraId="7CEE00AB" w14:textId="31B30289" w:rsidR="006B6695" w:rsidRPr="00DB0175" w:rsidRDefault="00AF1D02" w:rsidP="0AB1EE1A">
            <w:pPr>
              <w:rPr>
                <w:rFonts w:ascii="Times New Roman" w:hAnsi="Times New Roman"/>
                <w:i/>
                <w:iCs/>
                <w:lang w:val="en-US"/>
              </w:rPr>
            </w:pPr>
            <w:r w:rsidRPr="00DB0175">
              <w:rPr>
                <w:rFonts w:ascii="Times New Roman" w:hAnsi="Times New Roman"/>
                <w:i/>
                <w:iCs/>
                <w:lang w:val="en-US"/>
              </w:rPr>
              <w:t>Board will be tested with a temperature sensor to detect temperatures outside the range</w:t>
            </w:r>
          </w:p>
        </w:tc>
      </w:tr>
      <w:tr w:rsidR="00B14A40" w:rsidRPr="00DB0175" w14:paraId="7CEE00B3" w14:textId="77777777" w:rsidTr="006A2F5D">
        <w:tc>
          <w:tcPr>
            <w:tcW w:w="1885" w:type="dxa"/>
          </w:tcPr>
          <w:p w14:paraId="7CEE00AD" w14:textId="554BBA68" w:rsidR="00085BF4" w:rsidRPr="00DB0175" w:rsidRDefault="00AF1D02" w:rsidP="0AB1EE1A">
            <w:pPr>
              <w:rPr>
                <w:rFonts w:ascii="Times New Roman" w:hAnsi="Times New Roman"/>
                <w:i/>
                <w:iCs/>
                <w:lang w:val="en-US"/>
              </w:rPr>
            </w:pPr>
            <w:r w:rsidRPr="00DB0175">
              <w:rPr>
                <w:rFonts w:ascii="Times New Roman" w:hAnsi="Times New Roman"/>
                <w:i/>
                <w:iCs/>
                <w:lang w:val="en-US"/>
              </w:rPr>
              <w:t>Click</w:t>
            </w:r>
            <w:r w:rsidR="005E1735" w:rsidRPr="00DB0175">
              <w:rPr>
                <w:rFonts w:ascii="Times New Roman" w:hAnsi="Times New Roman"/>
                <w:i/>
                <w:iCs/>
                <w:lang w:val="en-US"/>
              </w:rPr>
              <w:t xml:space="preserve"> Sockets</w:t>
            </w:r>
            <w:r w:rsidR="0015013E" w:rsidRPr="00DB0175">
              <w:rPr>
                <w:rFonts w:ascii="Times New Roman" w:hAnsi="Times New Roman"/>
                <w:i/>
                <w:iCs/>
                <w:lang w:val="en-US"/>
              </w:rPr>
              <w:t xml:space="preserve"> work for any Click</w:t>
            </w:r>
          </w:p>
        </w:tc>
        <w:tc>
          <w:tcPr>
            <w:tcW w:w="1800" w:type="dxa"/>
          </w:tcPr>
          <w:p w14:paraId="7CEE00AE" w14:textId="118BF21B" w:rsidR="00085BF4" w:rsidRPr="00DB0175" w:rsidRDefault="005E1735" w:rsidP="0AB1EE1A">
            <w:pPr>
              <w:rPr>
                <w:rFonts w:ascii="Times New Roman" w:hAnsi="Times New Roman"/>
                <w:i/>
                <w:iCs/>
                <w:lang w:val="en-US"/>
              </w:rPr>
            </w:pPr>
            <w:r w:rsidRPr="00DB0175">
              <w:rPr>
                <w:rFonts w:ascii="Times New Roman" w:hAnsi="Times New Roman"/>
                <w:i/>
                <w:iCs/>
                <w:lang w:val="en-US"/>
              </w:rPr>
              <w:t xml:space="preserve">PCB is </w:t>
            </w:r>
            <w:r w:rsidR="00E64167" w:rsidRPr="00DB0175">
              <w:rPr>
                <w:rFonts w:ascii="Times New Roman" w:hAnsi="Times New Roman"/>
                <w:i/>
                <w:iCs/>
                <w:lang w:val="en-US"/>
              </w:rPr>
              <w:t>on</w:t>
            </w:r>
          </w:p>
        </w:tc>
        <w:tc>
          <w:tcPr>
            <w:tcW w:w="810" w:type="dxa"/>
          </w:tcPr>
          <w:p w14:paraId="7CEE00AF" w14:textId="553B1DCB" w:rsidR="00085BF4" w:rsidRPr="00DB0175" w:rsidRDefault="0015013E" w:rsidP="00C10F60">
            <w:pPr>
              <w:rPr>
                <w:rFonts w:ascii="Times New Roman" w:hAnsi="Times New Roman"/>
                <w:i/>
                <w:lang w:val="en-US"/>
              </w:rPr>
            </w:pPr>
            <w:r w:rsidRPr="00DB0175">
              <w:rPr>
                <w:rFonts w:ascii="Times New Roman" w:hAnsi="Times New Roman"/>
                <w:i/>
                <w:lang w:val="en-US"/>
              </w:rPr>
              <w:t>2</w:t>
            </w:r>
          </w:p>
        </w:tc>
        <w:tc>
          <w:tcPr>
            <w:tcW w:w="720" w:type="dxa"/>
          </w:tcPr>
          <w:p w14:paraId="7CEE00B0" w14:textId="1967BC9B" w:rsidR="00085BF4" w:rsidRPr="00DB0175" w:rsidRDefault="0015013E" w:rsidP="3176F0C0">
            <w:pPr>
              <w:rPr>
                <w:rFonts w:ascii="Times New Roman" w:hAnsi="Times New Roman"/>
                <w:i/>
                <w:iCs/>
                <w:lang w:val="en-US"/>
              </w:rPr>
            </w:pPr>
            <w:r w:rsidRPr="00DB0175">
              <w:rPr>
                <w:rFonts w:ascii="Times New Roman" w:hAnsi="Times New Roman"/>
                <w:i/>
                <w:iCs/>
                <w:lang w:val="en-US"/>
              </w:rPr>
              <w:t>3</w:t>
            </w:r>
          </w:p>
        </w:tc>
        <w:tc>
          <w:tcPr>
            <w:tcW w:w="990" w:type="dxa"/>
          </w:tcPr>
          <w:p w14:paraId="7CEE00B1" w14:textId="2FCDDA11" w:rsidR="00085BF4" w:rsidRPr="00DB0175" w:rsidRDefault="0015013E" w:rsidP="0AB1EE1A">
            <w:pPr>
              <w:rPr>
                <w:rFonts w:ascii="Times New Roman" w:hAnsi="Times New Roman"/>
                <w:i/>
                <w:iCs/>
                <w:lang w:val="en-US"/>
              </w:rPr>
            </w:pPr>
            <w:r w:rsidRPr="00DB0175">
              <w:rPr>
                <w:rFonts w:ascii="Times New Roman" w:hAnsi="Times New Roman"/>
                <w:i/>
                <w:iCs/>
                <w:lang w:val="en-US"/>
              </w:rPr>
              <w:t>Clicks</w:t>
            </w:r>
          </w:p>
        </w:tc>
        <w:tc>
          <w:tcPr>
            <w:tcW w:w="7650" w:type="dxa"/>
          </w:tcPr>
          <w:p w14:paraId="7CEE00B2" w14:textId="07D40B0D" w:rsidR="00085BF4" w:rsidRPr="00DB0175" w:rsidRDefault="00915D78" w:rsidP="0AB1EE1A">
            <w:pPr>
              <w:rPr>
                <w:rFonts w:ascii="Times New Roman" w:hAnsi="Times New Roman"/>
                <w:i/>
                <w:iCs/>
                <w:lang w:val="en-US"/>
              </w:rPr>
            </w:pPr>
            <w:r w:rsidRPr="00DB0175">
              <w:rPr>
                <w:rFonts w:ascii="Times New Roman" w:hAnsi="Times New Roman"/>
                <w:i/>
                <w:iCs/>
                <w:lang w:val="en-US"/>
              </w:rPr>
              <w:t>Each socket in PCB will be tested with at least 2 Clicks</w:t>
            </w:r>
            <w:r w:rsidR="004539B6" w:rsidRPr="00DB0175">
              <w:rPr>
                <w:rFonts w:ascii="Times New Roman" w:hAnsi="Times New Roman"/>
                <w:i/>
                <w:iCs/>
                <w:lang w:val="en-US"/>
              </w:rPr>
              <w:t>. The connection must be recognized by the FRDM-KL46Z which must receive a sensor reading.</w:t>
            </w:r>
          </w:p>
        </w:tc>
      </w:tr>
      <w:tr w:rsidR="00B14A40" w:rsidRPr="00DB0175" w14:paraId="7CEE00BB" w14:textId="77777777" w:rsidTr="006A2F5D">
        <w:tc>
          <w:tcPr>
            <w:tcW w:w="1885" w:type="dxa"/>
          </w:tcPr>
          <w:p w14:paraId="7CEE00B4" w14:textId="7041A9F7" w:rsidR="00085BF4" w:rsidRPr="00DB0175" w:rsidRDefault="00AA39D1" w:rsidP="0AB1EE1A">
            <w:pPr>
              <w:rPr>
                <w:rFonts w:ascii="Times New Roman" w:hAnsi="Times New Roman"/>
                <w:i/>
                <w:iCs/>
                <w:lang w:val="en-US"/>
              </w:rPr>
            </w:pPr>
            <w:r w:rsidRPr="00DB0175">
              <w:rPr>
                <w:rFonts w:ascii="Times New Roman" w:hAnsi="Times New Roman"/>
                <w:i/>
                <w:iCs/>
                <w:lang w:val="en-US"/>
              </w:rPr>
              <w:t>Click</w:t>
            </w:r>
            <w:r w:rsidR="00156750" w:rsidRPr="00DB0175">
              <w:rPr>
                <w:rFonts w:ascii="Times New Roman" w:hAnsi="Times New Roman"/>
                <w:i/>
                <w:iCs/>
                <w:lang w:val="en-US"/>
              </w:rPr>
              <w:t xml:space="preserve"> sensor functionality</w:t>
            </w:r>
          </w:p>
        </w:tc>
        <w:tc>
          <w:tcPr>
            <w:tcW w:w="1800" w:type="dxa"/>
          </w:tcPr>
          <w:p w14:paraId="01AAEC83" w14:textId="77777777" w:rsidR="006B6695" w:rsidRPr="00DB0175" w:rsidRDefault="00451233" w:rsidP="0AB1EE1A">
            <w:pPr>
              <w:rPr>
                <w:rFonts w:ascii="Times New Roman" w:hAnsi="Times New Roman"/>
                <w:i/>
                <w:iCs/>
                <w:lang w:val="en-US"/>
              </w:rPr>
            </w:pPr>
            <w:r w:rsidRPr="00DB0175">
              <w:rPr>
                <w:rFonts w:ascii="Times New Roman" w:hAnsi="Times New Roman"/>
                <w:i/>
                <w:iCs/>
                <w:lang w:val="en-US"/>
              </w:rPr>
              <w:t>Each Click is powered on and placed on a breadboard</w:t>
            </w:r>
          </w:p>
          <w:p w14:paraId="7CEE00B6" w14:textId="2D466C06" w:rsidR="00B24A82" w:rsidRPr="00DB0175" w:rsidRDefault="00B24A82" w:rsidP="0AB1EE1A">
            <w:pPr>
              <w:rPr>
                <w:rFonts w:ascii="Times New Roman" w:hAnsi="Times New Roman"/>
                <w:i/>
                <w:iCs/>
                <w:lang w:val="en-US"/>
              </w:rPr>
            </w:pPr>
          </w:p>
        </w:tc>
        <w:tc>
          <w:tcPr>
            <w:tcW w:w="810" w:type="dxa"/>
          </w:tcPr>
          <w:p w14:paraId="7CEE00B7" w14:textId="0CA62A59" w:rsidR="00085BF4" w:rsidRPr="00DB0175" w:rsidRDefault="00451233" w:rsidP="3176F0C0">
            <w:pPr>
              <w:rPr>
                <w:rFonts w:ascii="Times New Roman" w:hAnsi="Times New Roman"/>
                <w:i/>
                <w:iCs/>
                <w:lang w:val="en-US"/>
              </w:rPr>
            </w:pPr>
            <w:r w:rsidRPr="00DB0175">
              <w:rPr>
                <w:rFonts w:ascii="Times New Roman" w:hAnsi="Times New Roman"/>
                <w:i/>
                <w:iCs/>
                <w:lang w:val="en-US"/>
              </w:rPr>
              <w:t>10</w:t>
            </w:r>
          </w:p>
        </w:tc>
        <w:tc>
          <w:tcPr>
            <w:tcW w:w="720" w:type="dxa"/>
          </w:tcPr>
          <w:p w14:paraId="7CEE00B8" w14:textId="50A5628F" w:rsidR="00085BF4" w:rsidRPr="00DB0175" w:rsidRDefault="00BA61CC" w:rsidP="00C10F60">
            <w:pPr>
              <w:rPr>
                <w:rFonts w:ascii="Times New Roman" w:hAnsi="Times New Roman"/>
                <w:i/>
                <w:lang w:val="en-US"/>
              </w:rPr>
            </w:pPr>
            <w:r w:rsidRPr="00DB0175">
              <w:rPr>
                <w:rFonts w:ascii="Times New Roman" w:hAnsi="Times New Roman"/>
                <w:i/>
                <w:lang w:val="en-US"/>
              </w:rPr>
              <w:t>10</w:t>
            </w:r>
          </w:p>
        </w:tc>
        <w:tc>
          <w:tcPr>
            <w:tcW w:w="990" w:type="dxa"/>
          </w:tcPr>
          <w:p w14:paraId="7CEE00B9" w14:textId="69FFA25D" w:rsidR="00085BF4" w:rsidRPr="00DB0175" w:rsidRDefault="00BA61CC" w:rsidP="0AB1EE1A">
            <w:pPr>
              <w:rPr>
                <w:rFonts w:ascii="Times New Roman" w:hAnsi="Times New Roman"/>
                <w:i/>
                <w:iCs/>
                <w:lang w:val="en-US"/>
              </w:rPr>
            </w:pPr>
            <w:r w:rsidRPr="00DB0175">
              <w:rPr>
                <w:rFonts w:ascii="Times New Roman" w:hAnsi="Times New Roman"/>
                <w:i/>
                <w:iCs/>
                <w:lang w:val="en-US"/>
              </w:rPr>
              <w:t>Click</w:t>
            </w:r>
          </w:p>
        </w:tc>
        <w:tc>
          <w:tcPr>
            <w:tcW w:w="7650" w:type="dxa"/>
          </w:tcPr>
          <w:p w14:paraId="7CEE00BA" w14:textId="6BC7B338" w:rsidR="00085BF4" w:rsidRPr="00DB0175" w:rsidRDefault="00BA61CC" w:rsidP="0AB1EE1A">
            <w:pPr>
              <w:rPr>
                <w:rFonts w:ascii="Times New Roman" w:hAnsi="Times New Roman"/>
                <w:i/>
                <w:iCs/>
                <w:lang w:val="en-US"/>
              </w:rPr>
            </w:pPr>
            <w:r w:rsidRPr="00DB0175">
              <w:rPr>
                <w:rFonts w:ascii="Times New Roman" w:hAnsi="Times New Roman"/>
                <w:i/>
                <w:iCs/>
                <w:lang w:val="en-US"/>
              </w:rPr>
              <w:t>Each Click will be tested for output on a breadboard before being connected to the main board. It must send a signal</w:t>
            </w:r>
            <w:r w:rsidR="00FB64E7" w:rsidRPr="00DB0175">
              <w:rPr>
                <w:rFonts w:ascii="Times New Roman" w:hAnsi="Times New Roman"/>
                <w:i/>
                <w:iCs/>
                <w:lang w:val="en-US"/>
              </w:rPr>
              <w:t xml:space="preserve"> according to the type of interface it uses.</w:t>
            </w:r>
          </w:p>
        </w:tc>
      </w:tr>
      <w:tr w:rsidR="00B14A40" w:rsidRPr="00DB0175" w14:paraId="7CEE00C2" w14:textId="77777777" w:rsidTr="006A2F5D">
        <w:tc>
          <w:tcPr>
            <w:tcW w:w="1885" w:type="dxa"/>
          </w:tcPr>
          <w:p w14:paraId="7CEE00BC" w14:textId="2EC48A2B" w:rsidR="00085BF4" w:rsidRPr="00DB0175" w:rsidRDefault="00FB64E7" w:rsidP="0AB1EE1A">
            <w:pPr>
              <w:rPr>
                <w:rFonts w:ascii="Times New Roman" w:hAnsi="Times New Roman"/>
                <w:i/>
                <w:iCs/>
                <w:lang w:val="en-US"/>
              </w:rPr>
            </w:pPr>
            <w:r w:rsidRPr="00DB0175">
              <w:rPr>
                <w:rFonts w:ascii="Times New Roman" w:hAnsi="Times New Roman"/>
                <w:i/>
                <w:iCs/>
                <w:lang w:val="en-US"/>
              </w:rPr>
              <w:t>FRDM-KL46Z Functionality</w:t>
            </w:r>
          </w:p>
        </w:tc>
        <w:tc>
          <w:tcPr>
            <w:tcW w:w="1800" w:type="dxa"/>
          </w:tcPr>
          <w:p w14:paraId="7CEE00BD" w14:textId="668C3E7F" w:rsidR="00085BF4" w:rsidRPr="00DB0175" w:rsidRDefault="00B24A82" w:rsidP="0AB1EE1A">
            <w:pPr>
              <w:rPr>
                <w:rFonts w:ascii="Times New Roman" w:hAnsi="Times New Roman"/>
                <w:i/>
                <w:iCs/>
                <w:lang w:val="en-US"/>
              </w:rPr>
            </w:pPr>
            <w:r w:rsidRPr="00DB0175">
              <w:rPr>
                <w:rFonts w:ascii="Times New Roman" w:hAnsi="Times New Roman"/>
                <w:i/>
                <w:iCs/>
                <w:lang w:val="en-US"/>
              </w:rPr>
              <w:t>FRDM-KL46Z is on and placed on a breadboard.</w:t>
            </w:r>
          </w:p>
        </w:tc>
        <w:tc>
          <w:tcPr>
            <w:tcW w:w="810" w:type="dxa"/>
          </w:tcPr>
          <w:p w14:paraId="7CEE00BE" w14:textId="0A814D64" w:rsidR="00085BF4" w:rsidRPr="00DB0175" w:rsidRDefault="006A2F5D" w:rsidP="3176F0C0">
            <w:pPr>
              <w:rPr>
                <w:rFonts w:ascii="Times New Roman" w:hAnsi="Times New Roman"/>
                <w:i/>
                <w:iCs/>
                <w:lang w:val="en-US"/>
              </w:rPr>
            </w:pPr>
            <w:r w:rsidRPr="00DB0175">
              <w:rPr>
                <w:rFonts w:ascii="Times New Roman" w:hAnsi="Times New Roman"/>
                <w:i/>
                <w:iCs/>
                <w:lang w:val="en-US"/>
              </w:rPr>
              <w:t>20</w:t>
            </w:r>
          </w:p>
        </w:tc>
        <w:tc>
          <w:tcPr>
            <w:tcW w:w="720" w:type="dxa"/>
          </w:tcPr>
          <w:p w14:paraId="7CEE00BF" w14:textId="5F8D2340" w:rsidR="00085BF4" w:rsidRPr="00DB0175" w:rsidRDefault="006A2F5D" w:rsidP="3176F0C0">
            <w:pPr>
              <w:rPr>
                <w:rFonts w:ascii="Times New Roman" w:hAnsi="Times New Roman"/>
                <w:i/>
                <w:iCs/>
                <w:lang w:val="en-US"/>
              </w:rPr>
            </w:pPr>
            <w:r w:rsidRPr="00DB0175">
              <w:rPr>
                <w:rFonts w:ascii="Times New Roman" w:hAnsi="Times New Roman"/>
                <w:i/>
                <w:iCs/>
                <w:lang w:val="en-US"/>
              </w:rPr>
              <w:t>30</w:t>
            </w:r>
          </w:p>
        </w:tc>
        <w:tc>
          <w:tcPr>
            <w:tcW w:w="990" w:type="dxa"/>
          </w:tcPr>
          <w:p w14:paraId="7CEE00C0" w14:textId="02F44E78" w:rsidR="00085BF4" w:rsidRPr="00DB0175" w:rsidRDefault="006A2F5D" w:rsidP="0AB1EE1A">
            <w:pPr>
              <w:rPr>
                <w:rFonts w:ascii="Times New Roman" w:hAnsi="Times New Roman"/>
                <w:i/>
                <w:iCs/>
                <w:lang w:val="en-US"/>
              </w:rPr>
            </w:pPr>
            <w:r w:rsidRPr="00DB0175">
              <w:rPr>
                <w:rFonts w:ascii="Times New Roman" w:hAnsi="Times New Roman"/>
                <w:i/>
                <w:iCs/>
                <w:lang w:val="en-US"/>
              </w:rPr>
              <w:t>Pins</w:t>
            </w:r>
          </w:p>
        </w:tc>
        <w:tc>
          <w:tcPr>
            <w:tcW w:w="7650" w:type="dxa"/>
          </w:tcPr>
          <w:p w14:paraId="7CEE00C1" w14:textId="19F141C8" w:rsidR="00085BF4" w:rsidRPr="00DB0175" w:rsidRDefault="006A2F5D" w:rsidP="0AB1EE1A">
            <w:pPr>
              <w:rPr>
                <w:rFonts w:ascii="Times New Roman" w:hAnsi="Times New Roman"/>
                <w:i/>
                <w:iCs/>
                <w:lang w:val="en-US"/>
              </w:rPr>
            </w:pPr>
            <w:r w:rsidRPr="00DB0175">
              <w:rPr>
                <w:rFonts w:ascii="Times New Roman" w:hAnsi="Times New Roman"/>
                <w:i/>
                <w:iCs/>
                <w:lang w:val="en-US"/>
              </w:rPr>
              <w:t xml:space="preserve">The </w:t>
            </w:r>
            <w:r w:rsidR="00011CF5" w:rsidRPr="00DB0175">
              <w:rPr>
                <w:rFonts w:ascii="Times New Roman" w:hAnsi="Times New Roman"/>
                <w:i/>
                <w:iCs/>
                <w:lang w:val="en-US"/>
              </w:rPr>
              <w:t>p</w:t>
            </w:r>
            <w:r w:rsidRPr="00DB0175">
              <w:rPr>
                <w:rFonts w:ascii="Times New Roman" w:hAnsi="Times New Roman"/>
                <w:i/>
                <w:iCs/>
                <w:lang w:val="en-US"/>
              </w:rPr>
              <w:t>ins on the FRDM-KL46Z will be tested</w:t>
            </w:r>
            <w:r w:rsidR="003B514E" w:rsidRPr="00DB0175">
              <w:rPr>
                <w:rFonts w:ascii="Times New Roman" w:hAnsi="Times New Roman"/>
                <w:i/>
                <w:iCs/>
                <w:lang w:val="en-US"/>
              </w:rPr>
              <w:t xml:space="preserve"> with an Mbed program that will turn on a flag each time a pin receives a signal.</w:t>
            </w:r>
          </w:p>
        </w:tc>
      </w:tr>
    </w:tbl>
    <w:p w14:paraId="7CEE00C3" w14:textId="77777777" w:rsidR="00085BF4" w:rsidRPr="00DB0175" w:rsidRDefault="00085BF4" w:rsidP="00085BF4">
      <w:pPr>
        <w:rPr>
          <w:rFonts w:ascii="Times New Roman" w:hAnsi="Times New Roman"/>
          <w:i/>
          <w:lang w:val="en-US"/>
        </w:rPr>
      </w:pPr>
    </w:p>
    <w:p w14:paraId="7CEE00C4" w14:textId="77777777" w:rsidR="00085BF4" w:rsidRPr="00DB0175" w:rsidRDefault="00085BF4" w:rsidP="00085BF4">
      <w:pPr>
        <w:rPr>
          <w:rFonts w:ascii="Times New Roman" w:hAnsi="Times New Roman"/>
          <w:i/>
          <w:lang w:val="en-US"/>
        </w:rPr>
      </w:pPr>
    </w:p>
    <w:p w14:paraId="7CEE00C5" w14:textId="77777777" w:rsidR="00085BF4" w:rsidRPr="00DB0175" w:rsidRDefault="00085BF4" w:rsidP="00085BF4">
      <w:pPr>
        <w:rPr>
          <w:rFonts w:ascii="Times New Roman" w:hAnsi="Times New Roman"/>
          <w:lang w:val="en-US"/>
        </w:rPr>
      </w:pPr>
    </w:p>
    <w:p w14:paraId="7CEE00C6" w14:textId="77777777" w:rsidR="006B6695" w:rsidRPr="00DB0175" w:rsidRDefault="006B6695" w:rsidP="006B6695">
      <w:pPr>
        <w:rPr>
          <w:rFonts w:ascii="Times New Roman" w:hAnsi="Times New Roman"/>
          <w:i/>
          <w:lang w:val="en-US"/>
        </w:rPr>
      </w:pPr>
    </w:p>
    <w:tbl>
      <w:tblPr>
        <w:tblStyle w:val="TableGrid"/>
        <w:tblW w:w="0" w:type="auto"/>
        <w:tblLayout w:type="fixed"/>
        <w:tblLook w:val="04A0" w:firstRow="1" w:lastRow="0" w:firstColumn="1" w:lastColumn="0" w:noHBand="0" w:noVBand="1"/>
      </w:tblPr>
      <w:tblGrid>
        <w:gridCol w:w="2515"/>
        <w:gridCol w:w="6210"/>
        <w:gridCol w:w="5130"/>
      </w:tblGrid>
      <w:tr w:rsidR="00B14A40" w:rsidRPr="00DB0175" w14:paraId="7CEE00C8" w14:textId="77777777" w:rsidTr="0AB1EE1A">
        <w:tc>
          <w:tcPr>
            <w:tcW w:w="13855" w:type="dxa"/>
            <w:gridSpan w:val="3"/>
          </w:tcPr>
          <w:p w14:paraId="7CEE00C7" w14:textId="5241717A" w:rsidR="006B6695" w:rsidRPr="00DB0175" w:rsidRDefault="0AB1EE1A" w:rsidP="0AB1EE1A">
            <w:pPr>
              <w:jc w:val="center"/>
              <w:rPr>
                <w:rFonts w:ascii="Times New Roman" w:hAnsi="Times New Roman"/>
                <w:b/>
                <w:bCs/>
                <w:i/>
                <w:iCs/>
                <w:lang w:val="en-US"/>
              </w:rPr>
            </w:pPr>
            <w:r w:rsidRPr="00DB0175">
              <w:rPr>
                <w:rFonts w:ascii="Times New Roman" w:hAnsi="Times New Roman"/>
                <w:b/>
                <w:bCs/>
                <w:i/>
                <w:iCs/>
                <w:lang w:val="en-US"/>
              </w:rPr>
              <w:t>Software Performance Parameters</w:t>
            </w:r>
          </w:p>
        </w:tc>
      </w:tr>
      <w:tr w:rsidR="00B14A40" w:rsidRPr="00DB0175" w14:paraId="7CEE00CC" w14:textId="77777777" w:rsidTr="0AB1EE1A">
        <w:tc>
          <w:tcPr>
            <w:tcW w:w="2515" w:type="dxa"/>
          </w:tcPr>
          <w:p w14:paraId="7CEE00C9" w14:textId="77777777" w:rsidR="007B3A1A" w:rsidRPr="00DB0175" w:rsidRDefault="0AB1EE1A" w:rsidP="0AB1EE1A">
            <w:pPr>
              <w:rPr>
                <w:rFonts w:ascii="Times New Roman" w:hAnsi="Times New Roman"/>
                <w:b/>
                <w:bCs/>
                <w:i/>
                <w:iCs/>
                <w:lang w:val="en-US"/>
              </w:rPr>
            </w:pPr>
            <w:r w:rsidRPr="00DB0175">
              <w:rPr>
                <w:rFonts w:ascii="Times New Roman" w:hAnsi="Times New Roman"/>
                <w:b/>
                <w:bCs/>
                <w:i/>
                <w:iCs/>
                <w:lang w:val="en-US"/>
              </w:rPr>
              <w:t>Function</w:t>
            </w:r>
          </w:p>
        </w:tc>
        <w:tc>
          <w:tcPr>
            <w:tcW w:w="6210" w:type="dxa"/>
          </w:tcPr>
          <w:p w14:paraId="7CEE00CA" w14:textId="77777777" w:rsidR="007B3A1A" w:rsidRPr="00DB0175" w:rsidRDefault="0AB1EE1A" w:rsidP="0AB1EE1A">
            <w:pPr>
              <w:rPr>
                <w:rFonts w:ascii="Times New Roman" w:hAnsi="Times New Roman"/>
                <w:b/>
                <w:bCs/>
                <w:i/>
                <w:iCs/>
                <w:lang w:val="en-US"/>
              </w:rPr>
            </w:pPr>
            <w:r w:rsidRPr="00DB0175">
              <w:rPr>
                <w:rFonts w:ascii="Times New Roman" w:hAnsi="Times New Roman"/>
                <w:b/>
                <w:bCs/>
                <w:i/>
                <w:iCs/>
                <w:lang w:val="en-US"/>
              </w:rPr>
              <w:t>Description</w:t>
            </w:r>
          </w:p>
        </w:tc>
        <w:tc>
          <w:tcPr>
            <w:tcW w:w="5130" w:type="dxa"/>
          </w:tcPr>
          <w:p w14:paraId="7CEE00CB" w14:textId="77777777" w:rsidR="007B3A1A" w:rsidRPr="00DB0175" w:rsidRDefault="0AB1EE1A" w:rsidP="0AB1EE1A">
            <w:pPr>
              <w:rPr>
                <w:rFonts w:ascii="Times New Roman" w:hAnsi="Times New Roman"/>
                <w:b/>
                <w:bCs/>
                <w:i/>
                <w:iCs/>
                <w:lang w:val="en-US"/>
              </w:rPr>
            </w:pPr>
            <w:r w:rsidRPr="00DB0175">
              <w:rPr>
                <w:rFonts w:ascii="Times New Roman" w:hAnsi="Times New Roman"/>
                <w:b/>
                <w:bCs/>
                <w:i/>
                <w:iCs/>
                <w:lang w:val="en-US"/>
              </w:rPr>
              <w:t>How Tested</w:t>
            </w:r>
          </w:p>
        </w:tc>
      </w:tr>
      <w:tr w:rsidR="00B14A40" w:rsidRPr="00DB0175" w14:paraId="7CEE00D0" w14:textId="77777777" w:rsidTr="0AB1EE1A">
        <w:tc>
          <w:tcPr>
            <w:tcW w:w="2515" w:type="dxa"/>
          </w:tcPr>
          <w:p w14:paraId="7CEE00CD" w14:textId="77777777" w:rsidR="007B3A1A" w:rsidRPr="00DB0175" w:rsidRDefault="0AB1EE1A" w:rsidP="0AB1EE1A">
            <w:pPr>
              <w:rPr>
                <w:rFonts w:ascii="Times New Roman" w:hAnsi="Times New Roman"/>
                <w:i/>
                <w:iCs/>
                <w:lang w:val="en-US"/>
              </w:rPr>
            </w:pPr>
            <w:r w:rsidRPr="00DB0175">
              <w:rPr>
                <w:rFonts w:ascii="Times New Roman" w:hAnsi="Times New Roman"/>
                <w:i/>
                <w:iCs/>
              </w:rPr>
              <w:t>New releases</w:t>
            </w:r>
          </w:p>
        </w:tc>
        <w:tc>
          <w:tcPr>
            <w:tcW w:w="6210" w:type="dxa"/>
          </w:tcPr>
          <w:p w14:paraId="7CEE00CE" w14:textId="614545D5" w:rsidR="007B3A1A" w:rsidRPr="00DB0175" w:rsidRDefault="0AB1EE1A" w:rsidP="0AB1EE1A">
            <w:pPr>
              <w:rPr>
                <w:rFonts w:ascii="Times New Roman" w:hAnsi="Times New Roman"/>
                <w:i/>
                <w:iCs/>
                <w:lang w:val="en-US"/>
              </w:rPr>
            </w:pPr>
            <w:r w:rsidRPr="00DB0175">
              <w:rPr>
                <w:rFonts w:ascii="Times New Roman" w:hAnsi="Times New Roman"/>
                <w:i/>
                <w:iCs/>
              </w:rPr>
              <w:t xml:space="preserve">When a new/updated version or release of the software is released, the </w:t>
            </w:r>
            <w:r w:rsidR="00011CF5" w:rsidRPr="00DB0175">
              <w:rPr>
                <w:rFonts w:ascii="Times New Roman" w:hAnsi="Times New Roman"/>
                <w:i/>
                <w:iCs/>
              </w:rPr>
              <w:t>website will post an update</w:t>
            </w:r>
            <w:r w:rsidRPr="00DB0175">
              <w:rPr>
                <w:rFonts w:ascii="Times New Roman" w:hAnsi="Times New Roman"/>
                <w:i/>
                <w:iCs/>
              </w:rPr>
              <w:t xml:space="preserve"> should be notified. </w:t>
            </w:r>
          </w:p>
        </w:tc>
        <w:tc>
          <w:tcPr>
            <w:tcW w:w="5130" w:type="dxa"/>
          </w:tcPr>
          <w:p w14:paraId="7CEE00CF" w14:textId="3DC0583D" w:rsidR="007B3A1A" w:rsidRPr="00DB0175" w:rsidRDefault="00011CF5" w:rsidP="0AB1EE1A">
            <w:pPr>
              <w:rPr>
                <w:rFonts w:ascii="Times New Roman" w:hAnsi="Times New Roman"/>
                <w:i/>
                <w:iCs/>
                <w:lang w:val="en-US"/>
              </w:rPr>
            </w:pPr>
            <w:r w:rsidRPr="00DB0175">
              <w:rPr>
                <w:rFonts w:ascii="Times New Roman" w:hAnsi="Times New Roman"/>
                <w:i/>
                <w:iCs/>
                <w:lang w:val="en-US"/>
              </w:rPr>
              <w:t>Include latest version tab</w:t>
            </w:r>
            <w:r w:rsidR="00DE5763" w:rsidRPr="00DB0175">
              <w:rPr>
                <w:rFonts w:ascii="Times New Roman" w:hAnsi="Times New Roman"/>
                <w:i/>
                <w:iCs/>
                <w:lang w:val="en-US"/>
              </w:rPr>
              <w:t xml:space="preserve"> in website and update it with a fake version</w:t>
            </w:r>
          </w:p>
        </w:tc>
      </w:tr>
      <w:tr w:rsidR="00B14A40" w:rsidRPr="00DB0175" w14:paraId="7CEE00D4" w14:textId="77777777" w:rsidTr="0AB1EE1A">
        <w:tc>
          <w:tcPr>
            <w:tcW w:w="2515" w:type="dxa"/>
          </w:tcPr>
          <w:p w14:paraId="7CEE00D1" w14:textId="0410AFBB" w:rsidR="007B3A1A" w:rsidRPr="00DB0175" w:rsidRDefault="00DE5763" w:rsidP="0AB1EE1A">
            <w:pPr>
              <w:rPr>
                <w:rFonts w:ascii="Times New Roman" w:hAnsi="Times New Roman"/>
                <w:i/>
                <w:iCs/>
                <w:lang w:val="en-US"/>
              </w:rPr>
            </w:pPr>
            <w:r w:rsidRPr="00DB0175">
              <w:rPr>
                <w:rFonts w:ascii="Times New Roman" w:hAnsi="Times New Roman"/>
                <w:i/>
                <w:iCs/>
                <w:lang w:val="en-US"/>
              </w:rPr>
              <w:t>Website loading times</w:t>
            </w:r>
          </w:p>
        </w:tc>
        <w:tc>
          <w:tcPr>
            <w:tcW w:w="6210" w:type="dxa"/>
          </w:tcPr>
          <w:p w14:paraId="7CEE00D2" w14:textId="5B7069D6" w:rsidR="007B3A1A" w:rsidRPr="00DB0175" w:rsidRDefault="0AB1EE1A" w:rsidP="0AB1EE1A">
            <w:pPr>
              <w:rPr>
                <w:rFonts w:ascii="Times New Roman" w:hAnsi="Times New Roman"/>
                <w:i/>
                <w:iCs/>
                <w:lang w:val="en-US"/>
              </w:rPr>
            </w:pPr>
            <w:r w:rsidRPr="00DB0175">
              <w:rPr>
                <w:rFonts w:ascii="Times New Roman" w:hAnsi="Times New Roman"/>
                <w:i/>
                <w:iCs/>
                <w:lang w:val="en-US"/>
              </w:rPr>
              <w:t xml:space="preserve">Loads in </w:t>
            </w:r>
            <w:r w:rsidR="00436765" w:rsidRPr="00DB0175">
              <w:rPr>
                <w:rFonts w:ascii="Times New Roman" w:hAnsi="Times New Roman"/>
                <w:i/>
                <w:iCs/>
                <w:lang w:val="en-US"/>
              </w:rPr>
              <w:t>3</w:t>
            </w:r>
            <w:r w:rsidR="00DE5763" w:rsidRPr="00DB0175">
              <w:rPr>
                <w:rFonts w:ascii="Times New Roman" w:hAnsi="Times New Roman"/>
                <w:i/>
                <w:iCs/>
                <w:lang w:val="en-US"/>
              </w:rPr>
              <w:t xml:space="preserve">0 </w:t>
            </w:r>
            <w:r w:rsidRPr="00DB0175">
              <w:rPr>
                <w:rFonts w:ascii="Times New Roman" w:hAnsi="Times New Roman"/>
                <w:i/>
                <w:iCs/>
                <w:lang w:val="en-US"/>
              </w:rPr>
              <w:t>seconds or less</w:t>
            </w:r>
          </w:p>
        </w:tc>
        <w:tc>
          <w:tcPr>
            <w:tcW w:w="5130" w:type="dxa"/>
          </w:tcPr>
          <w:p w14:paraId="7CEE00D3" w14:textId="77777777" w:rsidR="007B3A1A" w:rsidRPr="00DB0175" w:rsidRDefault="0AB1EE1A" w:rsidP="0AB1EE1A">
            <w:pPr>
              <w:rPr>
                <w:rFonts w:ascii="Times New Roman" w:hAnsi="Times New Roman"/>
                <w:i/>
                <w:iCs/>
                <w:lang w:val="en-US"/>
              </w:rPr>
            </w:pPr>
            <w:r w:rsidRPr="00DB0175">
              <w:rPr>
                <w:rFonts w:ascii="Times New Roman" w:hAnsi="Times New Roman"/>
                <w:i/>
                <w:iCs/>
                <w:lang w:val="en-US"/>
              </w:rPr>
              <w:t>Use a timer to measure load time</w:t>
            </w:r>
          </w:p>
        </w:tc>
      </w:tr>
      <w:tr w:rsidR="00B14A40" w:rsidRPr="00DB0175" w14:paraId="7CEE00D8" w14:textId="77777777" w:rsidTr="0AB1EE1A">
        <w:tc>
          <w:tcPr>
            <w:tcW w:w="2515" w:type="dxa"/>
          </w:tcPr>
          <w:p w14:paraId="7CEE00D5" w14:textId="77777777" w:rsidR="007B3A1A" w:rsidRPr="00DB0175" w:rsidRDefault="0AB1EE1A" w:rsidP="0AB1EE1A">
            <w:pPr>
              <w:rPr>
                <w:rFonts w:ascii="Times New Roman" w:hAnsi="Times New Roman"/>
                <w:i/>
                <w:iCs/>
                <w:lang w:val="en-US"/>
              </w:rPr>
            </w:pPr>
            <w:r w:rsidRPr="00DB0175">
              <w:rPr>
                <w:rFonts w:ascii="Times New Roman" w:hAnsi="Times New Roman"/>
                <w:i/>
                <w:iCs/>
                <w:lang w:val="en-US"/>
              </w:rPr>
              <w:t>Memory usage</w:t>
            </w:r>
          </w:p>
        </w:tc>
        <w:tc>
          <w:tcPr>
            <w:tcW w:w="6210" w:type="dxa"/>
          </w:tcPr>
          <w:p w14:paraId="7CEE00D6" w14:textId="4E505995" w:rsidR="007B3A1A" w:rsidRPr="00DB0175" w:rsidRDefault="0AB1EE1A" w:rsidP="0AB1EE1A">
            <w:pPr>
              <w:rPr>
                <w:rFonts w:ascii="Times New Roman" w:hAnsi="Times New Roman"/>
                <w:i/>
                <w:iCs/>
              </w:rPr>
            </w:pPr>
            <w:r w:rsidRPr="00DB0175">
              <w:rPr>
                <w:rFonts w:ascii="Times New Roman" w:hAnsi="Times New Roman"/>
                <w:i/>
                <w:iCs/>
              </w:rPr>
              <w:t xml:space="preserve">The amount of Operating System memory occupied by the application.  </w:t>
            </w:r>
            <w:r w:rsidR="00351BF6" w:rsidRPr="00DB0175">
              <w:rPr>
                <w:rFonts w:ascii="Times New Roman" w:hAnsi="Times New Roman"/>
                <w:i/>
                <w:iCs/>
              </w:rPr>
              <w:t>Target is 1GB, l</w:t>
            </w:r>
            <w:r w:rsidRPr="00DB0175">
              <w:rPr>
                <w:rFonts w:ascii="Times New Roman" w:hAnsi="Times New Roman"/>
                <w:i/>
                <w:iCs/>
              </w:rPr>
              <w:t xml:space="preserve">imit is </w:t>
            </w:r>
            <w:r w:rsidR="00436765" w:rsidRPr="00DB0175">
              <w:rPr>
                <w:rFonts w:ascii="Times New Roman" w:hAnsi="Times New Roman"/>
                <w:i/>
                <w:iCs/>
              </w:rPr>
              <w:t>1</w:t>
            </w:r>
            <w:r w:rsidRPr="00DB0175">
              <w:rPr>
                <w:rFonts w:ascii="Times New Roman" w:hAnsi="Times New Roman"/>
                <w:i/>
                <w:iCs/>
              </w:rPr>
              <w:t>0</w:t>
            </w:r>
            <w:r w:rsidR="00436765" w:rsidRPr="00DB0175">
              <w:rPr>
                <w:rFonts w:ascii="Times New Roman" w:hAnsi="Times New Roman"/>
                <w:i/>
                <w:iCs/>
              </w:rPr>
              <w:t>G</w:t>
            </w:r>
            <w:r w:rsidRPr="00DB0175">
              <w:rPr>
                <w:rFonts w:ascii="Times New Roman" w:hAnsi="Times New Roman"/>
                <w:i/>
                <w:iCs/>
              </w:rPr>
              <w:t>B.</w:t>
            </w:r>
          </w:p>
        </w:tc>
        <w:tc>
          <w:tcPr>
            <w:tcW w:w="5130" w:type="dxa"/>
          </w:tcPr>
          <w:p w14:paraId="7CEE00D7" w14:textId="77777777" w:rsidR="007B3A1A" w:rsidRPr="00DB0175" w:rsidRDefault="0AB1EE1A" w:rsidP="0AB1EE1A">
            <w:pPr>
              <w:rPr>
                <w:rFonts w:ascii="Times New Roman" w:hAnsi="Times New Roman"/>
                <w:i/>
                <w:iCs/>
                <w:lang w:val="en-US"/>
              </w:rPr>
            </w:pPr>
            <w:r w:rsidRPr="00DB0175">
              <w:rPr>
                <w:rFonts w:ascii="Times New Roman" w:hAnsi="Times New Roman"/>
                <w:i/>
                <w:iCs/>
              </w:rPr>
              <w:t>Observations done from the performance log during testing.</w:t>
            </w:r>
          </w:p>
        </w:tc>
      </w:tr>
      <w:tr w:rsidR="00B14A40" w:rsidRPr="00DB0175" w14:paraId="7CEE00DC" w14:textId="77777777" w:rsidTr="0AB1EE1A">
        <w:tc>
          <w:tcPr>
            <w:tcW w:w="2515" w:type="dxa"/>
          </w:tcPr>
          <w:p w14:paraId="7CEE00D9" w14:textId="77777777" w:rsidR="007B3A1A" w:rsidRPr="00DB0175" w:rsidRDefault="0AB1EE1A" w:rsidP="0AB1EE1A">
            <w:pPr>
              <w:rPr>
                <w:rFonts w:ascii="Times New Roman" w:hAnsi="Times New Roman"/>
                <w:i/>
                <w:iCs/>
                <w:lang w:val="en-US"/>
              </w:rPr>
            </w:pPr>
            <w:r w:rsidRPr="00DB0175">
              <w:rPr>
                <w:rFonts w:ascii="Times New Roman" w:hAnsi="Times New Roman"/>
                <w:i/>
                <w:iCs/>
                <w:lang w:val="en-US"/>
              </w:rPr>
              <w:t>System reliability</w:t>
            </w:r>
          </w:p>
        </w:tc>
        <w:tc>
          <w:tcPr>
            <w:tcW w:w="6210" w:type="dxa"/>
          </w:tcPr>
          <w:p w14:paraId="7CEE00DA" w14:textId="77777777" w:rsidR="007B3A1A" w:rsidRPr="00DB0175" w:rsidRDefault="0AB1EE1A" w:rsidP="0AB1EE1A">
            <w:pPr>
              <w:rPr>
                <w:rFonts w:ascii="Times New Roman" w:hAnsi="Times New Roman"/>
                <w:i/>
                <w:iCs/>
                <w:lang w:val="en-US"/>
              </w:rPr>
            </w:pPr>
            <w:r w:rsidRPr="00DB0175">
              <w:rPr>
                <w:rFonts w:ascii="Times New Roman" w:hAnsi="Times New Roman"/>
                <w:i/>
                <w:iCs/>
              </w:rPr>
              <w:t>The reliability that the system gives the right result.</w:t>
            </w:r>
          </w:p>
        </w:tc>
        <w:tc>
          <w:tcPr>
            <w:tcW w:w="5130" w:type="dxa"/>
          </w:tcPr>
          <w:p w14:paraId="7CEE00DB" w14:textId="13872EC2" w:rsidR="007B3A1A" w:rsidRPr="00DB0175" w:rsidRDefault="00E76985" w:rsidP="0AB1EE1A">
            <w:pPr>
              <w:rPr>
                <w:rFonts w:ascii="Times New Roman" w:hAnsi="Times New Roman"/>
                <w:i/>
                <w:iCs/>
                <w:lang w:val="en-US"/>
              </w:rPr>
            </w:pPr>
            <w:r w:rsidRPr="00DB0175">
              <w:rPr>
                <w:rFonts w:ascii="Times New Roman" w:hAnsi="Times New Roman"/>
                <w:i/>
                <w:iCs/>
              </w:rPr>
              <w:t>Feed</w:t>
            </w:r>
            <w:r w:rsidR="0AB1EE1A" w:rsidRPr="00DB0175">
              <w:rPr>
                <w:rFonts w:ascii="Times New Roman" w:hAnsi="Times New Roman"/>
                <w:i/>
                <w:iCs/>
              </w:rPr>
              <w:t xml:space="preserve"> </w:t>
            </w:r>
            <w:r w:rsidRPr="00DB0175">
              <w:rPr>
                <w:rFonts w:ascii="Times New Roman" w:hAnsi="Times New Roman"/>
                <w:i/>
                <w:iCs/>
              </w:rPr>
              <w:t>20</w:t>
            </w:r>
            <w:r w:rsidR="0AB1EE1A" w:rsidRPr="00DB0175">
              <w:rPr>
                <w:rFonts w:ascii="Times New Roman" w:hAnsi="Times New Roman"/>
                <w:i/>
                <w:iCs/>
              </w:rPr>
              <w:t xml:space="preserve"> different </w:t>
            </w:r>
            <w:r w:rsidRPr="00DB0175">
              <w:rPr>
                <w:rFonts w:ascii="Times New Roman" w:hAnsi="Times New Roman"/>
                <w:i/>
                <w:iCs/>
              </w:rPr>
              <w:t>data streams to website</w:t>
            </w:r>
            <w:r w:rsidR="0AB1EE1A" w:rsidRPr="00DB0175">
              <w:rPr>
                <w:rFonts w:ascii="Times New Roman" w:hAnsi="Times New Roman"/>
                <w:i/>
                <w:iCs/>
              </w:rPr>
              <w:t xml:space="preserve"> during testing.</w:t>
            </w:r>
          </w:p>
        </w:tc>
      </w:tr>
      <w:tr w:rsidR="00B14A40" w:rsidRPr="00DB0175" w14:paraId="7CEE00E0" w14:textId="77777777" w:rsidTr="0AB1EE1A">
        <w:tc>
          <w:tcPr>
            <w:tcW w:w="2515" w:type="dxa"/>
          </w:tcPr>
          <w:p w14:paraId="7CEE00DD" w14:textId="2847DE89" w:rsidR="004125E8" w:rsidRPr="00DB0175" w:rsidRDefault="000C431E" w:rsidP="0AB1EE1A">
            <w:pPr>
              <w:rPr>
                <w:rFonts w:ascii="Times New Roman" w:hAnsi="Times New Roman"/>
                <w:i/>
                <w:iCs/>
                <w:lang w:val="en-US"/>
              </w:rPr>
            </w:pPr>
            <w:r w:rsidRPr="00DB0175">
              <w:rPr>
                <w:rFonts w:ascii="Times New Roman" w:hAnsi="Times New Roman"/>
                <w:i/>
                <w:iCs/>
                <w:lang w:val="en-US"/>
              </w:rPr>
              <w:t>Website easy to use</w:t>
            </w:r>
          </w:p>
        </w:tc>
        <w:tc>
          <w:tcPr>
            <w:tcW w:w="6210" w:type="dxa"/>
          </w:tcPr>
          <w:p w14:paraId="7CEE00DE" w14:textId="395DBD47" w:rsidR="004125E8" w:rsidRPr="00DB0175" w:rsidRDefault="00204E1A" w:rsidP="0AB1EE1A">
            <w:pPr>
              <w:rPr>
                <w:rFonts w:ascii="Times New Roman" w:hAnsi="Times New Roman"/>
                <w:i/>
                <w:iCs/>
              </w:rPr>
            </w:pPr>
            <w:r w:rsidRPr="00DB0175">
              <w:rPr>
                <w:rFonts w:ascii="Times New Roman" w:hAnsi="Times New Roman"/>
                <w:i/>
                <w:iCs/>
              </w:rPr>
              <w:t>Intuitive interface and clear data display.</w:t>
            </w:r>
          </w:p>
        </w:tc>
        <w:tc>
          <w:tcPr>
            <w:tcW w:w="5130" w:type="dxa"/>
          </w:tcPr>
          <w:p w14:paraId="7CEE00DF" w14:textId="48A79CA6" w:rsidR="004125E8" w:rsidRPr="00DB0175" w:rsidRDefault="00204E1A" w:rsidP="0AB1EE1A">
            <w:pPr>
              <w:rPr>
                <w:rFonts w:ascii="Times New Roman" w:hAnsi="Times New Roman"/>
                <w:i/>
                <w:iCs/>
              </w:rPr>
            </w:pPr>
            <w:r w:rsidRPr="00DB0175">
              <w:rPr>
                <w:rFonts w:ascii="Times New Roman" w:hAnsi="Times New Roman"/>
                <w:i/>
                <w:iCs/>
              </w:rPr>
              <w:t>Each member of the team will show website to 2 other users and record their opinions</w:t>
            </w:r>
            <w:r w:rsidR="009774E6" w:rsidRPr="00DB0175">
              <w:rPr>
                <w:rFonts w:ascii="Times New Roman" w:hAnsi="Times New Roman"/>
                <w:i/>
                <w:iCs/>
              </w:rPr>
              <w:t xml:space="preserve"> </w:t>
            </w:r>
            <w:r w:rsidR="00826EBA" w:rsidRPr="00DB0175">
              <w:rPr>
                <w:rFonts w:ascii="Times New Roman" w:hAnsi="Times New Roman"/>
                <w:i/>
                <w:iCs/>
              </w:rPr>
              <w:t>and suggestions on the design.</w:t>
            </w:r>
          </w:p>
        </w:tc>
      </w:tr>
      <w:tr w:rsidR="00B14A40" w:rsidRPr="00DB0175" w14:paraId="7CEE00EC" w14:textId="77777777" w:rsidTr="0AB1EE1A">
        <w:tc>
          <w:tcPr>
            <w:tcW w:w="2515" w:type="dxa"/>
          </w:tcPr>
          <w:p w14:paraId="7CEE00E9" w14:textId="77777777" w:rsidR="004125E8" w:rsidRPr="00DB0175" w:rsidRDefault="0AB1EE1A" w:rsidP="0AB1EE1A">
            <w:pPr>
              <w:rPr>
                <w:rFonts w:ascii="Times New Roman" w:hAnsi="Times New Roman"/>
                <w:i/>
                <w:iCs/>
                <w:lang w:val="en-US"/>
              </w:rPr>
            </w:pPr>
            <w:r w:rsidRPr="00DB0175">
              <w:rPr>
                <w:rFonts w:ascii="Times New Roman" w:hAnsi="Times New Roman"/>
                <w:i/>
                <w:iCs/>
                <w:lang w:val="en-US"/>
              </w:rPr>
              <w:t>Platforms</w:t>
            </w:r>
          </w:p>
        </w:tc>
        <w:tc>
          <w:tcPr>
            <w:tcW w:w="6210" w:type="dxa"/>
          </w:tcPr>
          <w:p w14:paraId="7CEE00EA" w14:textId="77777777" w:rsidR="004125E8" w:rsidRPr="00DB0175" w:rsidRDefault="0AB1EE1A" w:rsidP="0AB1EE1A">
            <w:pPr>
              <w:rPr>
                <w:rFonts w:ascii="Times New Roman" w:hAnsi="Times New Roman"/>
                <w:i/>
                <w:iCs/>
              </w:rPr>
            </w:pPr>
            <w:r w:rsidRPr="00DB0175">
              <w:rPr>
                <w:rFonts w:ascii="Times New Roman" w:hAnsi="Times New Roman"/>
                <w:i/>
                <w:iCs/>
              </w:rPr>
              <w:t xml:space="preserve">The system will run on the following computer platforms: (a) Windows 10 (b) Windows 7 </w:t>
            </w:r>
          </w:p>
        </w:tc>
        <w:tc>
          <w:tcPr>
            <w:tcW w:w="5130" w:type="dxa"/>
          </w:tcPr>
          <w:p w14:paraId="7CEE00EB" w14:textId="77777777" w:rsidR="004125E8" w:rsidRPr="00DB0175" w:rsidRDefault="0AB1EE1A" w:rsidP="0AB1EE1A">
            <w:pPr>
              <w:rPr>
                <w:rFonts w:ascii="Times New Roman" w:hAnsi="Times New Roman"/>
                <w:i/>
                <w:iCs/>
              </w:rPr>
            </w:pPr>
            <w:r w:rsidRPr="00DB0175">
              <w:rPr>
                <w:rFonts w:ascii="Times New Roman" w:hAnsi="Times New Roman"/>
                <w:i/>
                <w:iCs/>
              </w:rPr>
              <w:t>Test all functions listed above on all platforms</w:t>
            </w:r>
          </w:p>
        </w:tc>
      </w:tr>
    </w:tbl>
    <w:p w14:paraId="7CEE00EF" w14:textId="47076D81" w:rsidR="007638EF" w:rsidRPr="00DB0175" w:rsidRDefault="007638EF" w:rsidP="00085BF4">
      <w:pPr>
        <w:rPr>
          <w:rFonts w:ascii="Times New Roman" w:hAnsi="Times New Roman"/>
          <w:i/>
          <w:lang w:val="en-US"/>
        </w:rPr>
      </w:pPr>
    </w:p>
    <w:p w14:paraId="7CEE00F0" w14:textId="77777777" w:rsidR="004B37D2" w:rsidRPr="00DB0175" w:rsidRDefault="004B37D2" w:rsidP="00085BF4">
      <w:pPr>
        <w:rPr>
          <w:rFonts w:ascii="Times New Roman" w:hAnsi="Times New Roman"/>
          <w:i/>
          <w:color w:val="FF0000"/>
          <w:lang w:val="en-US"/>
        </w:rPr>
      </w:pPr>
    </w:p>
    <w:p w14:paraId="7CEE00F1" w14:textId="77777777" w:rsidR="004B37D2" w:rsidRPr="00DB0175" w:rsidRDefault="004B37D2" w:rsidP="00085BF4">
      <w:pPr>
        <w:rPr>
          <w:rFonts w:ascii="Times New Roman" w:hAnsi="Times New Roman"/>
          <w:i/>
          <w:color w:val="FF0000"/>
          <w:lang w:val="en-US"/>
        </w:rPr>
      </w:pPr>
    </w:p>
    <w:p w14:paraId="7CEE0101" w14:textId="630F4FD6" w:rsidR="00E25FE6" w:rsidRPr="00DB0175" w:rsidRDefault="00E25FE6" w:rsidP="00085BF4">
      <w:pPr>
        <w:rPr>
          <w:rFonts w:ascii="Times New Roman" w:hAnsi="Times New Roman"/>
          <w:lang w:val="en-US"/>
        </w:rPr>
        <w:sectPr w:rsidR="00E25FE6" w:rsidRPr="00DB0175" w:rsidSect="00085BF4">
          <w:headerReference w:type="default" r:id="rId42"/>
          <w:pgSz w:w="16838" w:h="11906" w:orient="landscape"/>
          <w:pgMar w:top="1440" w:right="1440" w:bottom="1440" w:left="1440" w:header="720" w:footer="720" w:gutter="0"/>
          <w:cols w:space="720"/>
          <w:docGrid w:linePitch="326"/>
        </w:sectPr>
      </w:pPr>
    </w:p>
    <w:p w14:paraId="469D447C" w14:textId="77777777" w:rsidR="00F36AC6" w:rsidRPr="00DB0175" w:rsidRDefault="00F36AC6" w:rsidP="00F36AC6">
      <w:pPr>
        <w:spacing w:after="120"/>
        <w:rPr>
          <w:rFonts w:ascii="Times New Roman" w:hAnsi="Times New Roman"/>
          <w:i/>
        </w:rPr>
      </w:pPr>
    </w:p>
    <w:p w14:paraId="7B80DFD5" w14:textId="22A3536C" w:rsidR="00F36AC6" w:rsidRPr="00DB0175" w:rsidRDefault="0AB1EE1A" w:rsidP="0AB1EE1A">
      <w:pPr>
        <w:pStyle w:val="Heading2"/>
        <w:rPr>
          <w:rFonts w:ascii="Times New Roman" w:hAnsi="Times New Roman"/>
        </w:rPr>
      </w:pPr>
      <w:bookmarkStart w:id="42" w:name="_Toc526439886"/>
      <w:r w:rsidRPr="00DB0175">
        <w:rPr>
          <w:rFonts w:ascii="Times New Roman" w:hAnsi="Times New Roman"/>
        </w:rPr>
        <w:t>Software Platforms</w:t>
      </w:r>
      <w:bookmarkEnd w:id="42"/>
    </w:p>
    <w:p w14:paraId="6EC4249B" w14:textId="02D50BDB" w:rsidR="00455849" w:rsidRPr="00DB0175" w:rsidRDefault="00455849" w:rsidP="00455849">
      <w:pPr>
        <w:rPr>
          <w:rFonts w:ascii="Times New Roman" w:hAnsi="Times New Roman"/>
        </w:rPr>
      </w:pPr>
    </w:p>
    <w:p w14:paraId="42348F0D" w14:textId="38C34098" w:rsidR="00106727" w:rsidRPr="00DB0175" w:rsidRDefault="00106727" w:rsidP="00455849">
      <w:pPr>
        <w:rPr>
          <w:rFonts w:ascii="Times New Roman" w:hAnsi="Times New Roman"/>
        </w:rPr>
      </w:pPr>
      <w:r w:rsidRPr="00DB0175">
        <w:rPr>
          <w:rFonts w:ascii="Times New Roman" w:hAnsi="Times New Roman"/>
        </w:rPr>
        <w:t>Dylan Dean:</w:t>
      </w:r>
    </w:p>
    <w:p w14:paraId="73EB6204" w14:textId="77777777" w:rsidR="00BF2225" w:rsidRPr="00DB0175" w:rsidRDefault="00BF2225" w:rsidP="00455849">
      <w:pPr>
        <w:rPr>
          <w:rFonts w:ascii="Times New Roman" w:hAnsi="Times New Roman"/>
        </w:rPr>
      </w:pPr>
    </w:p>
    <w:p w14:paraId="38079C46" w14:textId="6238750D" w:rsidR="000F2B23" w:rsidRPr="00DB0175" w:rsidRDefault="0AB1EE1A" w:rsidP="0AB1EE1A">
      <w:pPr>
        <w:pStyle w:val="ListParagraph"/>
        <w:numPr>
          <w:ilvl w:val="0"/>
          <w:numId w:val="10"/>
        </w:numPr>
        <w:rPr>
          <w:rFonts w:ascii="Times New Roman" w:hAnsi="Times New Roman"/>
        </w:rPr>
      </w:pPr>
      <w:commentRangeStart w:id="43"/>
      <w:r w:rsidRPr="00DB0175">
        <w:rPr>
          <w:rFonts w:ascii="Times New Roman" w:hAnsi="Times New Roman"/>
        </w:rPr>
        <w:t>FRDM-KL46Z</w:t>
      </w:r>
      <w:commentRangeEnd w:id="43"/>
      <w:r w:rsidR="004C05C2">
        <w:rPr>
          <w:rStyle w:val="CommentReference"/>
        </w:rPr>
        <w:commentReference w:id="43"/>
      </w:r>
    </w:p>
    <w:p w14:paraId="2AEF6072" w14:textId="52E70A4E" w:rsidR="00455849" w:rsidRPr="00DB0175" w:rsidRDefault="3176F0C0" w:rsidP="3176F0C0">
      <w:pPr>
        <w:pStyle w:val="ListParagraph"/>
        <w:numPr>
          <w:ilvl w:val="0"/>
          <w:numId w:val="10"/>
        </w:numPr>
        <w:rPr>
          <w:rFonts w:ascii="Times New Roman" w:hAnsi="Times New Roman"/>
        </w:rPr>
      </w:pPr>
      <w:r w:rsidRPr="00DB0175">
        <w:rPr>
          <w:rFonts w:ascii="Times New Roman" w:hAnsi="Times New Roman"/>
        </w:rPr>
        <w:t>ARM Mbed OS 5.10</w:t>
      </w:r>
    </w:p>
    <w:p w14:paraId="048321B0" w14:textId="7595ECAC" w:rsidR="00455849" w:rsidRPr="00DB0175" w:rsidRDefault="00671F1D" w:rsidP="0AB1EE1A">
      <w:pPr>
        <w:pStyle w:val="ListParagraph"/>
        <w:numPr>
          <w:ilvl w:val="0"/>
          <w:numId w:val="10"/>
        </w:numPr>
        <w:rPr>
          <w:rFonts w:ascii="Times New Roman" w:hAnsi="Times New Roman"/>
        </w:rPr>
      </w:pPr>
      <w:r w:rsidRPr="00DB0175">
        <w:rPr>
          <w:rFonts w:ascii="Times New Roman" w:hAnsi="Times New Roman"/>
        </w:rPr>
        <w:t>W</w:t>
      </w:r>
      <w:r w:rsidR="0AB1EE1A" w:rsidRPr="00DB0175">
        <w:rPr>
          <w:rFonts w:ascii="Times New Roman" w:hAnsi="Times New Roman"/>
        </w:rPr>
        <w:t>ebsite host using GitHub</w:t>
      </w:r>
    </w:p>
    <w:p w14:paraId="7CEE010C" w14:textId="4B8671F4" w:rsidR="002224D6" w:rsidRPr="00DB0175" w:rsidRDefault="00671F1D" w:rsidP="0AB1EE1A">
      <w:pPr>
        <w:pStyle w:val="Heading2"/>
        <w:rPr>
          <w:rFonts w:ascii="Times New Roman" w:hAnsi="Times New Roman"/>
        </w:rPr>
      </w:pPr>
      <w:r w:rsidRPr="00DB0175">
        <w:rPr>
          <w:rFonts w:ascii="Times New Roman" w:hAnsi="Times New Roman"/>
        </w:rPr>
        <w:t xml:space="preserve"> </w:t>
      </w:r>
      <w:bookmarkStart w:id="44" w:name="_Toc526439887"/>
      <w:r w:rsidR="0AB1EE1A" w:rsidRPr="00DB0175">
        <w:rPr>
          <w:rFonts w:ascii="Times New Roman" w:hAnsi="Times New Roman"/>
        </w:rPr>
        <w:t>Service, Support, &amp; Maintenance</w:t>
      </w:r>
      <w:bookmarkEnd w:id="44"/>
    </w:p>
    <w:p w14:paraId="6AB6E3EE" w14:textId="65C1287C" w:rsidR="00455849" w:rsidRPr="00DB0175" w:rsidRDefault="00455849" w:rsidP="00455849">
      <w:pPr>
        <w:rPr>
          <w:rFonts w:ascii="Times New Roman" w:hAnsi="Times New Roman"/>
        </w:rPr>
      </w:pPr>
    </w:p>
    <w:p w14:paraId="3E3B0CB1" w14:textId="46820366" w:rsidR="00106727" w:rsidRPr="00DB0175" w:rsidRDefault="00106727" w:rsidP="00455849">
      <w:pPr>
        <w:rPr>
          <w:rFonts w:ascii="Times New Roman" w:hAnsi="Times New Roman"/>
        </w:rPr>
      </w:pPr>
      <w:r w:rsidRPr="00DB0175">
        <w:rPr>
          <w:rFonts w:ascii="Times New Roman" w:hAnsi="Times New Roman"/>
        </w:rPr>
        <w:t>Dylan Dean:</w:t>
      </w:r>
    </w:p>
    <w:p w14:paraId="6F5C0FC2" w14:textId="77777777" w:rsidR="00BF2225" w:rsidRPr="00DB0175" w:rsidRDefault="00BF2225" w:rsidP="00BF2225">
      <w:pPr>
        <w:pStyle w:val="ListParagraph"/>
        <w:rPr>
          <w:rFonts w:ascii="Times New Roman" w:hAnsi="Times New Roman"/>
        </w:rPr>
      </w:pPr>
    </w:p>
    <w:p w14:paraId="332FE890" w14:textId="2999B921" w:rsidR="000F2B23" w:rsidRPr="00DB0175" w:rsidRDefault="0AB1EE1A" w:rsidP="0AB1EE1A">
      <w:pPr>
        <w:pStyle w:val="ListParagraph"/>
        <w:numPr>
          <w:ilvl w:val="0"/>
          <w:numId w:val="11"/>
        </w:numPr>
        <w:rPr>
          <w:rFonts w:ascii="Times New Roman" w:hAnsi="Times New Roman"/>
        </w:rPr>
      </w:pPr>
      <w:r w:rsidRPr="00DB0175">
        <w:rPr>
          <w:rFonts w:ascii="Times New Roman" w:hAnsi="Times New Roman"/>
        </w:rPr>
        <w:t>Maintenance #1 required to keep the board and docking station clean of dust and clear of moisture.</w:t>
      </w:r>
    </w:p>
    <w:p w14:paraId="1E151009" w14:textId="107A93D9" w:rsidR="00BF2225" w:rsidRPr="00DB0175" w:rsidRDefault="3176F0C0" w:rsidP="3176F0C0">
      <w:pPr>
        <w:pStyle w:val="ListParagraph"/>
        <w:numPr>
          <w:ilvl w:val="0"/>
          <w:numId w:val="11"/>
        </w:numPr>
        <w:rPr>
          <w:rFonts w:ascii="Times New Roman" w:hAnsi="Times New Roman"/>
        </w:rPr>
      </w:pPr>
      <w:r w:rsidRPr="00DB0175">
        <w:rPr>
          <w:rFonts w:ascii="Times New Roman" w:hAnsi="Times New Roman"/>
        </w:rPr>
        <w:t>Maintenance #2 Make sure to keep Mbed OS up to date on most stable version.</w:t>
      </w:r>
    </w:p>
    <w:p w14:paraId="4ACBA031" w14:textId="07777D2C" w:rsidR="00BF2225" w:rsidRPr="00DB0175" w:rsidRDefault="0AB1EE1A" w:rsidP="0AB1EE1A">
      <w:pPr>
        <w:pStyle w:val="ListParagraph"/>
        <w:numPr>
          <w:ilvl w:val="0"/>
          <w:numId w:val="11"/>
        </w:numPr>
        <w:rPr>
          <w:rFonts w:ascii="Times New Roman" w:hAnsi="Times New Roman"/>
        </w:rPr>
      </w:pPr>
      <w:r w:rsidRPr="00DB0175">
        <w:rPr>
          <w:rFonts w:ascii="Times New Roman" w:hAnsi="Times New Roman"/>
        </w:rPr>
        <w:t>Maintenance #3 If not using provided cable connection for power supply, maintain a charged nine-volt battery.</w:t>
      </w:r>
    </w:p>
    <w:p w14:paraId="7CEE010F" w14:textId="547884C0" w:rsidR="002A33CC" w:rsidRPr="00DB0175" w:rsidRDefault="0AB1EE1A" w:rsidP="0AB1EE1A">
      <w:pPr>
        <w:pStyle w:val="Heading2"/>
        <w:rPr>
          <w:rFonts w:ascii="Times New Roman" w:hAnsi="Times New Roman"/>
        </w:rPr>
      </w:pPr>
      <w:bookmarkStart w:id="45" w:name="_Toc526439888"/>
      <w:r w:rsidRPr="00DB0175">
        <w:rPr>
          <w:rFonts w:ascii="Times New Roman" w:hAnsi="Times New Roman"/>
        </w:rPr>
        <w:t>Expandability or Customization</w:t>
      </w:r>
      <w:bookmarkEnd w:id="45"/>
    </w:p>
    <w:p w14:paraId="5B8C68C2" w14:textId="77777777" w:rsidR="00106727" w:rsidRPr="00DB0175" w:rsidRDefault="00106727" w:rsidP="00455849">
      <w:pPr>
        <w:rPr>
          <w:rFonts w:ascii="Times New Roman" w:hAnsi="Times New Roman"/>
        </w:rPr>
      </w:pPr>
    </w:p>
    <w:p w14:paraId="2E899DEE" w14:textId="11967AA9" w:rsidR="00455849" w:rsidRPr="00DB0175" w:rsidRDefault="00106727" w:rsidP="00455849">
      <w:pPr>
        <w:rPr>
          <w:rFonts w:ascii="Times New Roman" w:hAnsi="Times New Roman"/>
        </w:rPr>
      </w:pPr>
      <w:r w:rsidRPr="00DB0175">
        <w:rPr>
          <w:rFonts w:ascii="Times New Roman" w:hAnsi="Times New Roman"/>
        </w:rPr>
        <w:t>Dylan Dean:</w:t>
      </w:r>
      <w:r w:rsidR="0AB1EE1A" w:rsidRPr="00DB0175">
        <w:rPr>
          <w:rFonts w:ascii="Times New Roman" w:hAnsi="Times New Roman"/>
        </w:rPr>
        <w:t xml:space="preserve"> </w:t>
      </w:r>
    </w:p>
    <w:p w14:paraId="2F28D1B5" w14:textId="6A26B13D" w:rsidR="7CED103F" w:rsidRPr="00DB0175" w:rsidRDefault="7CED103F" w:rsidP="7CED103F">
      <w:pPr>
        <w:rPr>
          <w:rFonts w:ascii="Times New Roman" w:hAnsi="Times New Roman"/>
        </w:rPr>
      </w:pPr>
    </w:p>
    <w:p w14:paraId="0013A04D" w14:textId="48D6336D" w:rsidR="7CED103F" w:rsidRPr="00DB0175" w:rsidRDefault="0AB1EE1A" w:rsidP="0AB1EE1A">
      <w:pPr>
        <w:pStyle w:val="ListParagraph"/>
        <w:numPr>
          <w:ilvl w:val="0"/>
          <w:numId w:val="1"/>
        </w:numPr>
        <w:rPr>
          <w:rFonts w:ascii="Times New Roman" w:hAnsi="Times New Roman"/>
        </w:rPr>
      </w:pPr>
      <w:r w:rsidRPr="00DB0175">
        <w:rPr>
          <w:rFonts w:ascii="Times New Roman" w:hAnsi="Times New Roman"/>
        </w:rPr>
        <w:t>Four Clicks Docked expanded to Ten Clicks Docked.</w:t>
      </w:r>
    </w:p>
    <w:p w14:paraId="5C7FCA84" w14:textId="5F19218C" w:rsidR="00263E83" w:rsidRPr="00DB0175" w:rsidRDefault="0AB1EE1A" w:rsidP="0AB1EE1A">
      <w:pPr>
        <w:pStyle w:val="ListParagraph"/>
        <w:numPr>
          <w:ilvl w:val="0"/>
          <w:numId w:val="1"/>
        </w:numPr>
        <w:rPr>
          <w:rFonts w:ascii="Times New Roman" w:hAnsi="Times New Roman"/>
        </w:rPr>
      </w:pPr>
      <w:r w:rsidRPr="00DB0175">
        <w:rPr>
          <w:rFonts w:ascii="Times New Roman" w:hAnsi="Times New Roman"/>
        </w:rPr>
        <w:t>Docking Station can be customized into different Click layouts. For this project there are a potential of two hundred and ten combinations.</w:t>
      </w:r>
    </w:p>
    <w:p w14:paraId="7C202493" w14:textId="698A58CC" w:rsidR="7CED103F" w:rsidRPr="00DB0175" w:rsidRDefault="0AB1EE1A" w:rsidP="0AB1EE1A">
      <w:pPr>
        <w:pStyle w:val="ListParagraph"/>
        <w:numPr>
          <w:ilvl w:val="0"/>
          <w:numId w:val="1"/>
        </w:numPr>
        <w:rPr>
          <w:rFonts w:ascii="Times New Roman" w:hAnsi="Times New Roman"/>
        </w:rPr>
      </w:pPr>
      <w:r w:rsidRPr="00DB0175">
        <w:rPr>
          <w:rFonts w:ascii="Times New Roman" w:hAnsi="Times New Roman"/>
        </w:rPr>
        <w:t>Expand the boards modular capabilities with more coding to handle an even wider variety of clicks beyond the ten selected for the scope of current project.</w:t>
      </w:r>
    </w:p>
    <w:p w14:paraId="1020ECEF" w14:textId="68A07818" w:rsidR="7CED103F" w:rsidRPr="00DB0175" w:rsidRDefault="0AB1EE1A" w:rsidP="0AB1EE1A">
      <w:pPr>
        <w:pStyle w:val="ListParagraph"/>
        <w:numPr>
          <w:ilvl w:val="0"/>
          <w:numId w:val="1"/>
        </w:numPr>
        <w:rPr>
          <w:rFonts w:ascii="Times New Roman" w:hAnsi="Times New Roman"/>
        </w:rPr>
      </w:pPr>
      <w:commentRangeStart w:id="46"/>
      <w:r w:rsidRPr="00DB0175">
        <w:rPr>
          <w:rFonts w:ascii="Times New Roman" w:hAnsi="Times New Roman"/>
        </w:rPr>
        <w:t>Add Bobcat Logo to the Docking station</w:t>
      </w:r>
      <w:commentRangeEnd w:id="46"/>
      <w:r w:rsidR="001B2753">
        <w:rPr>
          <w:rStyle w:val="CommentReference"/>
        </w:rPr>
        <w:commentReference w:id="46"/>
      </w:r>
      <w:r w:rsidRPr="00DB0175">
        <w:rPr>
          <w:rFonts w:ascii="Times New Roman" w:hAnsi="Times New Roman"/>
        </w:rPr>
        <w:t>.</w:t>
      </w:r>
    </w:p>
    <w:p w14:paraId="6F2C1306" w14:textId="013707E3" w:rsidR="00263E83" w:rsidRPr="00DB0175" w:rsidRDefault="0AB1EE1A" w:rsidP="0AB1EE1A">
      <w:pPr>
        <w:pStyle w:val="ListParagraph"/>
        <w:numPr>
          <w:ilvl w:val="0"/>
          <w:numId w:val="1"/>
        </w:numPr>
        <w:rPr>
          <w:rFonts w:ascii="Times New Roman" w:hAnsi="Times New Roman"/>
        </w:rPr>
      </w:pPr>
      <w:r w:rsidRPr="00DB0175">
        <w:rPr>
          <w:rFonts w:ascii="Times New Roman" w:hAnsi="Times New Roman"/>
        </w:rPr>
        <w:t xml:space="preserve">Possibly go beyond classroom usage and have NXP sell as an expansion product for the </w:t>
      </w:r>
      <w:r w:rsidR="007629EC" w:rsidRPr="00DB0175">
        <w:rPr>
          <w:rFonts w:ascii="Times New Roman" w:hAnsi="Times New Roman"/>
        </w:rPr>
        <w:t>FRDM-</w:t>
      </w:r>
      <w:r w:rsidRPr="00DB0175">
        <w:rPr>
          <w:rFonts w:ascii="Times New Roman" w:hAnsi="Times New Roman"/>
        </w:rPr>
        <w:t>KL46Z platform.</w:t>
      </w:r>
    </w:p>
    <w:p w14:paraId="25ABEB85" w14:textId="09F4299C" w:rsidR="7CED103F" w:rsidRPr="00DB0175" w:rsidRDefault="7CED103F" w:rsidP="7CED103F">
      <w:pPr>
        <w:rPr>
          <w:rFonts w:ascii="Times New Roman" w:hAnsi="Times New Roman"/>
        </w:rPr>
      </w:pPr>
    </w:p>
    <w:p w14:paraId="0E39B434" w14:textId="77777777" w:rsidR="00FC49CC" w:rsidRPr="00DB0175" w:rsidRDefault="00FC49CC">
      <w:pPr>
        <w:rPr>
          <w:rFonts w:ascii="Times New Roman" w:hAnsi="Times New Roman"/>
        </w:rPr>
      </w:pPr>
    </w:p>
    <w:p w14:paraId="48D87B8C" w14:textId="34087D55" w:rsidR="0081000F" w:rsidRPr="00DB0175" w:rsidRDefault="0081000F">
      <w:pPr>
        <w:rPr>
          <w:rFonts w:ascii="Times New Roman" w:hAnsi="Times New Roman"/>
          <w:b/>
          <w:sz w:val="36"/>
          <w:szCs w:val="36"/>
          <w:lang w:val="en-US"/>
        </w:rPr>
      </w:pPr>
    </w:p>
    <w:p w14:paraId="44BCE6B1" w14:textId="6CBD5678" w:rsidR="0081000F" w:rsidRPr="00DB0175" w:rsidRDefault="0081000F">
      <w:pPr>
        <w:rPr>
          <w:rFonts w:ascii="Times New Roman" w:hAnsi="Times New Roman"/>
          <w:b/>
          <w:sz w:val="36"/>
          <w:szCs w:val="36"/>
          <w:lang w:val="en-US"/>
        </w:rPr>
      </w:pPr>
    </w:p>
    <w:p w14:paraId="36AB1EAC" w14:textId="242DBD13" w:rsidR="0081000F" w:rsidRPr="00DB0175" w:rsidRDefault="0081000F">
      <w:pPr>
        <w:rPr>
          <w:rFonts w:ascii="Times New Roman" w:hAnsi="Times New Roman"/>
          <w:b/>
          <w:sz w:val="36"/>
          <w:szCs w:val="36"/>
          <w:lang w:val="en-US"/>
        </w:rPr>
      </w:pPr>
    </w:p>
    <w:p w14:paraId="09BB56E0" w14:textId="15BC1922" w:rsidR="0081000F" w:rsidRPr="00DB0175" w:rsidRDefault="0081000F">
      <w:pPr>
        <w:rPr>
          <w:rFonts w:ascii="Times New Roman" w:hAnsi="Times New Roman"/>
          <w:b/>
          <w:sz w:val="36"/>
          <w:szCs w:val="36"/>
          <w:lang w:val="en-US"/>
        </w:rPr>
      </w:pPr>
    </w:p>
    <w:p w14:paraId="6C1CF7E7" w14:textId="38F57DEF" w:rsidR="0081000F" w:rsidRPr="00DB0175" w:rsidRDefault="0081000F">
      <w:pPr>
        <w:rPr>
          <w:rFonts w:ascii="Times New Roman" w:hAnsi="Times New Roman"/>
          <w:b/>
          <w:sz w:val="36"/>
          <w:szCs w:val="36"/>
          <w:lang w:val="en-US"/>
        </w:rPr>
      </w:pPr>
    </w:p>
    <w:p w14:paraId="3CED1935" w14:textId="5F589D00" w:rsidR="0081000F" w:rsidRPr="00DB0175" w:rsidRDefault="0081000F">
      <w:pPr>
        <w:rPr>
          <w:rFonts w:ascii="Times New Roman" w:hAnsi="Times New Roman"/>
          <w:b/>
          <w:sz w:val="36"/>
          <w:szCs w:val="36"/>
          <w:lang w:val="en-US"/>
        </w:rPr>
      </w:pPr>
    </w:p>
    <w:p w14:paraId="658BE3A9" w14:textId="4A9D1408" w:rsidR="0081000F" w:rsidRPr="00DB0175" w:rsidRDefault="0081000F">
      <w:pPr>
        <w:rPr>
          <w:rFonts w:ascii="Times New Roman" w:hAnsi="Times New Roman"/>
          <w:b/>
          <w:sz w:val="36"/>
          <w:szCs w:val="36"/>
          <w:lang w:val="en-US"/>
        </w:rPr>
      </w:pPr>
    </w:p>
    <w:p w14:paraId="0716424A" w14:textId="77777777" w:rsidR="0081000F" w:rsidRPr="00DB0175" w:rsidRDefault="0081000F">
      <w:pPr>
        <w:rPr>
          <w:rFonts w:ascii="Times New Roman" w:hAnsi="Times New Roman"/>
          <w:b/>
          <w:sz w:val="36"/>
          <w:szCs w:val="36"/>
          <w:lang w:val="en-US"/>
        </w:rPr>
      </w:pPr>
    </w:p>
    <w:p w14:paraId="7CEE011A" w14:textId="3F3D5046" w:rsidR="00083E56" w:rsidRPr="00DB0175" w:rsidRDefault="0AB1EE1A" w:rsidP="0AB1EE1A">
      <w:pPr>
        <w:pStyle w:val="Heading1"/>
        <w:rPr>
          <w:rFonts w:ascii="Times New Roman" w:hAnsi="Times New Roman"/>
          <w:b/>
          <w:bCs/>
          <w:sz w:val="36"/>
          <w:szCs w:val="36"/>
        </w:rPr>
      </w:pPr>
      <w:bookmarkStart w:id="47" w:name="_Toc526439889"/>
      <w:r w:rsidRPr="00DB0175">
        <w:rPr>
          <w:rFonts w:ascii="Times New Roman" w:hAnsi="Times New Roman"/>
          <w:b/>
          <w:bCs/>
          <w:sz w:val="36"/>
          <w:szCs w:val="36"/>
        </w:rPr>
        <w:lastRenderedPageBreak/>
        <w:t>Project Alignment Matrix</w:t>
      </w:r>
      <w:bookmarkEnd w:id="47"/>
    </w:p>
    <w:p w14:paraId="2E3D7163" w14:textId="0633A248" w:rsidR="003A597D" w:rsidRPr="00DB0175" w:rsidRDefault="003A597D" w:rsidP="003A597D">
      <w:pPr>
        <w:rPr>
          <w:rFonts w:ascii="Times New Roman" w:hAnsi="Times New Roman"/>
          <w:lang w:val="en-US"/>
        </w:rPr>
      </w:pPr>
    </w:p>
    <w:p w14:paraId="4A0CA805" w14:textId="12D92308" w:rsidR="003A597D" w:rsidRPr="00DB0175" w:rsidRDefault="0AB1EE1A" w:rsidP="0AB1EE1A">
      <w:pPr>
        <w:rPr>
          <w:rFonts w:ascii="Times New Roman" w:hAnsi="Times New Roman"/>
          <w:lang w:val="en-US"/>
        </w:rPr>
      </w:pPr>
      <w:r w:rsidRPr="00DB0175">
        <w:rPr>
          <w:rFonts w:ascii="Times New Roman" w:hAnsi="Times New Roman"/>
          <w:lang w:val="en-US"/>
        </w:rPr>
        <w:t>Alfonso de la Morena:</w:t>
      </w:r>
    </w:p>
    <w:p w14:paraId="2F21A4A7" w14:textId="77777777" w:rsidR="003A597D" w:rsidRPr="00DB0175" w:rsidRDefault="003A597D" w:rsidP="003A597D">
      <w:pPr>
        <w:rPr>
          <w:rFonts w:ascii="Times New Roman" w:hAnsi="Times New Roman"/>
          <w:lang w:val="en-US"/>
        </w:rPr>
      </w:pPr>
    </w:p>
    <w:p w14:paraId="6A8A7FF5" w14:textId="1127CF03" w:rsidR="003A597D" w:rsidRPr="00DB0175" w:rsidRDefault="0AB1EE1A" w:rsidP="0AB1EE1A">
      <w:pPr>
        <w:rPr>
          <w:rFonts w:ascii="Times New Roman" w:hAnsi="Times New Roman"/>
        </w:rPr>
      </w:pPr>
      <w:r w:rsidRPr="00DB0175">
        <w:rPr>
          <w:rFonts w:ascii="Times New Roman" w:hAnsi="Times New Roman"/>
        </w:rPr>
        <w:t>Outside Advisors (if any) and affiliations:  N/A</w:t>
      </w:r>
    </w:p>
    <w:p w14:paraId="7CEE011C" w14:textId="77777777" w:rsidR="00683BF2" w:rsidRPr="00DB0175" w:rsidRDefault="00683BF2" w:rsidP="00083E56">
      <w:pPr>
        <w:rPr>
          <w:rFonts w:ascii="Times New Roman" w:hAnsi="Times New Roman"/>
        </w:rPr>
      </w:pPr>
    </w:p>
    <w:p w14:paraId="7CEE011D" w14:textId="77777777" w:rsidR="00683BF2" w:rsidRPr="00DB0175" w:rsidRDefault="00683BF2" w:rsidP="00083E56">
      <w:pPr>
        <w:rPr>
          <w:rFonts w:ascii="Times New Roman" w:hAnsi="Times New Roman"/>
        </w:rPr>
      </w:pPr>
    </w:p>
    <w:p w14:paraId="7CEE011E" w14:textId="77777777" w:rsidR="00083E56" w:rsidRPr="00DB0175" w:rsidRDefault="0AB1EE1A" w:rsidP="0AB1EE1A">
      <w:pPr>
        <w:jc w:val="center"/>
        <w:rPr>
          <w:rFonts w:ascii="Times New Roman" w:hAnsi="Times New Roman"/>
          <w:b/>
          <w:bCs/>
          <w:sz w:val="22"/>
          <w:szCs w:val="22"/>
        </w:rPr>
      </w:pPr>
      <w:r w:rsidRPr="00DB0175">
        <w:rPr>
          <w:rFonts w:ascii="Times New Roman" w:hAnsi="Times New Roman"/>
          <w:b/>
          <w:bCs/>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0"/>
        <w:gridCol w:w="3223"/>
        <w:gridCol w:w="2953"/>
      </w:tblGrid>
      <w:tr w:rsidR="00083E56" w:rsidRPr="00DB0175" w14:paraId="7CEE0122" w14:textId="77777777" w:rsidTr="3176F0C0">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1F" w14:textId="77777777" w:rsidR="00083E56" w:rsidRPr="00DB0175" w:rsidRDefault="0AB1EE1A" w:rsidP="0AB1EE1A">
            <w:pPr>
              <w:rPr>
                <w:rFonts w:ascii="Times New Roman" w:hAnsi="Times New Roman"/>
                <w:b/>
                <w:bCs/>
                <w:sz w:val="22"/>
                <w:szCs w:val="22"/>
              </w:rPr>
            </w:pPr>
            <w:r w:rsidRPr="00DB0175">
              <w:rPr>
                <w:rFonts w:ascii="Times New Roman" w:hAnsi="Times New Roman"/>
                <w:b/>
                <w:bCs/>
                <w:sz w:val="22"/>
                <w:szCs w:val="22"/>
              </w:rPr>
              <w:t>Course No.</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0" w14:textId="77777777" w:rsidR="00083E56" w:rsidRPr="00DB0175" w:rsidRDefault="0AB1EE1A" w:rsidP="0AB1EE1A">
            <w:pPr>
              <w:rPr>
                <w:rFonts w:ascii="Times New Roman" w:hAnsi="Times New Roman"/>
                <w:b/>
                <w:bCs/>
                <w:sz w:val="22"/>
                <w:szCs w:val="22"/>
              </w:rPr>
            </w:pPr>
            <w:r w:rsidRPr="00DB0175">
              <w:rPr>
                <w:rFonts w:ascii="Times New Roman" w:hAnsi="Times New Roman"/>
                <w:b/>
                <w:bCs/>
                <w:sz w:val="22"/>
                <w:szCs w:val="22"/>
              </w:rPr>
              <w:t>Core knowledge</w:t>
            </w:r>
          </w:p>
        </w:tc>
        <w:tc>
          <w:tcPr>
            <w:tcW w:w="3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1" w14:textId="77777777" w:rsidR="00083E56" w:rsidRPr="00DB0175" w:rsidRDefault="0AB1EE1A" w:rsidP="0AB1EE1A">
            <w:pPr>
              <w:rPr>
                <w:rFonts w:ascii="Times New Roman" w:hAnsi="Times New Roman"/>
                <w:b/>
                <w:bCs/>
                <w:sz w:val="22"/>
                <w:szCs w:val="22"/>
              </w:rPr>
            </w:pPr>
            <w:r w:rsidRPr="00DB0175">
              <w:rPr>
                <w:rFonts w:ascii="Times New Roman" w:hAnsi="Times New Roman"/>
                <w:b/>
                <w:bCs/>
                <w:sz w:val="22"/>
                <w:szCs w:val="22"/>
              </w:rPr>
              <w:t>Specific knowledge incorporated by team</w:t>
            </w:r>
          </w:p>
        </w:tc>
      </w:tr>
      <w:tr w:rsidR="00083E56" w:rsidRPr="00DB0175" w14:paraId="7CEE0126" w14:textId="77777777" w:rsidTr="3176F0C0">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3"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EE 3350 (Electronics I)</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4"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Design and analysis of active devices and equivalent circuits</w:t>
            </w:r>
          </w:p>
        </w:tc>
        <w:tc>
          <w:tcPr>
            <w:tcW w:w="3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5" w14:textId="387412E8" w:rsidR="00083E56" w:rsidRPr="00DB0175" w:rsidRDefault="0AB1EE1A" w:rsidP="0AB1EE1A">
            <w:pPr>
              <w:rPr>
                <w:rFonts w:ascii="Times New Roman" w:hAnsi="Times New Roman"/>
                <w:sz w:val="22"/>
                <w:szCs w:val="22"/>
              </w:rPr>
            </w:pPr>
            <w:r w:rsidRPr="00DB0175">
              <w:rPr>
                <w:rFonts w:ascii="Times New Roman" w:hAnsi="Times New Roman"/>
                <w:sz w:val="22"/>
                <w:szCs w:val="22"/>
              </w:rPr>
              <w:t>Knowledge to analyse power consumption and max current in PCB.</w:t>
            </w:r>
          </w:p>
        </w:tc>
      </w:tr>
      <w:tr w:rsidR="00083E56" w:rsidRPr="00DB0175" w14:paraId="7CEE012A" w14:textId="77777777" w:rsidTr="3176F0C0">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7"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EE 3370 (Signals and Systems)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8"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Frequency domain representation of signals and frequency response, transfer functions</w:t>
            </w:r>
          </w:p>
        </w:tc>
        <w:tc>
          <w:tcPr>
            <w:tcW w:w="3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9" w14:textId="00CE5FF6" w:rsidR="00083E56" w:rsidRPr="00DB0175" w:rsidRDefault="0AB1EE1A" w:rsidP="0AB1EE1A">
            <w:pPr>
              <w:rPr>
                <w:rFonts w:ascii="Times New Roman" w:hAnsi="Times New Roman"/>
                <w:sz w:val="22"/>
                <w:szCs w:val="22"/>
              </w:rPr>
            </w:pPr>
            <w:r w:rsidRPr="00DB0175">
              <w:rPr>
                <w:rFonts w:ascii="Times New Roman" w:hAnsi="Times New Roman"/>
                <w:sz w:val="22"/>
                <w:szCs w:val="22"/>
              </w:rPr>
              <w:t>N/A</w:t>
            </w:r>
          </w:p>
        </w:tc>
      </w:tr>
      <w:tr w:rsidR="00083E56" w:rsidRPr="00DB0175" w14:paraId="7CEE012E" w14:textId="77777777" w:rsidTr="3176F0C0">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B"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EE 3420 (Microprocessors)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C"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Principles of operation and applications of microprocessors</w:t>
            </w:r>
          </w:p>
        </w:tc>
        <w:tc>
          <w:tcPr>
            <w:tcW w:w="3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D" w14:textId="24E6C929" w:rsidR="00083E56" w:rsidRPr="00DB0175" w:rsidRDefault="0AB1EE1A" w:rsidP="0AB1EE1A">
            <w:pPr>
              <w:rPr>
                <w:rFonts w:ascii="Times New Roman" w:hAnsi="Times New Roman"/>
                <w:sz w:val="22"/>
                <w:szCs w:val="22"/>
              </w:rPr>
            </w:pPr>
            <w:r w:rsidRPr="00DB0175">
              <w:rPr>
                <w:rFonts w:ascii="Times New Roman" w:hAnsi="Times New Roman"/>
                <w:lang w:val="en-US"/>
              </w:rPr>
              <w:t xml:space="preserve">Creating PCB that interfaces between FRDM-KL46Z and 4 simultaneous Clicks </w:t>
            </w:r>
          </w:p>
        </w:tc>
      </w:tr>
      <w:tr w:rsidR="00083E56" w:rsidRPr="00DB0175" w14:paraId="7CEE0132" w14:textId="77777777" w:rsidTr="3176F0C0">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2F"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EE 4352 (Introduction to VLSI Design)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0"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Analysis and design of CMOS integrated circuits</w:t>
            </w:r>
          </w:p>
        </w:tc>
        <w:tc>
          <w:tcPr>
            <w:tcW w:w="3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31" w14:textId="6BD7B04F" w:rsidR="00083E56" w:rsidRPr="00DB0175" w:rsidRDefault="0AB1EE1A" w:rsidP="0AB1EE1A">
            <w:pPr>
              <w:rPr>
                <w:rFonts w:ascii="Times New Roman" w:hAnsi="Times New Roman"/>
                <w:sz w:val="22"/>
                <w:szCs w:val="22"/>
              </w:rPr>
            </w:pPr>
            <w:r w:rsidRPr="00DB0175">
              <w:rPr>
                <w:rFonts w:ascii="Times New Roman" w:hAnsi="Times New Roman"/>
                <w:sz w:val="22"/>
                <w:szCs w:val="22"/>
              </w:rPr>
              <w:t>N/A</w:t>
            </w:r>
          </w:p>
        </w:tc>
      </w:tr>
      <w:tr w:rsidR="00083E56" w:rsidRPr="00DB0175" w14:paraId="7CEE0136" w14:textId="77777777" w:rsidTr="3176F0C0">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3" w14:textId="77777777" w:rsidR="00083E56" w:rsidRPr="00DB0175" w:rsidRDefault="0AB1EE1A" w:rsidP="0AB1EE1A">
            <w:pPr>
              <w:rPr>
                <w:rFonts w:ascii="Times New Roman" w:hAnsi="Times New Roman"/>
                <w:sz w:val="22"/>
                <w:szCs w:val="22"/>
              </w:rPr>
            </w:pPr>
            <w:r w:rsidRPr="00DB0175">
              <w:rPr>
                <w:rFonts w:ascii="Times New Roman" w:hAnsi="Times New Roman"/>
                <w:sz w:val="22"/>
                <w:szCs w:val="22"/>
              </w:rPr>
              <w:t>EE 4370 (Communications Systems)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4" w14:textId="77777777" w:rsidR="00083E56" w:rsidRPr="00DB0175" w:rsidRDefault="3176F0C0" w:rsidP="3176F0C0">
            <w:pPr>
              <w:rPr>
                <w:rFonts w:ascii="Times New Roman" w:hAnsi="Times New Roman"/>
                <w:sz w:val="22"/>
                <w:szCs w:val="22"/>
              </w:rPr>
            </w:pPr>
            <w:r w:rsidRPr="00DB0175">
              <w:rPr>
                <w:rFonts w:ascii="Times New Roman" w:hAnsi="Times New Roman"/>
                <w:sz w:val="22"/>
                <w:szCs w:val="22"/>
              </w:rPr>
              <w:t>Transmission of signals through linear systems, analog and digital modulation, and noise</w:t>
            </w:r>
          </w:p>
        </w:tc>
        <w:tc>
          <w:tcPr>
            <w:tcW w:w="3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5" w14:textId="56BAF632" w:rsidR="00083E56" w:rsidRPr="00DB0175" w:rsidRDefault="0AB1EE1A" w:rsidP="0AB1EE1A">
            <w:pPr>
              <w:rPr>
                <w:rFonts w:ascii="Times New Roman" w:hAnsi="Times New Roman"/>
                <w:sz w:val="22"/>
                <w:szCs w:val="22"/>
              </w:rPr>
            </w:pPr>
            <w:r w:rsidRPr="00DB0175">
              <w:rPr>
                <w:rFonts w:ascii="Times New Roman" w:hAnsi="Times New Roman"/>
                <w:sz w:val="22"/>
                <w:szCs w:val="22"/>
              </w:rPr>
              <w:t xml:space="preserve">Communication between the </w:t>
            </w:r>
            <w:r w:rsidRPr="00DB0175">
              <w:rPr>
                <w:rFonts w:ascii="Times New Roman" w:hAnsi="Times New Roman"/>
                <w:lang w:val="en-US"/>
              </w:rPr>
              <w:t>FRDM-KL46Z and a host pc that will use the transmitted data.</w:t>
            </w:r>
          </w:p>
        </w:tc>
      </w:tr>
    </w:tbl>
    <w:p w14:paraId="7CEE0137" w14:textId="77777777" w:rsidR="00083E56" w:rsidRPr="00DB0175" w:rsidRDefault="00083E56" w:rsidP="00083E56">
      <w:pPr>
        <w:rPr>
          <w:rFonts w:ascii="Times New Roman" w:hAnsi="Times New Roman"/>
          <w:sz w:val="22"/>
          <w:szCs w:val="22"/>
        </w:rPr>
      </w:pPr>
    </w:p>
    <w:p w14:paraId="7CEE0138" w14:textId="77777777" w:rsidR="00675A4A" w:rsidRPr="00DB0175" w:rsidRDefault="00675A4A" w:rsidP="00083E56">
      <w:pPr>
        <w:rPr>
          <w:rFonts w:ascii="Times New Roman" w:hAnsi="Times New Roman"/>
          <w:sz w:val="22"/>
          <w:szCs w:val="22"/>
        </w:rPr>
      </w:pPr>
    </w:p>
    <w:p w14:paraId="7CEE0139" w14:textId="77777777" w:rsidR="00083E56" w:rsidRPr="00DB0175" w:rsidRDefault="0AB1EE1A" w:rsidP="0AB1EE1A">
      <w:pPr>
        <w:jc w:val="center"/>
        <w:rPr>
          <w:rFonts w:ascii="Times New Roman" w:hAnsi="Times New Roman"/>
          <w:b/>
          <w:bCs/>
          <w:sz w:val="22"/>
          <w:szCs w:val="22"/>
        </w:rPr>
      </w:pPr>
      <w:r w:rsidRPr="00DB0175">
        <w:rPr>
          <w:rFonts w:ascii="Times New Roman" w:hAnsi="Times New Roman"/>
          <w:b/>
          <w:bCs/>
          <w:sz w:val="22"/>
          <w:szCs w:val="22"/>
        </w:rPr>
        <w:t>TABLE 2:  Constraint Alignment Matrix (and applicable standards)</w:t>
      </w:r>
    </w:p>
    <w:p w14:paraId="7CEE013A" w14:textId="77777777" w:rsidR="00083E56" w:rsidRPr="00DB0175" w:rsidRDefault="00083E56" w:rsidP="00083E56">
      <w:pPr>
        <w:jc w:val="center"/>
        <w:rPr>
          <w:rFonts w:ascii="Times New Roman" w:hAnsi="Times New Roman"/>
          <w:b/>
          <w:sz w:val="22"/>
          <w:szCs w:val="22"/>
        </w:rPr>
      </w:pPr>
    </w:p>
    <w:p w14:paraId="7CEE013B" w14:textId="44ABEBCF" w:rsidR="00083E56" w:rsidRPr="00DB0175" w:rsidRDefault="0AB1EE1A" w:rsidP="0AB1EE1A">
      <w:pPr>
        <w:rPr>
          <w:rFonts w:ascii="Times New Roman" w:hAnsi="Times New Roman"/>
          <w:sz w:val="22"/>
          <w:szCs w:val="22"/>
        </w:rPr>
      </w:pPr>
      <w:r w:rsidRPr="00DB0175">
        <w:rPr>
          <w:rFonts w:ascii="Times New Roman" w:hAnsi="Times New Roman"/>
          <w:sz w:val="22"/>
          <w:szCs w:val="22"/>
        </w:rPr>
        <w:t>ABET Criterion 3 (c):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5969"/>
      </w:tblGrid>
      <w:tr w:rsidR="00083E56" w:rsidRPr="00DB0175" w14:paraId="7CEE013E" w14:textId="77777777" w:rsidTr="0AB1EE1A">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C" w14:textId="77777777" w:rsidR="00083E56" w:rsidRPr="00DB0175" w:rsidRDefault="0AB1EE1A" w:rsidP="0AB1EE1A">
            <w:pPr>
              <w:jc w:val="center"/>
              <w:rPr>
                <w:rFonts w:ascii="Times New Roman" w:hAnsi="Times New Roman"/>
                <w:b/>
                <w:bCs/>
                <w:sz w:val="22"/>
                <w:szCs w:val="22"/>
              </w:rPr>
            </w:pPr>
            <w:r w:rsidRPr="00DB0175">
              <w:rPr>
                <w:rFonts w:ascii="Times New Roman" w:hAnsi="Times New Roman"/>
                <w:b/>
                <w:bCs/>
                <w:sz w:val="22"/>
                <w:szCs w:val="22"/>
              </w:rPr>
              <w:t>Constraint Type</w:t>
            </w:r>
          </w:p>
        </w:tc>
        <w:tc>
          <w:tcPr>
            <w:tcW w:w="61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D" w14:textId="77777777" w:rsidR="00083E56" w:rsidRPr="00DB0175" w:rsidRDefault="0AB1EE1A" w:rsidP="0AB1EE1A">
            <w:pPr>
              <w:jc w:val="center"/>
              <w:rPr>
                <w:rFonts w:ascii="Times New Roman" w:hAnsi="Times New Roman"/>
                <w:b/>
                <w:bCs/>
                <w:sz w:val="22"/>
                <w:szCs w:val="22"/>
              </w:rPr>
            </w:pPr>
            <w:r w:rsidRPr="00DB0175">
              <w:rPr>
                <w:rFonts w:ascii="Times New Roman" w:hAnsi="Times New Roman"/>
                <w:b/>
                <w:bCs/>
                <w:sz w:val="22"/>
                <w:szCs w:val="22"/>
              </w:rPr>
              <w:t>Specific Project Constraint</w:t>
            </w:r>
          </w:p>
        </w:tc>
      </w:tr>
      <w:tr w:rsidR="00083E56" w:rsidRPr="00DB0175" w14:paraId="7CEE0141" w14:textId="77777777" w:rsidTr="0AB1EE1A">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F" w14:textId="77777777" w:rsidR="00083E56" w:rsidRPr="00DB0175" w:rsidRDefault="0AB1EE1A" w:rsidP="0AB1EE1A">
            <w:pPr>
              <w:jc w:val="center"/>
              <w:rPr>
                <w:rFonts w:ascii="Times New Roman" w:hAnsi="Times New Roman"/>
                <w:sz w:val="22"/>
                <w:szCs w:val="22"/>
              </w:rPr>
            </w:pPr>
            <w:r w:rsidRPr="00DB0175">
              <w:rPr>
                <w:rFonts w:ascii="Times New Roman" w:hAnsi="Times New Roman"/>
                <w:sz w:val="22"/>
                <w:szCs w:val="22"/>
              </w:rPr>
              <w:t>Economic</w:t>
            </w:r>
          </w:p>
        </w:tc>
        <w:tc>
          <w:tcPr>
            <w:tcW w:w="61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0" w14:textId="767C3226" w:rsidR="00083E56" w:rsidRPr="00DB0175" w:rsidRDefault="0AB1EE1A" w:rsidP="0AB1EE1A">
            <w:pPr>
              <w:rPr>
                <w:rFonts w:ascii="Times New Roman" w:hAnsi="Times New Roman"/>
                <w:sz w:val="22"/>
                <w:szCs w:val="22"/>
              </w:rPr>
            </w:pPr>
            <w:r w:rsidRPr="00DB0175">
              <w:rPr>
                <w:rFonts w:ascii="Times New Roman" w:hAnsi="Times New Roman"/>
                <w:sz w:val="22"/>
                <w:szCs w:val="22"/>
              </w:rPr>
              <w:t>Our 500$ budget restrained the design to 10 total Clicks to work on</w:t>
            </w:r>
          </w:p>
        </w:tc>
      </w:tr>
      <w:tr w:rsidR="00083E56" w:rsidRPr="00DB0175" w14:paraId="7CEE0144" w14:textId="77777777" w:rsidTr="0AB1EE1A">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2" w14:textId="77777777" w:rsidR="00083E56" w:rsidRPr="00DB0175" w:rsidRDefault="0AB1EE1A" w:rsidP="0AB1EE1A">
            <w:pPr>
              <w:jc w:val="center"/>
              <w:rPr>
                <w:rFonts w:ascii="Times New Roman" w:hAnsi="Times New Roman"/>
                <w:sz w:val="22"/>
                <w:szCs w:val="22"/>
              </w:rPr>
            </w:pPr>
            <w:r w:rsidRPr="00DB0175">
              <w:rPr>
                <w:rFonts w:ascii="Times New Roman" w:hAnsi="Times New Roman"/>
                <w:sz w:val="22"/>
                <w:szCs w:val="22"/>
              </w:rPr>
              <w:t>Environmental</w:t>
            </w:r>
          </w:p>
        </w:tc>
        <w:tc>
          <w:tcPr>
            <w:tcW w:w="6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3" w14:textId="0F7B3054" w:rsidR="00083E56" w:rsidRPr="00DB0175" w:rsidRDefault="0AB1EE1A" w:rsidP="0AB1EE1A">
            <w:pPr>
              <w:rPr>
                <w:rFonts w:ascii="Times New Roman" w:hAnsi="Times New Roman"/>
                <w:sz w:val="22"/>
                <w:szCs w:val="22"/>
              </w:rPr>
            </w:pPr>
            <w:r w:rsidRPr="00DB0175">
              <w:rPr>
                <w:rFonts w:ascii="Times New Roman" w:hAnsi="Times New Roman"/>
                <w:sz w:val="22"/>
                <w:szCs w:val="22"/>
              </w:rPr>
              <w:t>The energy consumption of the design must be minimized when possible</w:t>
            </w:r>
          </w:p>
        </w:tc>
      </w:tr>
      <w:tr w:rsidR="00083E56" w:rsidRPr="00DB0175" w14:paraId="7CEE0147" w14:textId="77777777" w:rsidTr="0AB1EE1A">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5" w14:textId="77777777" w:rsidR="00083E56" w:rsidRPr="00DB0175" w:rsidRDefault="0AB1EE1A" w:rsidP="0AB1EE1A">
            <w:pPr>
              <w:jc w:val="center"/>
              <w:rPr>
                <w:rFonts w:ascii="Times New Roman" w:hAnsi="Times New Roman"/>
                <w:sz w:val="22"/>
                <w:szCs w:val="22"/>
              </w:rPr>
            </w:pPr>
            <w:r w:rsidRPr="00DB0175">
              <w:rPr>
                <w:rFonts w:ascii="Times New Roman" w:hAnsi="Times New Roman"/>
                <w:sz w:val="22"/>
                <w:szCs w:val="22"/>
              </w:rPr>
              <w:t>Health and safety</w:t>
            </w:r>
          </w:p>
        </w:tc>
        <w:tc>
          <w:tcPr>
            <w:tcW w:w="6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6" w14:textId="72B800D4" w:rsidR="00083E56" w:rsidRPr="00DB0175" w:rsidRDefault="0AB1EE1A" w:rsidP="0AB1EE1A">
            <w:pPr>
              <w:rPr>
                <w:rFonts w:ascii="Times New Roman" w:hAnsi="Times New Roman"/>
                <w:sz w:val="22"/>
                <w:szCs w:val="22"/>
              </w:rPr>
            </w:pPr>
            <w:r w:rsidRPr="00DB0175">
              <w:rPr>
                <w:rFonts w:ascii="Times New Roman" w:hAnsi="Times New Roman"/>
                <w:sz w:val="22"/>
                <w:szCs w:val="22"/>
              </w:rPr>
              <w:t>Miscalculations in power constraints could cause fire or shock hazards</w:t>
            </w:r>
          </w:p>
        </w:tc>
      </w:tr>
      <w:tr w:rsidR="00083E56" w:rsidRPr="00DB0175" w14:paraId="7CEE014A" w14:textId="77777777" w:rsidTr="0AB1EE1A">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8" w14:textId="77777777" w:rsidR="00083E56" w:rsidRPr="00DB0175" w:rsidRDefault="0AB1EE1A" w:rsidP="0AB1EE1A">
            <w:pPr>
              <w:jc w:val="center"/>
              <w:rPr>
                <w:rFonts w:ascii="Times New Roman" w:hAnsi="Times New Roman"/>
                <w:sz w:val="22"/>
                <w:szCs w:val="22"/>
              </w:rPr>
            </w:pPr>
            <w:r w:rsidRPr="00DB0175">
              <w:rPr>
                <w:rFonts w:ascii="Times New Roman" w:hAnsi="Times New Roman"/>
                <w:sz w:val="22"/>
                <w:szCs w:val="22"/>
              </w:rPr>
              <w:t>Social/Ethical</w:t>
            </w:r>
          </w:p>
        </w:tc>
        <w:tc>
          <w:tcPr>
            <w:tcW w:w="6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9" w14:textId="30EEFDF6" w:rsidR="00083E56" w:rsidRPr="00DB0175" w:rsidRDefault="0AB1EE1A" w:rsidP="0AB1EE1A">
            <w:pPr>
              <w:rPr>
                <w:rFonts w:ascii="Times New Roman" w:hAnsi="Times New Roman"/>
                <w:sz w:val="22"/>
                <w:szCs w:val="22"/>
              </w:rPr>
            </w:pPr>
            <w:r w:rsidRPr="00DB0175">
              <w:rPr>
                <w:rFonts w:ascii="Times New Roman" w:hAnsi="Times New Roman"/>
                <w:sz w:val="22"/>
                <w:szCs w:val="22"/>
              </w:rPr>
              <w:t>A system with access to so many sensors could be used to invade on people’s privacy</w:t>
            </w:r>
          </w:p>
        </w:tc>
      </w:tr>
      <w:tr w:rsidR="00083E56" w:rsidRPr="00DB0175" w14:paraId="7CEE014D" w14:textId="77777777" w:rsidTr="0AB1EE1A">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B" w14:textId="77777777" w:rsidR="00083E56" w:rsidRPr="00DB0175" w:rsidRDefault="0AB1EE1A" w:rsidP="0AB1EE1A">
            <w:pPr>
              <w:jc w:val="center"/>
              <w:rPr>
                <w:rFonts w:ascii="Times New Roman" w:hAnsi="Times New Roman"/>
                <w:sz w:val="22"/>
                <w:szCs w:val="22"/>
              </w:rPr>
            </w:pPr>
            <w:r w:rsidRPr="00DB0175">
              <w:rPr>
                <w:rFonts w:ascii="Times New Roman" w:hAnsi="Times New Roman"/>
                <w:sz w:val="22"/>
                <w:szCs w:val="22"/>
              </w:rPr>
              <w:t>Applicable Standards</w:t>
            </w:r>
          </w:p>
        </w:tc>
        <w:tc>
          <w:tcPr>
            <w:tcW w:w="6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C" w14:textId="6DBFDC8B" w:rsidR="00083E56" w:rsidRPr="00DB0175" w:rsidRDefault="0AB1EE1A" w:rsidP="0AB1EE1A">
            <w:pPr>
              <w:rPr>
                <w:rFonts w:ascii="Times New Roman" w:hAnsi="Times New Roman"/>
                <w:sz w:val="22"/>
                <w:szCs w:val="22"/>
              </w:rPr>
            </w:pPr>
            <w:r w:rsidRPr="00DB0175">
              <w:rPr>
                <w:rFonts w:ascii="Times New Roman" w:hAnsi="Times New Roman"/>
                <w:sz w:val="22"/>
                <w:szCs w:val="22"/>
              </w:rPr>
              <w:t>IEEE Code of Ethics Section 7.8.5</w:t>
            </w:r>
          </w:p>
        </w:tc>
      </w:tr>
    </w:tbl>
    <w:p w14:paraId="4A5188AA" w14:textId="1C7B7922" w:rsidR="008B2D62" w:rsidRPr="00DB0175" w:rsidRDefault="008B2D62" w:rsidP="00BF2225">
      <w:pPr>
        <w:rPr>
          <w:rFonts w:ascii="Times New Roman" w:hAnsi="Times New Roman"/>
        </w:rPr>
      </w:pPr>
      <w:bookmarkStart w:id="48" w:name="_Toc260941783"/>
      <w:bookmarkStart w:id="49" w:name="_Toc261333360"/>
      <w:bookmarkStart w:id="50" w:name="_Toc334864264"/>
      <w:bookmarkStart w:id="51" w:name="_Toc338160530"/>
    </w:p>
    <w:p w14:paraId="47E2DE93" w14:textId="6055003D" w:rsidR="00BF2225" w:rsidRPr="00DB0175" w:rsidRDefault="00BF2225" w:rsidP="00BF2225">
      <w:pPr>
        <w:rPr>
          <w:rFonts w:ascii="Times New Roman" w:hAnsi="Times New Roman"/>
        </w:rPr>
      </w:pPr>
    </w:p>
    <w:p w14:paraId="389C0CDD" w14:textId="731DB351" w:rsidR="00BF2225" w:rsidRPr="00DB0175" w:rsidRDefault="00BF2225" w:rsidP="00BF2225">
      <w:pPr>
        <w:rPr>
          <w:rFonts w:ascii="Times New Roman" w:hAnsi="Times New Roman"/>
        </w:rPr>
      </w:pPr>
    </w:p>
    <w:p w14:paraId="55751366" w14:textId="07761C54" w:rsidR="00781CA9" w:rsidRPr="00DB0175" w:rsidRDefault="00781CA9" w:rsidP="00BF2225">
      <w:pPr>
        <w:rPr>
          <w:rFonts w:ascii="Times New Roman" w:hAnsi="Times New Roman"/>
        </w:rPr>
      </w:pPr>
    </w:p>
    <w:p w14:paraId="5929880C" w14:textId="77777777" w:rsidR="00781CA9" w:rsidRPr="00DB0175" w:rsidRDefault="00781CA9" w:rsidP="00BF2225">
      <w:pPr>
        <w:rPr>
          <w:rFonts w:ascii="Times New Roman" w:hAnsi="Times New Roman"/>
        </w:rPr>
      </w:pPr>
    </w:p>
    <w:p w14:paraId="70420EAB" w14:textId="52854BDA" w:rsidR="00BF2225" w:rsidRPr="00DB0175" w:rsidRDefault="00BF2225" w:rsidP="00BF2225">
      <w:pPr>
        <w:rPr>
          <w:rFonts w:ascii="Times New Roman" w:hAnsi="Times New Roman"/>
        </w:rPr>
      </w:pPr>
    </w:p>
    <w:bookmarkStart w:id="52" w:name="_Toc526439890" w:displacedByCustomXml="next"/>
    <w:sdt>
      <w:sdtPr>
        <w:rPr>
          <w:rFonts w:ascii="Times New Roman" w:hAnsi="Times New Roman"/>
          <w:sz w:val="24"/>
          <w:lang w:val="en-GB"/>
        </w:rPr>
        <w:id w:val="-628781714"/>
        <w:docPartObj>
          <w:docPartGallery w:val="Bibliographies"/>
          <w:docPartUnique/>
        </w:docPartObj>
      </w:sdtPr>
      <w:sdtContent>
        <w:p w14:paraId="4BD89D78" w14:textId="79CE7C72" w:rsidR="0045492B" w:rsidRPr="00DB0175" w:rsidRDefault="0045492B">
          <w:pPr>
            <w:pStyle w:val="Heading1"/>
            <w:rPr>
              <w:rFonts w:ascii="Times New Roman" w:hAnsi="Times New Roman"/>
              <w:b/>
              <w:bCs/>
              <w:sz w:val="36"/>
              <w:szCs w:val="36"/>
            </w:rPr>
          </w:pPr>
          <w:r w:rsidRPr="00DB0175">
            <w:rPr>
              <w:rFonts w:ascii="Times New Roman" w:hAnsi="Times New Roman"/>
              <w:b/>
              <w:bCs/>
              <w:sz w:val="36"/>
              <w:szCs w:val="36"/>
            </w:rPr>
            <w:t>References</w:t>
          </w:r>
          <w:bookmarkEnd w:id="52"/>
        </w:p>
        <w:sdt>
          <w:sdtPr>
            <w:rPr>
              <w:rFonts w:ascii="Times New Roman" w:hAnsi="Times New Roman"/>
            </w:rPr>
            <w:id w:val="-573587230"/>
            <w:bibliography/>
          </w:sdtPr>
          <w:sdtContent>
            <w:p w14:paraId="4BE75662" w14:textId="77777777" w:rsidR="00DD1646" w:rsidRPr="00DB0175" w:rsidRDefault="0045492B">
              <w:pPr>
                <w:rPr>
                  <w:rFonts w:ascii="Times New Roman" w:hAnsi="Times New Roman"/>
                  <w:noProof/>
                  <w:sz w:val="20"/>
                  <w:lang w:val="en-US"/>
                </w:rPr>
              </w:pPr>
              <w:r w:rsidRPr="00DB0175">
                <w:rPr>
                  <w:rFonts w:ascii="Times New Roman" w:hAnsi="Times New Roman"/>
                </w:rPr>
                <w:fldChar w:fldCharType="begin"/>
              </w:r>
              <w:r w:rsidRPr="00DB0175">
                <w:rPr>
                  <w:rFonts w:ascii="Times New Roman" w:hAnsi="Times New Roman"/>
                </w:rPr>
                <w:instrText xml:space="preserve"> BIBLIOGRAPHY </w:instrText>
              </w:r>
              <w:r w:rsidRPr="00DB0175">
                <w:rPr>
                  <w:rFonts w:ascii="Times New Roman" w:hAnsi="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DD1646" w:rsidRPr="00DB0175" w14:paraId="106AA7BF" w14:textId="77777777">
                <w:trPr>
                  <w:divId w:val="154953875"/>
                  <w:tblCellSpacing w:w="15" w:type="dxa"/>
                </w:trPr>
                <w:tc>
                  <w:tcPr>
                    <w:tcW w:w="50" w:type="pct"/>
                    <w:hideMark/>
                  </w:tcPr>
                  <w:p w14:paraId="3733C814" w14:textId="78220359" w:rsidR="00DD1646" w:rsidRPr="00DB0175" w:rsidRDefault="00DD1646">
                    <w:pPr>
                      <w:pStyle w:val="Bibliography"/>
                      <w:rPr>
                        <w:rFonts w:ascii="Times New Roman" w:hAnsi="Times New Roman"/>
                        <w:noProof/>
                        <w:szCs w:val="24"/>
                      </w:rPr>
                    </w:pPr>
                    <w:r w:rsidRPr="00DB0175">
                      <w:rPr>
                        <w:rFonts w:ascii="Times New Roman" w:hAnsi="Times New Roman"/>
                        <w:noProof/>
                      </w:rPr>
                      <w:t xml:space="preserve">[1] </w:t>
                    </w:r>
                  </w:p>
                </w:tc>
                <w:tc>
                  <w:tcPr>
                    <w:tcW w:w="0" w:type="auto"/>
                    <w:hideMark/>
                  </w:tcPr>
                  <w:p w14:paraId="588F66E1" w14:textId="77777777" w:rsidR="00DD1646" w:rsidRPr="00DB0175" w:rsidRDefault="00DD1646">
                    <w:pPr>
                      <w:pStyle w:val="Bibliography"/>
                      <w:rPr>
                        <w:rFonts w:ascii="Times New Roman" w:hAnsi="Times New Roman"/>
                        <w:noProof/>
                      </w:rPr>
                    </w:pPr>
                    <w:r w:rsidRPr="00DB0175">
                      <w:rPr>
                        <w:rFonts w:ascii="Times New Roman" w:hAnsi="Times New Roman"/>
                        <w:noProof/>
                      </w:rPr>
                      <w:t>mikroElektronika, "mikrobus-standard-specification-v200," [Online]. Available: https://download.mikroe.com/documents/standards/mikrobus/mikrobus-standard-specification-v200.pdf. [Accessed October 2018].</w:t>
                    </w:r>
                  </w:p>
                </w:tc>
              </w:tr>
              <w:tr w:rsidR="00DD1646" w:rsidRPr="00DB0175" w14:paraId="53681F97" w14:textId="77777777">
                <w:trPr>
                  <w:divId w:val="154953875"/>
                  <w:tblCellSpacing w:w="15" w:type="dxa"/>
                </w:trPr>
                <w:tc>
                  <w:tcPr>
                    <w:tcW w:w="50" w:type="pct"/>
                    <w:hideMark/>
                  </w:tcPr>
                  <w:p w14:paraId="66B21457"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[2] </w:t>
                    </w:r>
                  </w:p>
                </w:tc>
                <w:tc>
                  <w:tcPr>
                    <w:tcW w:w="0" w:type="auto"/>
                    <w:hideMark/>
                  </w:tcPr>
                  <w:p w14:paraId="58C33228" w14:textId="77777777" w:rsidR="00DD1646" w:rsidRPr="00DB0175" w:rsidRDefault="00DD1646">
                    <w:pPr>
                      <w:pStyle w:val="Bibliography"/>
                      <w:rPr>
                        <w:rFonts w:ascii="Times New Roman" w:hAnsi="Times New Roman"/>
                        <w:noProof/>
                      </w:rPr>
                    </w:pPr>
                    <w:r w:rsidRPr="00DB0175">
                      <w:rPr>
                        <w:rFonts w:ascii="Times New Roman" w:hAnsi="Times New Roman"/>
                        <w:noProof/>
                      </w:rPr>
                      <w:t>NXP, "FRDM-KL46Z: Freedom Development Platform for Kinetis® KL3x and KL4x MCUs," NXP, [Online]. Available: https://www.nxp.com/support/developer-resources/evaluation-and-development-boards/freedom-development-boards/mcu-boards/freedom-development-platform-for-kinetis-kl3x-and-kl4x-mcus:FRDM-KL46Z. [Accessed October 2018].</w:t>
                    </w:r>
                  </w:p>
                </w:tc>
              </w:tr>
              <w:tr w:rsidR="00DD1646" w:rsidRPr="00DB0175" w14:paraId="279EAE89" w14:textId="77777777">
                <w:trPr>
                  <w:divId w:val="154953875"/>
                  <w:tblCellSpacing w:w="15" w:type="dxa"/>
                </w:trPr>
                <w:tc>
                  <w:tcPr>
                    <w:tcW w:w="50" w:type="pct"/>
                    <w:hideMark/>
                  </w:tcPr>
                  <w:p w14:paraId="5C90D5BF"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[3] </w:t>
                    </w:r>
                  </w:p>
                </w:tc>
                <w:tc>
                  <w:tcPr>
                    <w:tcW w:w="0" w:type="auto"/>
                    <w:hideMark/>
                  </w:tcPr>
                  <w:p w14:paraId="3B64DDD3" w14:textId="77777777" w:rsidR="00DD1646" w:rsidRPr="00DB0175" w:rsidRDefault="00DD1646">
                    <w:pPr>
                      <w:pStyle w:val="Bibliography"/>
                      <w:rPr>
                        <w:rFonts w:ascii="Times New Roman" w:hAnsi="Times New Roman"/>
                        <w:noProof/>
                      </w:rPr>
                    </w:pPr>
                    <w:r w:rsidRPr="00DB0175">
                      <w:rPr>
                        <w:rFonts w:ascii="Times New Roman" w:hAnsi="Times New Roman"/>
                        <w:noProof/>
                      </w:rPr>
                      <w:t>NXP, "Report Product Security Vulnerabilities," NXP, [Online]. Available: https://www.nxp.com/support/support/report-product-security-vulnerabilities:PSIRT. [Accessed October 2018].</w:t>
                    </w:r>
                  </w:p>
                </w:tc>
              </w:tr>
              <w:tr w:rsidR="00DD1646" w:rsidRPr="00DB0175" w14:paraId="43E02FC3" w14:textId="77777777">
                <w:trPr>
                  <w:divId w:val="154953875"/>
                  <w:tblCellSpacing w:w="15" w:type="dxa"/>
                </w:trPr>
                <w:tc>
                  <w:tcPr>
                    <w:tcW w:w="50" w:type="pct"/>
                    <w:hideMark/>
                  </w:tcPr>
                  <w:p w14:paraId="0D9A912B"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[4] </w:t>
                    </w:r>
                  </w:p>
                </w:tc>
                <w:tc>
                  <w:tcPr>
                    <w:tcW w:w="0" w:type="auto"/>
                    <w:hideMark/>
                  </w:tcPr>
                  <w:p w14:paraId="7DBFD876" w14:textId="77777777" w:rsidR="00DD1646" w:rsidRPr="00DB0175" w:rsidRDefault="00DD1646">
                    <w:pPr>
                      <w:pStyle w:val="Bibliography"/>
                      <w:rPr>
                        <w:rFonts w:ascii="Times New Roman" w:hAnsi="Times New Roman"/>
                        <w:noProof/>
                      </w:rPr>
                    </w:pPr>
                    <w:r w:rsidRPr="00DB0175">
                      <w:rPr>
                        <w:rFonts w:ascii="Times New Roman" w:hAnsi="Times New Roman"/>
                        <w:noProof/>
                      </w:rPr>
                      <w:t>NXP, "FRDM-KL46Z," [Online]. Available: https://www.nxp.com/downloads/en/schematics/FRDM-KL46Z_SCH.pdf. [Accessed October 2018].</w:t>
                    </w:r>
                  </w:p>
                </w:tc>
              </w:tr>
              <w:tr w:rsidR="00DD1646" w:rsidRPr="00DB0175" w14:paraId="40C4D05D" w14:textId="77777777">
                <w:trPr>
                  <w:divId w:val="154953875"/>
                  <w:tblCellSpacing w:w="15" w:type="dxa"/>
                </w:trPr>
                <w:tc>
                  <w:tcPr>
                    <w:tcW w:w="50" w:type="pct"/>
                    <w:hideMark/>
                  </w:tcPr>
                  <w:p w14:paraId="0A95204A"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[5] </w:t>
                    </w:r>
                  </w:p>
                </w:tc>
                <w:tc>
                  <w:tcPr>
                    <w:tcW w:w="0" w:type="auto"/>
                    <w:hideMark/>
                  </w:tcPr>
                  <w:p w14:paraId="16045F32" w14:textId="77777777" w:rsidR="00DD1646" w:rsidRPr="00DB0175" w:rsidRDefault="00DD1646">
                    <w:pPr>
                      <w:pStyle w:val="Bibliography"/>
                      <w:rPr>
                        <w:rFonts w:ascii="Times New Roman" w:hAnsi="Times New Roman"/>
                        <w:noProof/>
                      </w:rPr>
                    </w:pPr>
                    <w:r w:rsidRPr="00DB0175">
                      <w:rPr>
                        <w:rFonts w:ascii="Times New Roman" w:hAnsi="Times New Roman"/>
                        <w:noProof/>
                      </w:rPr>
                      <w:t>Silicon Labs, "Digital I2c Humidity And Temperature Sensor," 2015. [Online]. Available: https://download.mikroe.com/documents/datasheets/Si7034.pdf.</w:t>
                    </w:r>
                  </w:p>
                </w:tc>
              </w:tr>
              <w:tr w:rsidR="00DD1646" w:rsidRPr="00DB0175" w14:paraId="1E9CCDD4" w14:textId="77777777">
                <w:trPr>
                  <w:divId w:val="154953875"/>
                  <w:tblCellSpacing w:w="15" w:type="dxa"/>
                </w:trPr>
                <w:tc>
                  <w:tcPr>
                    <w:tcW w:w="50" w:type="pct"/>
                    <w:hideMark/>
                  </w:tcPr>
                  <w:p w14:paraId="597A5966"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[6] </w:t>
                    </w:r>
                  </w:p>
                </w:tc>
                <w:tc>
                  <w:tcPr>
                    <w:tcW w:w="0" w:type="auto"/>
                    <w:hideMark/>
                  </w:tcPr>
                  <w:p w14:paraId="45C4812F" w14:textId="77777777" w:rsidR="00DD1646" w:rsidRPr="00DB0175" w:rsidRDefault="00DD1646">
                    <w:pPr>
                      <w:pStyle w:val="Bibliography"/>
                      <w:rPr>
                        <w:rFonts w:ascii="Times New Roman" w:hAnsi="Times New Roman"/>
                        <w:noProof/>
                      </w:rPr>
                    </w:pPr>
                    <w:r w:rsidRPr="00DB0175">
                      <w:rPr>
                        <w:rFonts w:ascii="Times New Roman" w:hAnsi="Times New Roman"/>
                        <w:noProof/>
                      </w:rPr>
                      <w:t>BOSCH, "Final Data Sheet - BME280 - Combined humidity and pressure sensor," 26 October 2015. [Online]. Available: https://download.mikroe.com/documents/datasheets/BST-BME280_DS001-11.pdf.</w:t>
                    </w:r>
                  </w:p>
                </w:tc>
              </w:tr>
              <w:tr w:rsidR="00DD1646" w:rsidRPr="00DB0175" w14:paraId="3EFFA569" w14:textId="77777777">
                <w:trPr>
                  <w:divId w:val="154953875"/>
                  <w:tblCellSpacing w:w="15" w:type="dxa"/>
                </w:trPr>
                <w:tc>
                  <w:tcPr>
                    <w:tcW w:w="50" w:type="pct"/>
                    <w:hideMark/>
                  </w:tcPr>
                  <w:p w14:paraId="00910B1F"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[7] </w:t>
                    </w:r>
                  </w:p>
                </w:tc>
                <w:tc>
                  <w:tcPr>
                    <w:tcW w:w="0" w:type="auto"/>
                    <w:hideMark/>
                  </w:tcPr>
                  <w:p w14:paraId="57645437" w14:textId="77777777" w:rsidR="00DD1646" w:rsidRPr="00DB0175" w:rsidRDefault="00DD1646">
                    <w:pPr>
                      <w:pStyle w:val="Bibliography"/>
                      <w:rPr>
                        <w:rFonts w:ascii="Times New Roman" w:hAnsi="Times New Roman"/>
                        <w:noProof/>
                      </w:rPr>
                    </w:pPr>
                    <w:r w:rsidRPr="00DB0175">
                      <w:rPr>
                        <w:rFonts w:ascii="Times New Roman" w:hAnsi="Times New Roman"/>
                        <w:noProof/>
                      </w:rPr>
                      <w:t>Hamamatsu, "P12347 - Color/proximity sensor," August 2017. [Online]. Available: https://download.mikroe.com/documents/datasheets/p12347-01ct_kpic1084e.pdf.</w:t>
                    </w:r>
                  </w:p>
                </w:tc>
              </w:tr>
              <w:tr w:rsidR="00DD1646" w:rsidRPr="00DB0175" w14:paraId="173ABA14" w14:textId="77777777">
                <w:trPr>
                  <w:divId w:val="154953875"/>
                  <w:tblCellSpacing w:w="15" w:type="dxa"/>
                </w:trPr>
                <w:tc>
                  <w:tcPr>
                    <w:tcW w:w="50" w:type="pct"/>
                    <w:hideMark/>
                  </w:tcPr>
                  <w:p w14:paraId="707993DE"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[8] </w:t>
                    </w:r>
                  </w:p>
                </w:tc>
                <w:tc>
                  <w:tcPr>
                    <w:tcW w:w="0" w:type="auto"/>
                    <w:hideMark/>
                  </w:tcPr>
                  <w:p w14:paraId="032AACFB" w14:textId="77777777" w:rsidR="00DD1646" w:rsidRPr="00DB0175" w:rsidRDefault="00DD1646">
                    <w:pPr>
                      <w:pStyle w:val="Bibliography"/>
                      <w:rPr>
                        <w:rFonts w:ascii="Times New Roman" w:hAnsi="Times New Roman"/>
                        <w:noProof/>
                      </w:rPr>
                    </w:pPr>
                    <w:r w:rsidRPr="00DB0175">
                      <w:rPr>
                        <w:rFonts w:ascii="Times New Roman" w:hAnsi="Times New Roman"/>
                        <w:noProof/>
                      </w:rPr>
                      <w:t>Texas Instruments, "SN74HC595 - 8-Bit Shift Registers With 3-State Output Registers," September 2015. [Online]. Available: https://download.mikroe.com/documents/datasheets/sn74hc595-datasheet.pdf.</w:t>
                    </w:r>
                  </w:p>
                </w:tc>
              </w:tr>
              <w:tr w:rsidR="00DD1646" w:rsidRPr="00DB0175" w14:paraId="270708EA" w14:textId="77777777">
                <w:trPr>
                  <w:divId w:val="154953875"/>
                  <w:tblCellSpacing w:w="15" w:type="dxa"/>
                </w:trPr>
                <w:tc>
                  <w:tcPr>
                    <w:tcW w:w="50" w:type="pct"/>
                    <w:hideMark/>
                  </w:tcPr>
                  <w:p w14:paraId="43016124"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[9] </w:t>
                    </w:r>
                  </w:p>
                </w:tc>
                <w:tc>
                  <w:tcPr>
                    <w:tcW w:w="0" w:type="auto"/>
                    <w:hideMark/>
                  </w:tcPr>
                  <w:p w14:paraId="26F884B0" w14:textId="77777777" w:rsidR="00DD1646" w:rsidRPr="00DB0175" w:rsidRDefault="00DD1646">
                    <w:pPr>
                      <w:pStyle w:val="Bibliography"/>
                      <w:rPr>
                        <w:rFonts w:ascii="Times New Roman" w:hAnsi="Times New Roman"/>
                        <w:noProof/>
                      </w:rPr>
                    </w:pPr>
                    <w:r w:rsidRPr="00DB0175">
                      <w:rPr>
                        <w:rFonts w:ascii="Times New Roman" w:hAnsi="Times New Roman"/>
                        <w:noProof/>
                      </w:rPr>
                      <w:t>BOSCH, "BMA400 - Ultra-low power, triaxial accelerometer," 2017. [Online]. Available: https://download.mikroe.com/documents/datasheets/BMA400.pdf.</w:t>
                    </w:r>
                  </w:p>
                </w:tc>
              </w:tr>
              <w:tr w:rsidR="00DD1646" w:rsidRPr="00DB0175" w14:paraId="6D6F74B9" w14:textId="77777777">
                <w:trPr>
                  <w:divId w:val="154953875"/>
                  <w:tblCellSpacing w:w="15" w:type="dxa"/>
                </w:trPr>
                <w:tc>
                  <w:tcPr>
                    <w:tcW w:w="50" w:type="pct"/>
                    <w:hideMark/>
                  </w:tcPr>
                  <w:p w14:paraId="53EDBC98"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[10] </w:t>
                    </w:r>
                  </w:p>
                </w:tc>
                <w:tc>
                  <w:tcPr>
                    <w:tcW w:w="0" w:type="auto"/>
                    <w:hideMark/>
                  </w:tcPr>
                  <w:p w14:paraId="6268E6E9" w14:textId="77777777" w:rsidR="00DD1646" w:rsidRPr="00DB0175" w:rsidRDefault="00DD1646">
                    <w:pPr>
                      <w:pStyle w:val="Bibliography"/>
                      <w:rPr>
                        <w:rFonts w:ascii="Times New Roman" w:hAnsi="Times New Roman"/>
                        <w:noProof/>
                      </w:rPr>
                    </w:pPr>
                    <w:r w:rsidRPr="00DB0175">
                      <w:rPr>
                        <w:rFonts w:ascii="Times New Roman" w:hAnsi="Times New Roman"/>
                        <w:noProof/>
                      </w:rPr>
                      <w:t>Melexis, "MLX90393 - Micropower Triaxis® Magnetometer," February 2015. [Online]. Available: https://download.mikroe.com/documents/datasheets/MLX90393%20Datasheet.pdf.</w:t>
                    </w:r>
                  </w:p>
                </w:tc>
              </w:tr>
              <w:tr w:rsidR="00DD1646" w:rsidRPr="00DB0175" w14:paraId="213CC48F" w14:textId="77777777">
                <w:trPr>
                  <w:divId w:val="154953875"/>
                  <w:tblCellSpacing w:w="15" w:type="dxa"/>
                </w:trPr>
                <w:tc>
                  <w:tcPr>
                    <w:tcW w:w="50" w:type="pct"/>
                    <w:hideMark/>
                  </w:tcPr>
                  <w:p w14:paraId="67DDD59D"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[11] </w:t>
                    </w:r>
                  </w:p>
                </w:tc>
                <w:tc>
                  <w:tcPr>
                    <w:tcW w:w="0" w:type="auto"/>
                    <w:hideMark/>
                  </w:tcPr>
                  <w:p w14:paraId="4458E457" w14:textId="77777777" w:rsidR="00DD1646" w:rsidRPr="00DB0175" w:rsidRDefault="00DD1646">
                    <w:pPr>
                      <w:pStyle w:val="Bibliography"/>
                      <w:rPr>
                        <w:rFonts w:ascii="Times New Roman" w:hAnsi="Times New Roman"/>
                        <w:noProof/>
                      </w:rPr>
                    </w:pPr>
                    <w:r w:rsidRPr="00DB0175">
                      <w:rPr>
                        <w:rFonts w:ascii="Times New Roman" w:hAnsi="Times New Roman"/>
                        <w:noProof/>
                      </w:rPr>
                      <w:t>RF Digital, "RFD77402 - Simblee IoT 3D ToF Sensor Module," 2017. [Online]. Available: https://download.mikroe.com/documents/datasheets/RFD77402%20Datasheet.pdf.</w:t>
                    </w:r>
                  </w:p>
                </w:tc>
              </w:tr>
              <w:tr w:rsidR="00DD1646" w:rsidRPr="00DB0175" w14:paraId="37CEB450" w14:textId="77777777">
                <w:trPr>
                  <w:divId w:val="154953875"/>
                  <w:tblCellSpacing w:w="15" w:type="dxa"/>
                </w:trPr>
                <w:tc>
                  <w:tcPr>
                    <w:tcW w:w="50" w:type="pct"/>
                    <w:hideMark/>
                  </w:tcPr>
                  <w:p w14:paraId="334D6B74"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[12] </w:t>
                    </w:r>
                  </w:p>
                </w:tc>
                <w:tc>
                  <w:tcPr>
                    <w:tcW w:w="0" w:type="auto"/>
                    <w:hideMark/>
                  </w:tcPr>
                  <w:p w14:paraId="3C202240" w14:textId="77777777" w:rsidR="00DD1646" w:rsidRPr="00DB0175" w:rsidRDefault="00DD1646">
                    <w:pPr>
                      <w:pStyle w:val="Bibliography"/>
                      <w:rPr>
                        <w:rFonts w:ascii="Times New Roman" w:hAnsi="Times New Roman"/>
                        <w:noProof/>
                      </w:rPr>
                    </w:pPr>
                    <w:r w:rsidRPr="00DB0175">
                      <w:rPr>
                        <w:rFonts w:ascii="Times New Roman" w:hAnsi="Times New Roman"/>
                        <w:noProof/>
                      </w:rPr>
                      <w:t>mikroElektronika, "MQ-3 - Semiconductor Sensor for Alcohol," [Online]. Available: https://download.mikroe.com/documents/datasheets/mq3-alcohol-sensor-datasheet.pdf.</w:t>
                    </w:r>
                  </w:p>
                </w:tc>
              </w:tr>
              <w:tr w:rsidR="00DD1646" w:rsidRPr="00DB0175" w14:paraId="0936ED69" w14:textId="77777777">
                <w:trPr>
                  <w:divId w:val="154953875"/>
                  <w:tblCellSpacing w:w="15" w:type="dxa"/>
                </w:trPr>
                <w:tc>
                  <w:tcPr>
                    <w:tcW w:w="50" w:type="pct"/>
                    <w:hideMark/>
                  </w:tcPr>
                  <w:p w14:paraId="0FE82A58"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[13] </w:t>
                    </w:r>
                  </w:p>
                </w:tc>
                <w:tc>
                  <w:tcPr>
                    <w:tcW w:w="0" w:type="auto"/>
                    <w:hideMark/>
                  </w:tcPr>
                  <w:p w14:paraId="58AD3E2B" w14:textId="77777777" w:rsidR="00DD1646" w:rsidRPr="00DB0175" w:rsidRDefault="00DD1646">
                    <w:pPr>
                      <w:pStyle w:val="Bibliography"/>
                      <w:rPr>
                        <w:rFonts w:ascii="Times New Roman" w:hAnsi="Times New Roman"/>
                        <w:noProof/>
                      </w:rPr>
                    </w:pPr>
                    <w:r w:rsidRPr="00DB0175">
                      <w:rPr>
                        <w:rFonts w:ascii="Times New Roman" w:hAnsi="Times New Roman"/>
                        <w:noProof/>
                      </w:rPr>
                      <w:t>mikroElektronika, "MQ-135 Gas Sensor," [Online]. Available: https://www.olimex.com/Products/Components/Sensors/SNS-MQ135/resources/SNS-MQ135.pdf.</w:t>
                    </w:r>
                  </w:p>
                </w:tc>
              </w:tr>
              <w:tr w:rsidR="00DD1646" w:rsidRPr="00DB0175" w14:paraId="52565E89" w14:textId="77777777">
                <w:trPr>
                  <w:divId w:val="154953875"/>
                  <w:tblCellSpacing w:w="15" w:type="dxa"/>
                </w:trPr>
                <w:tc>
                  <w:tcPr>
                    <w:tcW w:w="50" w:type="pct"/>
                    <w:hideMark/>
                  </w:tcPr>
                  <w:p w14:paraId="1B3E9D4E" w14:textId="77777777" w:rsidR="00DD1646" w:rsidRPr="00DB0175" w:rsidRDefault="00DD1646">
                    <w:pPr>
                      <w:pStyle w:val="Bibliography"/>
                      <w:rPr>
                        <w:rFonts w:ascii="Times New Roman" w:hAnsi="Times New Roman"/>
                        <w:noProof/>
                      </w:rPr>
                    </w:pPr>
                    <w:r w:rsidRPr="00DB0175">
                      <w:rPr>
                        <w:rFonts w:ascii="Times New Roman" w:hAnsi="Times New Roman"/>
                        <w:noProof/>
                      </w:rPr>
                      <w:t xml:space="preserve">[14] </w:t>
                    </w:r>
                  </w:p>
                </w:tc>
                <w:tc>
                  <w:tcPr>
                    <w:tcW w:w="0" w:type="auto"/>
                    <w:hideMark/>
                  </w:tcPr>
                  <w:p w14:paraId="4C2569BD" w14:textId="77777777" w:rsidR="00DD1646" w:rsidRPr="00DB0175" w:rsidRDefault="00DD1646">
                    <w:pPr>
                      <w:pStyle w:val="Bibliography"/>
                      <w:rPr>
                        <w:rFonts w:ascii="Times New Roman" w:hAnsi="Times New Roman"/>
                        <w:noProof/>
                      </w:rPr>
                    </w:pPr>
                    <w:r w:rsidRPr="00DB0175">
                      <w:rPr>
                        <w:rFonts w:ascii="Times New Roman" w:hAnsi="Times New Roman"/>
                        <w:noProof/>
                      </w:rPr>
                      <w:t>SanDisk, "SanDisk microSD," March 2010. [Online]. Available: https://www.alliedelec.com/m/d/04db416b291011446889dbd6129e2644.pdf.</w:t>
                    </w:r>
                  </w:p>
                </w:tc>
              </w:tr>
            </w:tbl>
            <w:p w14:paraId="567596AB" w14:textId="77777777" w:rsidR="00DD1646" w:rsidRPr="00DB0175" w:rsidRDefault="00DD1646">
              <w:pPr>
                <w:divId w:val="154953875"/>
                <w:rPr>
                  <w:rFonts w:ascii="Times New Roman" w:hAnsi="Times New Roman"/>
                  <w:noProof/>
                </w:rPr>
              </w:pPr>
            </w:p>
            <w:p w14:paraId="501DD6A4" w14:textId="64727A28" w:rsidR="0045492B" w:rsidRPr="00DB0175" w:rsidRDefault="0045492B">
              <w:pPr>
                <w:rPr>
                  <w:rFonts w:ascii="Times New Roman" w:hAnsi="Times New Roman"/>
                </w:rPr>
              </w:pPr>
              <w:r w:rsidRPr="00DB0175">
                <w:rPr>
                  <w:rFonts w:ascii="Times New Roman" w:hAnsi="Times New Roman"/>
                  <w:b/>
                  <w:bCs/>
                  <w:noProof/>
                </w:rPr>
                <w:fldChar w:fldCharType="end"/>
              </w:r>
            </w:p>
          </w:sdtContent>
        </w:sdt>
      </w:sdtContent>
    </w:sdt>
    <w:p w14:paraId="45932780" w14:textId="395F3344" w:rsidR="00BF2225" w:rsidRPr="00DB0175" w:rsidRDefault="00BF2225" w:rsidP="008D34C9">
      <w:pPr>
        <w:rPr>
          <w:rFonts w:ascii="Times New Roman" w:hAnsi="Times New Roman"/>
        </w:rPr>
      </w:pPr>
    </w:p>
    <w:p w14:paraId="3E3C6918" w14:textId="77777777" w:rsidR="0081000F" w:rsidRPr="00DB0175" w:rsidRDefault="0081000F" w:rsidP="008D34C9">
      <w:pPr>
        <w:rPr>
          <w:rFonts w:ascii="Times New Roman" w:hAnsi="Times New Roman"/>
          <w:lang w:val="en-US"/>
        </w:rPr>
      </w:pPr>
    </w:p>
    <w:p w14:paraId="70D40D0B" w14:textId="77777777" w:rsidR="00BF2225" w:rsidRPr="00DB0175" w:rsidRDefault="00BF2225" w:rsidP="008D34C9">
      <w:pPr>
        <w:rPr>
          <w:rFonts w:ascii="Times New Roman" w:hAnsi="Times New Roman"/>
          <w:lang w:val="en-US"/>
        </w:rPr>
      </w:pPr>
    </w:p>
    <w:p w14:paraId="7CEE0158" w14:textId="73A52964" w:rsidR="00BC623D" w:rsidRPr="00DB0175" w:rsidRDefault="0AB1EE1A" w:rsidP="0AB1EE1A">
      <w:pPr>
        <w:pStyle w:val="Heading1"/>
        <w:rPr>
          <w:rFonts w:ascii="Times New Roman" w:hAnsi="Times New Roman"/>
          <w:b/>
          <w:bCs/>
          <w:sz w:val="36"/>
          <w:szCs w:val="36"/>
        </w:rPr>
      </w:pPr>
      <w:bookmarkStart w:id="53" w:name="_Toc526439891"/>
      <w:r w:rsidRPr="00DB0175">
        <w:rPr>
          <w:rFonts w:ascii="Times New Roman" w:hAnsi="Times New Roman"/>
          <w:b/>
          <w:bCs/>
          <w:sz w:val="36"/>
          <w:szCs w:val="36"/>
        </w:rPr>
        <w:lastRenderedPageBreak/>
        <w:t>Approvals</w:t>
      </w:r>
      <w:bookmarkEnd w:id="48"/>
      <w:bookmarkEnd w:id="49"/>
      <w:bookmarkEnd w:id="50"/>
      <w:bookmarkEnd w:id="51"/>
      <w:bookmarkEnd w:id="53"/>
    </w:p>
    <w:p w14:paraId="7CEE0159" w14:textId="730E3A87" w:rsidR="00BC623D" w:rsidRPr="00DB0175" w:rsidRDefault="0AB1EE1A" w:rsidP="0AB1EE1A">
      <w:pPr>
        <w:rPr>
          <w:rFonts w:ascii="Times New Roman" w:hAnsi="Times New Roman"/>
        </w:rPr>
      </w:pPr>
      <w:r w:rsidRPr="00DB0175">
        <w:rPr>
          <w:rFonts w:ascii="Times New Roman" w:hAnsi="Times New Roman"/>
        </w:rPr>
        <w:t>The signatures of the people below indicate an understanding in the purpose and content of this document by those signing it.  By signing this document, you indicate that you approve of the proposed project outlined in this Functional Specification and that the next steps may be taken to proceed with the project.</w:t>
      </w:r>
    </w:p>
    <w:p w14:paraId="7CEE015A" w14:textId="77777777" w:rsidR="00BC623D" w:rsidRPr="00DB0175" w:rsidRDefault="00BC623D" w:rsidP="00BC623D">
      <w:pPr>
        <w:ind w:left="360"/>
        <w:rPr>
          <w:rFonts w:ascii="Times New Roman" w:hAnsi="Times New Roman"/>
        </w:rPr>
      </w:pP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432"/>
      </w:tblGrid>
      <w:tr w:rsidR="00765919" w:rsidRPr="00DB0175" w14:paraId="7CEE015F" w14:textId="77777777" w:rsidTr="0AB1EE1A">
        <w:trPr>
          <w:jc w:val="center"/>
        </w:trPr>
        <w:tc>
          <w:tcPr>
            <w:tcW w:w="2250" w:type="dxa"/>
            <w:shd w:val="clear" w:color="auto" w:fill="E6E6E6"/>
            <w:vAlign w:val="center"/>
          </w:tcPr>
          <w:p w14:paraId="7CEE015B" w14:textId="77777777" w:rsidR="00765919" w:rsidRPr="00DB0175" w:rsidRDefault="0AB1EE1A" w:rsidP="0AB1EE1A">
            <w:pPr>
              <w:pStyle w:val="TableText"/>
              <w:ind w:left="-435" w:firstLine="435"/>
              <w:rPr>
                <w:rFonts w:ascii="Times New Roman" w:hAnsi="Times New Roman"/>
                <w:b/>
                <w:bCs/>
                <w:sz w:val="16"/>
                <w:szCs w:val="16"/>
              </w:rPr>
            </w:pPr>
            <w:r w:rsidRPr="00DB0175">
              <w:rPr>
                <w:rFonts w:ascii="Times New Roman" w:hAnsi="Times New Roman"/>
                <w:b/>
                <w:bCs/>
                <w:sz w:val="16"/>
                <w:szCs w:val="16"/>
              </w:rPr>
              <w:t>Approver Name</w:t>
            </w:r>
          </w:p>
        </w:tc>
        <w:tc>
          <w:tcPr>
            <w:tcW w:w="1877" w:type="dxa"/>
            <w:shd w:val="clear" w:color="auto" w:fill="E6E6E6"/>
            <w:vAlign w:val="center"/>
          </w:tcPr>
          <w:p w14:paraId="7CEE015C" w14:textId="77777777" w:rsidR="00765919" w:rsidRPr="00DB0175" w:rsidRDefault="0AB1EE1A" w:rsidP="0AB1EE1A">
            <w:pPr>
              <w:pStyle w:val="TableText"/>
              <w:rPr>
                <w:rFonts w:ascii="Times New Roman" w:hAnsi="Times New Roman"/>
                <w:b/>
                <w:bCs/>
                <w:sz w:val="16"/>
                <w:szCs w:val="16"/>
              </w:rPr>
            </w:pPr>
            <w:r w:rsidRPr="00DB0175">
              <w:rPr>
                <w:rFonts w:ascii="Times New Roman" w:hAnsi="Times New Roman"/>
                <w:b/>
                <w:bCs/>
                <w:sz w:val="16"/>
                <w:szCs w:val="16"/>
              </w:rPr>
              <w:t xml:space="preserve">Title </w:t>
            </w:r>
          </w:p>
        </w:tc>
        <w:tc>
          <w:tcPr>
            <w:tcW w:w="3253" w:type="dxa"/>
            <w:shd w:val="clear" w:color="auto" w:fill="E6E6E6"/>
            <w:vAlign w:val="center"/>
          </w:tcPr>
          <w:p w14:paraId="7CEE015D" w14:textId="77777777" w:rsidR="00765919" w:rsidRPr="00DB0175" w:rsidRDefault="0AB1EE1A" w:rsidP="0AB1EE1A">
            <w:pPr>
              <w:pStyle w:val="TableText"/>
              <w:rPr>
                <w:rFonts w:ascii="Times New Roman" w:hAnsi="Times New Roman"/>
                <w:b/>
                <w:bCs/>
                <w:sz w:val="16"/>
                <w:szCs w:val="16"/>
              </w:rPr>
            </w:pPr>
            <w:r w:rsidRPr="00DB0175">
              <w:rPr>
                <w:rFonts w:ascii="Times New Roman" w:hAnsi="Times New Roman"/>
                <w:b/>
                <w:bCs/>
                <w:sz w:val="16"/>
                <w:szCs w:val="16"/>
              </w:rPr>
              <w:t>Signature</w:t>
            </w:r>
          </w:p>
        </w:tc>
        <w:tc>
          <w:tcPr>
            <w:tcW w:w="1432" w:type="dxa"/>
            <w:shd w:val="clear" w:color="auto" w:fill="E6E6E6"/>
            <w:vAlign w:val="center"/>
          </w:tcPr>
          <w:p w14:paraId="7CEE015E" w14:textId="77777777" w:rsidR="00765919" w:rsidRPr="00DB0175" w:rsidRDefault="0AB1EE1A" w:rsidP="0AB1EE1A">
            <w:pPr>
              <w:pStyle w:val="TableText"/>
              <w:rPr>
                <w:rFonts w:ascii="Times New Roman" w:hAnsi="Times New Roman"/>
                <w:b/>
                <w:bCs/>
                <w:sz w:val="16"/>
                <w:szCs w:val="16"/>
              </w:rPr>
            </w:pPr>
            <w:r w:rsidRPr="00DB0175">
              <w:rPr>
                <w:rFonts w:ascii="Times New Roman" w:hAnsi="Times New Roman"/>
                <w:b/>
                <w:bCs/>
                <w:sz w:val="16"/>
                <w:szCs w:val="16"/>
              </w:rPr>
              <w:t>Date</w:t>
            </w:r>
          </w:p>
        </w:tc>
      </w:tr>
      <w:tr w:rsidR="002558A1" w:rsidRPr="00DB0175" w14:paraId="7CEE0164" w14:textId="77777777" w:rsidTr="0AB1EE1A">
        <w:trPr>
          <w:jc w:val="center"/>
        </w:trPr>
        <w:tc>
          <w:tcPr>
            <w:tcW w:w="2250" w:type="dxa"/>
            <w:vAlign w:val="center"/>
          </w:tcPr>
          <w:p w14:paraId="7CEE0160" w14:textId="5A096884" w:rsidR="002558A1" w:rsidRPr="00DB0175" w:rsidRDefault="0AB1EE1A" w:rsidP="0AB1EE1A">
            <w:pPr>
              <w:pStyle w:val="TableText"/>
              <w:rPr>
                <w:rFonts w:ascii="Times New Roman" w:hAnsi="Times New Roman"/>
              </w:rPr>
            </w:pPr>
            <w:r w:rsidRPr="00DB0175">
              <w:rPr>
                <w:rFonts w:ascii="Times New Roman" w:hAnsi="Times New Roman"/>
              </w:rPr>
              <w:t>Alfonso de la Morena</w:t>
            </w:r>
          </w:p>
        </w:tc>
        <w:tc>
          <w:tcPr>
            <w:tcW w:w="1877" w:type="dxa"/>
            <w:vAlign w:val="center"/>
          </w:tcPr>
          <w:p w14:paraId="7CEE0161" w14:textId="77777777" w:rsidR="002558A1" w:rsidRPr="00DB0175" w:rsidRDefault="0AB1EE1A" w:rsidP="0AB1EE1A">
            <w:pPr>
              <w:pStyle w:val="TableText"/>
              <w:rPr>
                <w:rFonts w:ascii="Times New Roman" w:hAnsi="Times New Roman"/>
              </w:rPr>
            </w:pPr>
            <w:r w:rsidRPr="00DB0175">
              <w:rPr>
                <w:rFonts w:ascii="Times New Roman" w:hAnsi="Times New Roman"/>
              </w:rPr>
              <w:t>Project Manager</w:t>
            </w:r>
          </w:p>
        </w:tc>
        <w:tc>
          <w:tcPr>
            <w:tcW w:w="3253" w:type="dxa"/>
            <w:vAlign w:val="center"/>
          </w:tcPr>
          <w:p w14:paraId="7CEE0162" w14:textId="77777777" w:rsidR="002558A1" w:rsidRPr="00DB0175" w:rsidRDefault="002558A1" w:rsidP="002558A1">
            <w:pPr>
              <w:pStyle w:val="TableText"/>
              <w:rPr>
                <w:rFonts w:ascii="Times New Roman" w:hAnsi="Times New Roman"/>
              </w:rPr>
            </w:pPr>
          </w:p>
        </w:tc>
        <w:tc>
          <w:tcPr>
            <w:tcW w:w="1432" w:type="dxa"/>
            <w:vAlign w:val="center"/>
          </w:tcPr>
          <w:p w14:paraId="7CEE0163" w14:textId="77777777" w:rsidR="002558A1" w:rsidRPr="00DB0175" w:rsidRDefault="002558A1" w:rsidP="002558A1">
            <w:pPr>
              <w:pStyle w:val="TableText"/>
              <w:rPr>
                <w:rFonts w:ascii="Times New Roman" w:hAnsi="Times New Roman"/>
              </w:rPr>
            </w:pPr>
          </w:p>
        </w:tc>
      </w:tr>
      <w:tr w:rsidR="002558A1" w:rsidRPr="00DB0175" w14:paraId="7CEE0169" w14:textId="77777777" w:rsidTr="0AB1EE1A">
        <w:trPr>
          <w:jc w:val="center"/>
        </w:trPr>
        <w:tc>
          <w:tcPr>
            <w:tcW w:w="2250" w:type="dxa"/>
            <w:vAlign w:val="center"/>
          </w:tcPr>
          <w:p w14:paraId="7CEE0165" w14:textId="35FB769B" w:rsidR="002558A1" w:rsidRPr="00DB0175" w:rsidRDefault="0AB1EE1A" w:rsidP="0AB1EE1A">
            <w:pPr>
              <w:pStyle w:val="TableText"/>
              <w:rPr>
                <w:rFonts w:ascii="Times New Roman" w:hAnsi="Times New Roman"/>
              </w:rPr>
            </w:pPr>
            <w:r w:rsidRPr="00DB0175">
              <w:rPr>
                <w:rFonts w:ascii="Times New Roman" w:hAnsi="Times New Roman"/>
              </w:rPr>
              <w:t>Vanessa Yanez</w:t>
            </w:r>
          </w:p>
        </w:tc>
        <w:tc>
          <w:tcPr>
            <w:tcW w:w="1877" w:type="dxa"/>
            <w:vAlign w:val="center"/>
          </w:tcPr>
          <w:p w14:paraId="7CEE0166" w14:textId="77777777" w:rsidR="002558A1" w:rsidRPr="00DB0175" w:rsidRDefault="0AB1EE1A" w:rsidP="0AB1EE1A">
            <w:pPr>
              <w:pStyle w:val="TableText"/>
              <w:rPr>
                <w:rFonts w:ascii="Times New Roman" w:hAnsi="Times New Roman"/>
              </w:rPr>
            </w:pPr>
            <w:r w:rsidRPr="00DB0175">
              <w:rPr>
                <w:rFonts w:ascii="Times New Roman" w:hAnsi="Times New Roman"/>
              </w:rPr>
              <w:t>D2 Project Manager</w:t>
            </w:r>
          </w:p>
        </w:tc>
        <w:tc>
          <w:tcPr>
            <w:tcW w:w="3253" w:type="dxa"/>
            <w:vAlign w:val="center"/>
          </w:tcPr>
          <w:p w14:paraId="7CEE0167" w14:textId="77777777" w:rsidR="002558A1" w:rsidRPr="00DB0175" w:rsidRDefault="002558A1" w:rsidP="002558A1">
            <w:pPr>
              <w:pStyle w:val="TableText"/>
              <w:rPr>
                <w:rFonts w:ascii="Times New Roman" w:hAnsi="Times New Roman"/>
              </w:rPr>
            </w:pPr>
          </w:p>
        </w:tc>
        <w:tc>
          <w:tcPr>
            <w:tcW w:w="1432" w:type="dxa"/>
            <w:vAlign w:val="center"/>
          </w:tcPr>
          <w:p w14:paraId="7CEE0168" w14:textId="77777777" w:rsidR="002558A1" w:rsidRPr="00DB0175" w:rsidRDefault="002558A1" w:rsidP="002558A1">
            <w:pPr>
              <w:pStyle w:val="TableText"/>
              <w:rPr>
                <w:rFonts w:ascii="Times New Roman" w:hAnsi="Times New Roman"/>
              </w:rPr>
            </w:pPr>
          </w:p>
        </w:tc>
      </w:tr>
      <w:tr w:rsidR="002558A1" w:rsidRPr="00DB0175" w14:paraId="7CEE016E" w14:textId="77777777" w:rsidTr="0AB1EE1A">
        <w:trPr>
          <w:jc w:val="center"/>
        </w:trPr>
        <w:tc>
          <w:tcPr>
            <w:tcW w:w="2250" w:type="dxa"/>
            <w:vAlign w:val="center"/>
          </w:tcPr>
          <w:p w14:paraId="7CEE016A" w14:textId="0B01EC4F" w:rsidR="002558A1" w:rsidRPr="00DB0175" w:rsidRDefault="0AB1EE1A" w:rsidP="0AB1EE1A">
            <w:pPr>
              <w:pStyle w:val="TableText"/>
              <w:rPr>
                <w:rFonts w:ascii="Times New Roman" w:hAnsi="Times New Roman"/>
              </w:rPr>
            </w:pPr>
            <w:r w:rsidRPr="00DB0175">
              <w:rPr>
                <w:rFonts w:ascii="Times New Roman" w:hAnsi="Times New Roman"/>
              </w:rPr>
              <w:t>Dr. Stapleton</w:t>
            </w:r>
          </w:p>
        </w:tc>
        <w:tc>
          <w:tcPr>
            <w:tcW w:w="1877" w:type="dxa"/>
            <w:vAlign w:val="center"/>
          </w:tcPr>
          <w:p w14:paraId="7CEE016B" w14:textId="77777777" w:rsidR="002558A1" w:rsidRPr="00DB0175" w:rsidRDefault="0AB1EE1A" w:rsidP="0AB1EE1A">
            <w:pPr>
              <w:pStyle w:val="TableText"/>
              <w:rPr>
                <w:rFonts w:ascii="Times New Roman" w:hAnsi="Times New Roman"/>
              </w:rPr>
            </w:pPr>
            <w:r w:rsidRPr="00DB0175">
              <w:rPr>
                <w:rFonts w:ascii="Times New Roman" w:hAnsi="Times New Roman"/>
              </w:rPr>
              <w:t>Faculty Sponsor</w:t>
            </w:r>
          </w:p>
        </w:tc>
        <w:tc>
          <w:tcPr>
            <w:tcW w:w="3253" w:type="dxa"/>
            <w:vAlign w:val="center"/>
          </w:tcPr>
          <w:p w14:paraId="7CEE016C" w14:textId="77777777" w:rsidR="002558A1" w:rsidRPr="00DB0175" w:rsidRDefault="002558A1" w:rsidP="002558A1">
            <w:pPr>
              <w:pStyle w:val="TableText"/>
              <w:rPr>
                <w:rFonts w:ascii="Times New Roman" w:hAnsi="Times New Roman"/>
              </w:rPr>
            </w:pPr>
          </w:p>
        </w:tc>
        <w:tc>
          <w:tcPr>
            <w:tcW w:w="1432" w:type="dxa"/>
            <w:vAlign w:val="center"/>
          </w:tcPr>
          <w:p w14:paraId="7CEE016D" w14:textId="77777777" w:rsidR="002558A1" w:rsidRPr="00DB0175" w:rsidRDefault="002558A1" w:rsidP="002558A1">
            <w:pPr>
              <w:pStyle w:val="TableText"/>
              <w:rPr>
                <w:rFonts w:ascii="Times New Roman" w:hAnsi="Times New Roman"/>
              </w:rPr>
            </w:pPr>
          </w:p>
        </w:tc>
      </w:tr>
      <w:tr w:rsidR="002558A1" w:rsidRPr="00DB0175" w14:paraId="7CEE0173" w14:textId="77777777" w:rsidTr="0AB1EE1A">
        <w:trPr>
          <w:jc w:val="center"/>
        </w:trPr>
        <w:tc>
          <w:tcPr>
            <w:tcW w:w="2250" w:type="dxa"/>
            <w:vAlign w:val="center"/>
          </w:tcPr>
          <w:p w14:paraId="7CEE016F" w14:textId="63D33790" w:rsidR="002558A1" w:rsidRPr="00DB0175" w:rsidRDefault="0AB1EE1A" w:rsidP="0AB1EE1A">
            <w:pPr>
              <w:pStyle w:val="TableText"/>
              <w:rPr>
                <w:rFonts w:ascii="Times New Roman" w:hAnsi="Times New Roman"/>
              </w:rPr>
            </w:pPr>
            <w:r w:rsidRPr="00DB0175">
              <w:rPr>
                <w:rFonts w:ascii="Times New Roman" w:hAnsi="Times New Roman"/>
              </w:rPr>
              <w:t>Dr. Kemp</w:t>
            </w:r>
          </w:p>
        </w:tc>
        <w:tc>
          <w:tcPr>
            <w:tcW w:w="1877" w:type="dxa"/>
            <w:vAlign w:val="center"/>
          </w:tcPr>
          <w:p w14:paraId="7CEE0170" w14:textId="77777777" w:rsidR="002558A1" w:rsidRPr="00DB0175" w:rsidRDefault="0AB1EE1A" w:rsidP="0AB1EE1A">
            <w:pPr>
              <w:pStyle w:val="TableText"/>
              <w:rPr>
                <w:rFonts w:ascii="Times New Roman" w:hAnsi="Times New Roman"/>
              </w:rPr>
            </w:pPr>
            <w:r w:rsidRPr="00DB0175">
              <w:rPr>
                <w:rFonts w:ascii="Times New Roman" w:hAnsi="Times New Roman"/>
              </w:rPr>
              <w:t>Sponsor</w:t>
            </w:r>
          </w:p>
        </w:tc>
        <w:tc>
          <w:tcPr>
            <w:tcW w:w="3253" w:type="dxa"/>
            <w:vAlign w:val="center"/>
          </w:tcPr>
          <w:p w14:paraId="7CEE0171" w14:textId="77777777" w:rsidR="002558A1" w:rsidRPr="00DB0175" w:rsidRDefault="002558A1" w:rsidP="002558A1">
            <w:pPr>
              <w:pStyle w:val="TableText"/>
              <w:rPr>
                <w:rFonts w:ascii="Times New Roman" w:hAnsi="Times New Roman"/>
              </w:rPr>
            </w:pPr>
          </w:p>
        </w:tc>
        <w:tc>
          <w:tcPr>
            <w:tcW w:w="1432" w:type="dxa"/>
            <w:vAlign w:val="center"/>
          </w:tcPr>
          <w:p w14:paraId="7CEE0172" w14:textId="77777777" w:rsidR="002558A1" w:rsidRPr="00DB0175" w:rsidRDefault="002558A1" w:rsidP="002558A1">
            <w:pPr>
              <w:pStyle w:val="TableText"/>
              <w:rPr>
                <w:rFonts w:ascii="Times New Roman" w:hAnsi="Times New Roman"/>
              </w:rPr>
            </w:pPr>
          </w:p>
        </w:tc>
      </w:tr>
      <w:tr w:rsidR="002558A1" w:rsidRPr="00DB0175" w14:paraId="7CEE0178" w14:textId="77777777" w:rsidTr="0AB1EE1A">
        <w:trPr>
          <w:jc w:val="center"/>
        </w:trPr>
        <w:tc>
          <w:tcPr>
            <w:tcW w:w="2250" w:type="dxa"/>
            <w:vAlign w:val="center"/>
          </w:tcPr>
          <w:p w14:paraId="7CEE0174" w14:textId="3907773D" w:rsidR="002558A1" w:rsidRPr="00DB0175" w:rsidRDefault="0AB1EE1A" w:rsidP="0AB1EE1A">
            <w:pPr>
              <w:pStyle w:val="TableText"/>
              <w:rPr>
                <w:rFonts w:ascii="Times New Roman" w:hAnsi="Times New Roman"/>
              </w:rPr>
            </w:pPr>
            <w:r w:rsidRPr="00DB0175">
              <w:rPr>
                <w:rFonts w:ascii="Times New Roman" w:hAnsi="Times New Roman"/>
              </w:rPr>
              <w:t>Dr. Hinkle</w:t>
            </w:r>
          </w:p>
        </w:tc>
        <w:tc>
          <w:tcPr>
            <w:tcW w:w="1877" w:type="dxa"/>
            <w:vAlign w:val="center"/>
          </w:tcPr>
          <w:p w14:paraId="7CEE0175" w14:textId="77777777" w:rsidR="002558A1" w:rsidRPr="00DB0175" w:rsidRDefault="0AB1EE1A" w:rsidP="0AB1EE1A">
            <w:pPr>
              <w:pStyle w:val="TableText"/>
              <w:rPr>
                <w:rFonts w:ascii="Times New Roman" w:hAnsi="Times New Roman"/>
              </w:rPr>
            </w:pPr>
            <w:r w:rsidRPr="00DB0175">
              <w:rPr>
                <w:rFonts w:ascii="Times New Roman" w:hAnsi="Times New Roman"/>
              </w:rPr>
              <w:t>Instructor</w:t>
            </w:r>
          </w:p>
        </w:tc>
        <w:tc>
          <w:tcPr>
            <w:tcW w:w="3253" w:type="dxa"/>
            <w:vAlign w:val="center"/>
          </w:tcPr>
          <w:p w14:paraId="7CEE0176" w14:textId="77777777" w:rsidR="002558A1" w:rsidRPr="00DB0175" w:rsidRDefault="002558A1" w:rsidP="002558A1">
            <w:pPr>
              <w:pStyle w:val="TableText"/>
              <w:rPr>
                <w:rFonts w:ascii="Times New Roman" w:hAnsi="Times New Roman"/>
              </w:rPr>
            </w:pPr>
          </w:p>
        </w:tc>
        <w:tc>
          <w:tcPr>
            <w:tcW w:w="1432" w:type="dxa"/>
            <w:vAlign w:val="center"/>
          </w:tcPr>
          <w:p w14:paraId="7CEE0177" w14:textId="77777777" w:rsidR="002558A1" w:rsidRPr="00DB0175" w:rsidRDefault="002558A1" w:rsidP="002558A1">
            <w:pPr>
              <w:pStyle w:val="TableText"/>
              <w:rPr>
                <w:rFonts w:ascii="Times New Roman" w:hAnsi="Times New Roman"/>
              </w:rPr>
            </w:pPr>
          </w:p>
        </w:tc>
      </w:tr>
    </w:tbl>
    <w:p w14:paraId="7CEE017B" w14:textId="46FD3FF9" w:rsidR="00BC623D" w:rsidRPr="00DB0175" w:rsidRDefault="00BC623D" w:rsidP="00BF2225">
      <w:pPr>
        <w:rPr>
          <w:rFonts w:ascii="Times New Roman" w:hAnsi="Times New Roman"/>
        </w:rPr>
      </w:pPr>
    </w:p>
    <w:sectPr w:rsidR="00BC623D" w:rsidRPr="00DB0175" w:rsidSect="00CA0FB5">
      <w:headerReference w:type="default" r:id="rId43"/>
      <w:pgSz w:w="11906" w:h="16838"/>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vin Kemp" w:date="2018-10-10T19:44:00Z" w:initials="KK">
    <w:p w14:paraId="5F67B1FB" w14:textId="72215FCA" w:rsidR="00C5211B" w:rsidRDefault="00C5211B">
      <w:pPr>
        <w:pStyle w:val="CommentText"/>
      </w:pPr>
      <w:r>
        <w:rPr>
          <w:rStyle w:val="CommentReference"/>
        </w:rPr>
        <w:annotationRef/>
      </w:r>
      <w:r>
        <w:t>Most of the information in this section 1.1 is repeated in section 1.2. I suggest you condense 1.1 to a short paragraph and remove the Milestone descriptions. Keep them in section 1.2.</w:t>
      </w:r>
    </w:p>
  </w:comment>
  <w:comment w:id="5" w:author="Kevin Kemp" w:date="2018-10-10T19:47:00Z" w:initials="KK">
    <w:p w14:paraId="5D819928" w14:textId="39723C0A" w:rsidR="00C5211B" w:rsidRDefault="00C5211B">
      <w:pPr>
        <w:pStyle w:val="CommentText"/>
      </w:pPr>
      <w:r>
        <w:rPr>
          <w:rStyle w:val="CommentReference"/>
        </w:rPr>
        <w:annotationRef/>
      </w:r>
      <w:r>
        <w:t>Figure 2 and Table 1 are too much detail for the Introduction section. Put these in section 2.6 with the other hardware information.</w:t>
      </w:r>
    </w:p>
  </w:comment>
  <w:comment w:id="9" w:author="Kevin Kemp" w:date="2018-10-10T20:00:00Z" w:initials="KK">
    <w:p w14:paraId="038AE7FF" w14:textId="08506E6D" w:rsidR="00D839AB" w:rsidRDefault="00D839AB">
      <w:pPr>
        <w:pStyle w:val="CommentText"/>
      </w:pPr>
      <w:r>
        <w:rPr>
          <w:rStyle w:val="CommentReference"/>
        </w:rPr>
        <w:annotationRef/>
      </w:r>
      <w:r>
        <w:t>OK to have the key items described here in some detail. (I would call them “Deliverables” rather than “Milestones”). Combine and condense the information here with what you have in section 1.1.</w:t>
      </w:r>
    </w:p>
  </w:comment>
  <w:comment w:id="10" w:author="Kevin Kemp" w:date="2018-10-10T20:07:00Z" w:initials="KK">
    <w:p w14:paraId="49A819E2" w14:textId="32A1E11B" w:rsidR="00D839AB" w:rsidRDefault="00D839AB">
      <w:pPr>
        <w:pStyle w:val="CommentText"/>
      </w:pPr>
      <w:r>
        <w:rPr>
          <w:rStyle w:val="CommentReference"/>
        </w:rPr>
        <w:annotationRef/>
      </w:r>
      <w:r>
        <w:t xml:space="preserve">I think this discussion should go in section 2.11. Focus this section </w:t>
      </w:r>
      <w:r>
        <w:t xml:space="preserve">here </w:t>
      </w:r>
      <w:r>
        <w:t>on the requirements that you will meet with your project, not on other things that could be done.</w:t>
      </w:r>
    </w:p>
  </w:comment>
  <w:comment w:id="12" w:author="Kevin Kemp" w:date="2018-10-10T20:09:00Z" w:initials="KK">
    <w:p w14:paraId="39F79FC2" w14:textId="5D83F942" w:rsidR="00D839AB" w:rsidRDefault="00D839AB">
      <w:pPr>
        <w:pStyle w:val="CommentText"/>
      </w:pPr>
      <w:r>
        <w:rPr>
          <w:rStyle w:val="CommentReference"/>
        </w:rPr>
        <w:annotationRef/>
      </w:r>
      <w:r w:rsidR="00076704">
        <w:t>Put this in section 2.7 to explain why you chose it to work with 4 Clicks.</w:t>
      </w:r>
    </w:p>
  </w:comment>
  <w:comment w:id="14" w:author="Kevin Kemp" w:date="2018-10-10T20:21:00Z" w:initials="KK">
    <w:p w14:paraId="40718B0E" w14:textId="2BED8E07" w:rsidR="000619CB" w:rsidRDefault="000619CB">
      <w:pPr>
        <w:pStyle w:val="CommentText"/>
      </w:pPr>
      <w:r>
        <w:rPr>
          <w:rStyle w:val="CommentReference"/>
        </w:rPr>
        <w:annotationRef/>
      </w:r>
      <w:r>
        <w:t xml:space="preserve">This is generally </w:t>
      </w:r>
      <w:proofErr w:type="gramStart"/>
      <w:r>
        <w:t>know</w:t>
      </w:r>
      <w:proofErr w:type="gramEnd"/>
      <w:r>
        <w:t>. No need to include it here.</w:t>
      </w:r>
    </w:p>
  </w:comment>
  <w:comment w:id="15" w:author="Kevin Kemp" w:date="2018-10-10T20:15:00Z" w:initials="KK">
    <w:p w14:paraId="347FEA45" w14:textId="02D65D13" w:rsidR="00076704" w:rsidRDefault="00076704">
      <w:pPr>
        <w:pStyle w:val="CommentText"/>
      </w:pPr>
      <w:r>
        <w:rPr>
          <w:rStyle w:val="CommentReference"/>
        </w:rPr>
        <w:annotationRef/>
      </w:r>
      <w:r>
        <w:t>You don’t need to list all the Click boards here</w:t>
      </w:r>
      <w:r>
        <w:t xml:space="preserve"> – you already have </w:t>
      </w:r>
      <w:r>
        <w:t>them</w:t>
      </w:r>
      <w:r>
        <w:t xml:space="preserve"> in section 2. You could have just 1 entry here for “Click </w:t>
      </w:r>
      <w:r>
        <w:t>board</w:t>
      </w:r>
      <w:r>
        <w:t xml:space="preserve">” to describe </w:t>
      </w:r>
      <w:r>
        <w:t>in general what a Click board is.</w:t>
      </w:r>
    </w:p>
  </w:comment>
  <w:comment w:id="16" w:author="Kevin Kemp" w:date="2018-10-10T20:17:00Z" w:initials="KK">
    <w:p w14:paraId="2DE1F201" w14:textId="1A01EC93" w:rsidR="00076704" w:rsidRDefault="00076704">
      <w:pPr>
        <w:pStyle w:val="CommentText"/>
      </w:pPr>
      <w:r>
        <w:rPr>
          <w:rStyle w:val="CommentReference"/>
        </w:rPr>
        <w:annotationRef/>
      </w:r>
      <w:r>
        <w:t>I assume these are the chips you plan to use in your design? You don’t need to list them here – they really don’t belong in the Functional Spec.</w:t>
      </w:r>
    </w:p>
  </w:comment>
  <w:comment w:id="18" w:author="Kevin Kemp" w:date="2018-10-10T20:22:00Z" w:initials="KK">
    <w:p w14:paraId="3FB16FC1" w14:textId="4AC8D5AA" w:rsidR="000619CB" w:rsidRDefault="000619CB">
      <w:pPr>
        <w:pStyle w:val="CommentText"/>
      </w:pPr>
      <w:r>
        <w:rPr>
          <w:rStyle w:val="CommentReference"/>
        </w:rPr>
        <w:annotationRef/>
      </w:r>
      <w:r>
        <w:t xml:space="preserve">I think it is misleading to show 10 Clicks connected to the hub… Perhaps show 4 connected and the other 6 off to the side? </w:t>
      </w:r>
    </w:p>
    <w:p w14:paraId="44954D93" w14:textId="4C122607" w:rsidR="000619CB" w:rsidRDefault="000619CB">
      <w:pPr>
        <w:pStyle w:val="CommentText"/>
      </w:pPr>
      <w:r>
        <w:t xml:space="preserve">In the </w:t>
      </w:r>
      <w:proofErr w:type="spellStart"/>
      <w:r>
        <w:t>center</w:t>
      </w:r>
      <w:proofErr w:type="spellEnd"/>
      <w:r>
        <w:t xml:space="preserve"> I would show your Click Sensor Hub connected to a FRDM board, and the FRDM board connected via USB or BT to the laptop.</w:t>
      </w:r>
    </w:p>
  </w:comment>
  <w:comment w:id="19" w:author="Kevin Kemp" w:date="2018-10-10T20:27:00Z" w:initials="KK">
    <w:p w14:paraId="15B9BC2B" w14:textId="0009497D" w:rsidR="000619CB" w:rsidRDefault="000619CB">
      <w:pPr>
        <w:pStyle w:val="CommentText"/>
      </w:pPr>
      <w:r>
        <w:rPr>
          <w:rStyle w:val="CommentReference"/>
        </w:rPr>
        <w:annotationRef/>
      </w:r>
      <w:r>
        <w:t>This the right place to put the details of the Click board. You could also combine the information on each board that you currently have in the Terminology table</w:t>
      </w:r>
      <w:r w:rsidR="00256164">
        <w:t xml:space="preserve"> into this table</w:t>
      </w:r>
      <w:r>
        <w:t>.</w:t>
      </w:r>
    </w:p>
  </w:comment>
  <w:comment w:id="21" w:author="Kevin Kemp" w:date="2018-10-10T20:30:00Z" w:initials="KK">
    <w:p w14:paraId="7F54DF5A" w14:textId="6B9EEA6D" w:rsidR="00256164" w:rsidRDefault="00256164">
      <w:pPr>
        <w:pStyle w:val="CommentText"/>
      </w:pPr>
      <w:r>
        <w:rPr>
          <w:rStyle w:val="CommentReference"/>
        </w:rPr>
        <w:annotationRef/>
      </w:r>
      <w:r>
        <w:t xml:space="preserve">Where is the “online or local memory”? How much memory do you need? </w:t>
      </w:r>
    </w:p>
  </w:comment>
  <w:comment w:id="24" w:author="Kevin Kemp" w:date="2018-10-10T20:33:00Z" w:initials="KK">
    <w:p w14:paraId="4A945673" w14:textId="671FDA4C" w:rsidR="00256164" w:rsidRDefault="00256164">
      <w:pPr>
        <w:pStyle w:val="CommentText"/>
      </w:pPr>
      <w:r>
        <w:rPr>
          <w:rStyle w:val="CommentReference"/>
        </w:rPr>
        <w:annotationRef/>
      </w:r>
      <w:r>
        <w:t xml:space="preserve">Combine both lists into a </w:t>
      </w:r>
      <w:proofErr w:type="gramStart"/>
      <w:r>
        <w:t>2 column</w:t>
      </w:r>
      <w:proofErr w:type="gramEnd"/>
      <w:r>
        <w:t xml:space="preserve"> table so that each error lines up to its corresponding solution. </w:t>
      </w:r>
    </w:p>
  </w:comment>
  <w:comment w:id="26" w:author="Kevin Kemp" w:date="2018-10-10T20:35:00Z" w:initials="KK">
    <w:p w14:paraId="26FFD1EF" w14:textId="2CBFB8BB" w:rsidR="00256164" w:rsidRDefault="00256164">
      <w:pPr>
        <w:pStyle w:val="CommentText"/>
      </w:pPr>
      <w:r>
        <w:rPr>
          <w:rStyle w:val="CommentReference"/>
        </w:rPr>
        <w:annotationRef/>
      </w:r>
      <w:r>
        <w:t xml:space="preserve"> Where would the &gt;3.3V come from?</w:t>
      </w:r>
    </w:p>
    <w:p w14:paraId="521EA929" w14:textId="7B6AC9FC" w:rsidR="00256164" w:rsidRDefault="00256164">
      <w:pPr>
        <w:pStyle w:val="CommentText"/>
      </w:pPr>
      <w:r>
        <w:t>I don’t think this is a safety issue.</w:t>
      </w:r>
      <w:r>
        <w:t xml:space="preserve"> It could be added to the Error handling list.</w:t>
      </w:r>
    </w:p>
  </w:comment>
  <w:comment w:id="27" w:author="Kevin Kemp" w:date="2018-10-10T20:34:00Z" w:initials="KK">
    <w:p w14:paraId="4C06773E" w14:textId="45CB6573" w:rsidR="00256164" w:rsidRDefault="00256164">
      <w:pPr>
        <w:pStyle w:val="CommentText"/>
      </w:pPr>
      <w:r>
        <w:rPr>
          <w:rStyle w:val="CommentReference"/>
        </w:rPr>
        <w:annotationRef/>
      </w:r>
      <w:r>
        <w:t>How much power will your system consume? Do you really expect heat to be a problem?</w:t>
      </w:r>
    </w:p>
  </w:comment>
  <w:comment w:id="29" w:author="Kevin Kemp" w:date="2018-10-10T20:38:00Z" w:initials="KK">
    <w:p w14:paraId="4AD3D1D1" w14:textId="55401B67" w:rsidR="00256164" w:rsidRDefault="00256164">
      <w:pPr>
        <w:pStyle w:val="CommentText"/>
      </w:pPr>
      <w:r>
        <w:rPr>
          <w:rStyle w:val="CommentReference"/>
        </w:rPr>
        <w:annotationRef/>
      </w:r>
      <w:r>
        <w:t xml:space="preserve">This is a good list </w:t>
      </w:r>
    </w:p>
  </w:comment>
  <w:comment w:id="33" w:author="Kevin Kemp" w:date="2018-10-10T20:39:00Z" w:initials="KK">
    <w:p w14:paraId="17680E99" w14:textId="2BA47BA1" w:rsidR="00256164" w:rsidRDefault="00256164">
      <w:pPr>
        <w:pStyle w:val="CommentText"/>
      </w:pPr>
      <w:r>
        <w:rPr>
          <w:rStyle w:val="CommentReference"/>
        </w:rPr>
        <w:annotationRef/>
      </w:r>
      <w:r>
        <w:t>Need to modify this based on our communication today.</w:t>
      </w:r>
    </w:p>
  </w:comment>
  <w:comment w:id="35" w:author="Kevin Kemp" w:date="2018-10-10T20:39:00Z" w:initials="KK">
    <w:p w14:paraId="6027A3A2" w14:textId="1D894DCF" w:rsidR="00256164" w:rsidRDefault="00256164">
      <w:pPr>
        <w:pStyle w:val="CommentText"/>
      </w:pPr>
      <w:r>
        <w:rPr>
          <w:rStyle w:val="CommentReference"/>
        </w:rPr>
        <w:annotationRef/>
      </w:r>
      <w:r>
        <w:t xml:space="preserve">This section could use </w:t>
      </w:r>
      <w:r w:rsidR="004C05C2">
        <w:t>a few</w:t>
      </w:r>
      <w:r>
        <w:t xml:space="preserve"> introductory </w:t>
      </w:r>
      <w:r w:rsidR="004C05C2">
        <w:t>comments.</w:t>
      </w:r>
    </w:p>
  </w:comment>
  <w:comment w:id="39" w:author="Kevin Kemp" w:date="2018-10-10T20:43:00Z" w:initials="KK">
    <w:p w14:paraId="5DE10394" w14:textId="67F49FFE" w:rsidR="004C05C2" w:rsidRDefault="004C05C2">
      <w:pPr>
        <w:pStyle w:val="CommentText"/>
      </w:pPr>
      <w:r>
        <w:rPr>
          <w:rStyle w:val="CommentReference"/>
        </w:rPr>
        <w:annotationRef/>
      </w:r>
      <w:r>
        <w:t>I don’t think you need to include these as boundary conditions. You could add this information to the Click boards detail table in section 2.</w:t>
      </w:r>
    </w:p>
  </w:comment>
  <w:comment w:id="41" w:author="Kevin Kemp" w:date="2018-10-10T20:45:00Z" w:initials="KK">
    <w:p w14:paraId="2EAABD4C" w14:textId="7C5F7E9D" w:rsidR="004C05C2" w:rsidRDefault="004C05C2">
      <w:pPr>
        <w:pStyle w:val="CommentText"/>
      </w:pPr>
      <w:r>
        <w:rPr>
          <w:rStyle w:val="CommentReference"/>
        </w:rPr>
        <w:annotationRef/>
      </w:r>
      <w:r>
        <w:t>This section is good.</w:t>
      </w:r>
    </w:p>
  </w:comment>
  <w:comment w:id="43" w:author="Kevin Kemp" w:date="2018-10-10T20:46:00Z" w:initials="KK">
    <w:p w14:paraId="768951A8" w14:textId="5FEE91E5" w:rsidR="004C05C2" w:rsidRDefault="004C05C2">
      <w:pPr>
        <w:pStyle w:val="CommentText"/>
      </w:pPr>
      <w:r>
        <w:rPr>
          <w:rStyle w:val="CommentReference"/>
        </w:rPr>
        <w:annotationRef/>
      </w:r>
      <w:r>
        <w:t xml:space="preserve">This is not software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Perhaps you should list the </w:t>
      </w:r>
      <w:proofErr w:type="spellStart"/>
      <w:r>
        <w:t>Kinetis</w:t>
      </w:r>
      <w:proofErr w:type="spellEnd"/>
      <w:r>
        <w:t xml:space="preserve"> SDK instead.</w:t>
      </w:r>
    </w:p>
  </w:comment>
  <w:comment w:id="46" w:author="Kevin Kemp" w:date="2018-10-10T20:52:00Z" w:initials="KK">
    <w:p w14:paraId="60EF70F4" w14:textId="4B7C62CE" w:rsidR="001B2753" w:rsidRDefault="001B2753">
      <w:pPr>
        <w:pStyle w:val="CommentText"/>
      </w:pPr>
      <w:r>
        <w:rPr>
          <w:rStyle w:val="CommentReference"/>
        </w:rPr>
        <w:annotationRef/>
      </w:r>
      <w:r>
        <w:t xml:space="preserve">I hope you will do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67B1FB" w15:done="0"/>
  <w15:commentEx w15:paraId="5D819928" w15:done="0"/>
  <w15:commentEx w15:paraId="038AE7FF" w15:done="0"/>
  <w15:commentEx w15:paraId="49A819E2" w15:done="0"/>
  <w15:commentEx w15:paraId="39F79FC2" w15:done="0"/>
  <w15:commentEx w15:paraId="40718B0E" w15:done="0"/>
  <w15:commentEx w15:paraId="347FEA45" w15:done="0"/>
  <w15:commentEx w15:paraId="2DE1F201" w15:done="0"/>
  <w15:commentEx w15:paraId="44954D93" w15:done="0"/>
  <w15:commentEx w15:paraId="15B9BC2B" w15:done="0"/>
  <w15:commentEx w15:paraId="7F54DF5A" w15:done="0"/>
  <w15:commentEx w15:paraId="4A945673" w15:done="0"/>
  <w15:commentEx w15:paraId="521EA929" w15:done="0"/>
  <w15:commentEx w15:paraId="4C06773E" w15:done="0"/>
  <w15:commentEx w15:paraId="4AD3D1D1" w15:done="0"/>
  <w15:commentEx w15:paraId="17680E99" w15:done="0"/>
  <w15:commentEx w15:paraId="6027A3A2" w15:done="0"/>
  <w15:commentEx w15:paraId="5DE10394" w15:done="0"/>
  <w15:commentEx w15:paraId="2EAABD4C" w15:done="0"/>
  <w15:commentEx w15:paraId="768951A8" w15:done="0"/>
  <w15:commentEx w15:paraId="60EF7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67B1FB" w16cid:durableId="1F68D50C"/>
  <w16cid:commentId w16cid:paraId="5D819928" w16cid:durableId="1F68D5EC"/>
  <w16cid:commentId w16cid:paraId="038AE7FF" w16cid:durableId="1F68D8F9"/>
  <w16cid:commentId w16cid:paraId="49A819E2" w16cid:durableId="1F68DA9D"/>
  <w16cid:commentId w16cid:paraId="39F79FC2" w16cid:durableId="1F68DB02"/>
  <w16cid:commentId w16cid:paraId="40718B0E" w16cid:durableId="1F68DDAE"/>
  <w16cid:commentId w16cid:paraId="347FEA45" w16cid:durableId="1F68DC54"/>
  <w16cid:commentId w16cid:paraId="2DE1F201" w16cid:durableId="1F68DCD1"/>
  <w16cid:commentId w16cid:paraId="44954D93" w16cid:durableId="1F68DE16"/>
  <w16cid:commentId w16cid:paraId="15B9BC2B" w16cid:durableId="1F68DF2F"/>
  <w16cid:commentId w16cid:paraId="7F54DF5A" w16cid:durableId="1F68DFFB"/>
  <w16cid:commentId w16cid:paraId="4A945673" w16cid:durableId="1F68E085"/>
  <w16cid:commentId w16cid:paraId="521EA929" w16cid:durableId="1F68E115"/>
  <w16cid:commentId w16cid:paraId="4C06773E" w16cid:durableId="1F68E0F2"/>
  <w16cid:commentId w16cid:paraId="4AD3D1D1" w16cid:durableId="1F68E1BE"/>
  <w16cid:commentId w16cid:paraId="17680E99" w16cid:durableId="1F68E1E7"/>
  <w16cid:commentId w16cid:paraId="6027A3A2" w16cid:durableId="1F68E214"/>
  <w16cid:commentId w16cid:paraId="5DE10394" w16cid:durableId="1F68E2E5"/>
  <w16cid:commentId w16cid:paraId="2EAABD4C" w16cid:durableId="1F68E368"/>
  <w16cid:commentId w16cid:paraId="768951A8" w16cid:durableId="1F68E394"/>
  <w16cid:commentId w16cid:paraId="60EF70F4" w16cid:durableId="1F68E5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08452" w14:textId="77777777" w:rsidR="00C5211B" w:rsidRDefault="00C5211B" w:rsidP="00F36AC6">
      <w:r>
        <w:separator/>
      </w:r>
    </w:p>
  </w:endnote>
  <w:endnote w:type="continuationSeparator" w:id="0">
    <w:p w14:paraId="11F297B6" w14:textId="77777777" w:rsidR="00C5211B" w:rsidRDefault="00C5211B" w:rsidP="00F36AC6">
      <w:r>
        <w:continuationSeparator/>
      </w:r>
    </w:p>
  </w:endnote>
  <w:endnote w:type="continuationNotice" w:id="1">
    <w:p w14:paraId="43786709" w14:textId="77777777" w:rsidR="00C5211B" w:rsidRDefault="00C52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735064"/>
      <w:docPartObj>
        <w:docPartGallery w:val="Page Numbers (Bottom of Page)"/>
        <w:docPartUnique/>
      </w:docPartObj>
    </w:sdtPr>
    <w:sdtEndPr>
      <w:rPr>
        <w:noProof/>
      </w:rPr>
    </w:sdtEndPr>
    <w:sdtContent>
      <w:p w14:paraId="459576F2" w14:textId="4EA8621E" w:rsidR="00C5211B" w:rsidRDefault="00C5211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CF2BAB8" w14:textId="77777777" w:rsidR="00C5211B" w:rsidRDefault="00C52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527A" w14:textId="77777777" w:rsidR="00C5211B" w:rsidRDefault="00C5211B" w:rsidP="00F36AC6">
      <w:r>
        <w:separator/>
      </w:r>
    </w:p>
  </w:footnote>
  <w:footnote w:type="continuationSeparator" w:id="0">
    <w:p w14:paraId="467561D4" w14:textId="77777777" w:rsidR="00C5211B" w:rsidRDefault="00C5211B" w:rsidP="00F36AC6">
      <w:r>
        <w:continuationSeparator/>
      </w:r>
    </w:p>
  </w:footnote>
  <w:footnote w:type="continuationNotice" w:id="1">
    <w:p w14:paraId="74CB04A6" w14:textId="77777777" w:rsidR="00C5211B" w:rsidRDefault="00C521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C5211B" w14:paraId="14954BB7" w14:textId="77777777" w:rsidTr="78788B23">
      <w:tc>
        <w:tcPr>
          <w:tcW w:w="3009" w:type="dxa"/>
        </w:tcPr>
        <w:p w14:paraId="34B64821" w14:textId="0D1455D9" w:rsidR="00C5211B" w:rsidRDefault="00C5211B" w:rsidP="78788B23">
          <w:pPr>
            <w:pStyle w:val="Header"/>
            <w:ind w:left="-115"/>
          </w:pPr>
        </w:p>
      </w:tc>
      <w:tc>
        <w:tcPr>
          <w:tcW w:w="3009" w:type="dxa"/>
        </w:tcPr>
        <w:p w14:paraId="6F2FC102" w14:textId="2608928D" w:rsidR="00C5211B" w:rsidRDefault="00C5211B" w:rsidP="78788B23">
          <w:pPr>
            <w:pStyle w:val="Header"/>
            <w:jc w:val="center"/>
          </w:pPr>
        </w:p>
      </w:tc>
      <w:tc>
        <w:tcPr>
          <w:tcW w:w="3009" w:type="dxa"/>
        </w:tcPr>
        <w:p w14:paraId="37C99B17" w14:textId="4F9514C7" w:rsidR="00C5211B" w:rsidRDefault="00C5211B" w:rsidP="78788B23">
          <w:pPr>
            <w:pStyle w:val="Header"/>
            <w:ind w:right="-115"/>
            <w:jc w:val="right"/>
          </w:pPr>
        </w:p>
      </w:tc>
    </w:tr>
  </w:tbl>
  <w:p w14:paraId="5BB962B9" w14:textId="6C60F441" w:rsidR="00C5211B" w:rsidRDefault="00C5211B" w:rsidP="78788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653"/>
      <w:gridCol w:w="4653"/>
      <w:gridCol w:w="4653"/>
    </w:tblGrid>
    <w:tr w:rsidR="00C5211B" w14:paraId="70B38835" w14:textId="77777777" w:rsidTr="78788B23">
      <w:tc>
        <w:tcPr>
          <w:tcW w:w="4653" w:type="dxa"/>
        </w:tcPr>
        <w:p w14:paraId="2FE7626A" w14:textId="4502F5F7" w:rsidR="00C5211B" w:rsidRDefault="00C5211B" w:rsidP="78788B23">
          <w:pPr>
            <w:pStyle w:val="Header"/>
            <w:ind w:left="-115"/>
          </w:pPr>
        </w:p>
      </w:tc>
      <w:tc>
        <w:tcPr>
          <w:tcW w:w="4653" w:type="dxa"/>
        </w:tcPr>
        <w:p w14:paraId="69B732CC" w14:textId="2D191369" w:rsidR="00C5211B" w:rsidRDefault="00C5211B" w:rsidP="78788B23">
          <w:pPr>
            <w:pStyle w:val="Header"/>
            <w:jc w:val="center"/>
          </w:pPr>
        </w:p>
      </w:tc>
      <w:tc>
        <w:tcPr>
          <w:tcW w:w="4653" w:type="dxa"/>
        </w:tcPr>
        <w:p w14:paraId="0530A850" w14:textId="04BE0948" w:rsidR="00C5211B" w:rsidRDefault="00C5211B" w:rsidP="78788B23">
          <w:pPr>
            <w:pStyle w:val="Header"/>
            <w:ind w:right="-115"/>
            <w:jc w:val="right"/>
          </w:pPr>
        </w:p>
      </w:tc>
    </w:tr>
  </w:tbl>
  <w:p w14:paraId="7637BC98" w14:textId="18EDE62E" w:rsidR="00C5211B" w:rsidRDefault="00C5211B" w:rsidP="78788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C5211B" w14:paraId="67FEDF6A" w14:textId="77777777" w:rsidTr="78788B23">
      <w:tc>
        <w:tcPr>
          <w:tcW w:w="3009" w:type="dxa"/>
        </w:tcPr>
        <w:p w14:paraId="035CB9F2" w14:textId="24440CE0" w:rsidR="00C5211B" w:rsidRDefault="00C5211B" w:rsidP="78788B23">
          <w:pPr>
            <w:pStyle w:val="Header"/>
            <w:ind w:left="-115"/>
          </w:pPr>
        </w:p>
      </w:tc>
      <w:tc>
        <w:tcPr>
          <w:tcW w:w="3009" w:type="dxa"/>
        </w:tcPr>
        <w:p w14:paraId="7E382BF8" w14:textId="62676370" w:rsidR="00C5211B" w:rsidRDefault="00C5211B" w:rsidP="78788B23">
          <w:pPr>
            <w:pStyle w:val="Header"/>
            <w:jc w:val="center"/>
          </w:pPr>
        </w:p>
      </w:tc>
      <w:tc>
        <w:tcPr>
          <w:tcW w:w="3009" w:type="dxa"/>
        </w:tcPr>
        <w:p w14:paraId="20ADC1EE" w14:textId="16842D07" w:rsidR="00C5211B" w:rsidRDefault="00C5211B" w:rsidP="78788B23">
          <w:pPr>
            <w:pStyle w:val="Header"/>
            <w:ind w:right="-115"/>
            <w:jc w:val="right"/>
          </w:pPr>
        </w:p>
      </w:tc>
    </w:tr>
  </w:tbl>
  <w:p w14:paraId="176FAACA" w14:textId="35E65DDF" w:rsidR="00C5211B" w:rsidRDefault="00C5211B" w:rsidP="78788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6D0096C"/>
    <w:multiLevelType w:val="hybridMultilevel"/>
    <w:tmpl w:val="293A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47DDD"/>
    <w:multiLevelType w:val="hybridMultilevel"/>
    <w:tmpl w:val="BD1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54CBC"/>
    <w:multiLevelType w:val="hybridMultilevel"/>
    <w:tmpl w:val="B8CA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34C44"/>
    <w:multiLevelType w:val="hybridMultilevel"/>
    <w:tmpl w:val="46A2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47E25"/>
    <w:multiLevelType w:val="hybridMultilevel"/>
    <w:tmpl w:val="133EA4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57E11F9"/>
    <w:multiLevelType w:val="hybridMultilevel"/>
    <w:tmpl w:val="3C609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F14994"/>
    <w:multiLevelType w:val="hybridMultilevel"/>
    <w:tmpl w:val="05F01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8612CA"/>
    <w:multiLevelType w:val="hybridMultilevel"/>
    <w:tmpl w:val="1F14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0725E"/>
    <w:multiLevelType w:val="hybridMultilevel"/>
    <w:tmpl w:val="C14E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1443E"/>
    <w:multiLevelType w:val="hybridMultilevel"/>
    <w:tmpl w:val="80D8869A"/>
    <w:lvl w:ilvl="0" w:tplc="59CC4FF0">
      <w:start w:val="1"/>
      <w:numFmt w:val="bullet"/>
      <w:lvlText w:val=""/>
      <w:lvlJc w:val="left"/>
      <w:pPr>
        <w:ind w:left="720" w:hanging="360"/>
      </w:pPr>
      <w:rPr>
        <w:rFonts w:ascii="Symbol" w:hAnsi="Symbol" w:hint="default"/>
      </w:rPr>
    </w:lvl>
    <w:lvl w:ilvl="1" w:tplc="1F1026E2">
      <w:start w:val="1"/>
      <w:numFmt w:val="bullet"/>
      <w:lvlText w:val="o"/>
      <w:lvlJc w:val="left"/>
      <w:pPr>
        <w:ind w:left="1440" w:hanging="360"/>
      </w:pPr>
      <w:rPr>
        <w:rFonts w:ascii="Courier New" w:hAnsi="Courier New" w:hint="default"/>
      </w:rPr>
    </w:lvl>
    <w:lvl w:ilvl="2" w:tplc="FEB29A26">
      <w:start w:val="1"/>
      <w:numFmt w:val="bullet"/>
      <w:lvlText w:val=""/>
      <w:lvlJc w:val="left"/>
      <w:pPr>
        <w:ind w:left="2160" w:hanging="360"/>
      </w:pPr>
      <w:rPr>
        <w:rFonts w:ascii="Wingdings" w:hAnsi="Wingdings" w:hint="default"/>
      </w:rPr>
    </w:lvl>
    <w:lvl w:ilvl="3" w:tplc="1BAC0FC8">
      <w:start w:val="1"/>
      <w:numFmt w:val="bullet"/>
      <w:lvlText w:val=""/>
      <w:lvlJc w:val="left"/>
      <w:pPr>
        <w:ind w:left="2880" w:hanging="360"/>
      </w:pPr>
      <w:rPr>
        <w:rFonts w:ascii="Symbol" w:hAnsi="Symbol" w:hint="default"/>
      </w:rPr>
    </w:lvl>
    <w:lvl w:ilvl="4" w:tplc="D3A26934">
      <w:start w:val="1"/>
      <w:numFmt w:val="bullet"/>
      <w:lvlText w:val="o"/>
      <w:lvlJc w:val="left"/>
      <w:pPr>
        <w:ind w:left="3600" w:hanging="360"/>
      </w:pPr>
      <w:rPr>
        <w:rFonts w:ascii="Courier New" w:hAnsi="Courier New" w:hint="default"/>
      </w:rPr>
    </w:lvl>
    <w:lvl w:ilvl="5" w:tplc="769CBDCA">
      <w:start w:val="1"/>
      <w:numFmt w:val="bullet"/>
      <w:lvlText w:val=""/>
      <w:lvlJc w:val="left"/>
      <w:pPr>
        <w:ind w:left="4320" w:hanging="360"/>
      </w:pPr>
      <w:rPr>
        <w:rFonts w:ascii="Wingdings" w:hAnsi="Wingdings" w:hint="default"/>
      </w:rPr>
    </w:lvl>
    <w:lvl w:ilvl="6" w:tplc="6B6A438E">
      <w:start w:val="1"/>
      <w:numFmt w:val="bullet"/>
      <w:lvlText w:val=""/>
      <w:lvlJc w:val="left"/>
      <w:pPr>
        <w:ind w:left="5040" w:hanging="360"/>
      </w:pPr>
      <w:rPr>
        <w:rFonts w:ascii="Symbol" w:hAnsi="Symbol" w:hint="default"/>
      </w:rPr>
    </w:lvl>
    <w:lvl w:ilvl="7" w:tplc="155A8454">
      <w:start w:val="1"/>
      <w:numFmt w:val="bullet"/>
      <w:lvlText w:val="o"/>
      <w:lvlJc w:val="left"/>
      <w:pPr>
        <w:ind w:left="5760" w:hanging="360"/>
      </w:pPr>
      <w:rPr>
        <w:rFonts w:ascii="Courier New" w:hAnsi="Courier New" w:hint="default"/>
      </w:rPr>
    </w:lvl>
    <w:lvl w:ilvl="8" w:tplc="3074489E">
      <w:start w:val="1"/>
      <w:numFmt w:val="bullet"/>
      <w:lvlText w:val=""/>
      <w:lvlJc w:val="left"/>
      <w:pPr>
        <w:ind w:left="6480" w:hanging="360"/>
      </w:pPr>
      <w:rPr>
        <w:rFonts w:ascii="Wingdings" w:hAnsi="Wingdings" w:hint="default"/>
      </w:rPr>
    </w:lvl>
  </w:abstractNum>
  <w:abstractNum w:abstractNumId="13" w15:restartNumberingAfterBreak="0">
    <w:nsid w:val="34C11F1E"/>
    <w:multiLevelType w:val="hybridMultilevel"/>
    <w:tmpl w:val="EF6C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6F210C4"/>
    <w:multiLevelType w:val="hybridMultilevel"/>
    <w:tmpl w:val="C624D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4D31028"/>
    <w:multiLevelType w:val="hybridMultilevel"/>
    <w:tmpl w:val="056E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07A06"/>
    <w:multiLevelType w:val="hybridMultilevel"/>
    <w:tmpl w:val="25AA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19" w15:restartNumberingAfterBreak="0">
    <w:nsid w:val="54B272F3"/>
    <w:multiLevelType w:val="hybridMultilevel"/>
    <w:tmpl w:val="39AA9826"/>
    <w:lvl w:ilvl="0" w:tplc="69F201D4">
      <w:start w:val="1"/>
      <w:numFmt w:val="bullet"/>
      <w:lvlText w:val=""/>
      <w:lvlJc w:val="left"/>
      <w:pPr>
        <w:ind w:left="720" w:hanging="360"/>
      </w:pPr>
      <w:rPr>
        <w:rFonts w:ascii="Symbol" w:hAnsi="Symbol" w:hint="default"/>
      </w:rPr>
    </w:lvl>
    <w:lvl w:ilvl="1" w:tplc="6BDC5C08">
      <w:start w:val="1"/>
      <w:numFmt w:val="bullet"/>
      <w:lvlText w:val="o"/>
      <w:lvlJc w:val="left"/>
      <w:pPr>
        <w:ind w:left="1440" w:hanging="360"/>
      </w:pPr>
      <w:rPr>
        <w:rFonts w:ascii="Courier New" w:hAnsi="Courier New" w:cs="Times New Roman" w:hint="default"/>
      </w:rPr>
    </w:lvl>
    <w:lvl w:ilvl="2" w:tplc="2AF44104">
      <w:start w:val="1"/>
      <w:numFmt w:val="bullet"/>
      <w:lvlText w:val=""/>
      <w:lvlJc w:val="left"/>
      <w:pPr>
        <w:ind w:left="2160" w:hanging="360"/>
      </w:pPr>
      <w:rPr>
        <w:rFonts w:ascii="Wingdings" w:hAnsi="Wingdings" w:hint="default"/>
      </w:rPr>
    </w:lvl>
    <w:lvl w:ilvl="3" w:tplc="C67E6F00">
      <w:start w:val="1"/>
      <w:numFmt w:val="bullet"/>
      <w:lvlText w:val=""/>
      <w:lvlJc w:val="left"/>
      <w:pPr>
        <w:ind w:left="2880" w:hanging="360"/>
      </w:pPr>
      <w:rPr>
        <w:rFonts w:ascii="Symbol" w:hAnsi="Symbol" w:hint="default"/>
      </w:rPr>
    </w:lvl>
    <w:lvl w:ilvl="4" w:tplc="C988ECB4">
      <w:start w:val="1"/>
      <w:numFmt w:val="bullet"/>
      <w:lvlText w:val="o"/>
      <w:lvlJc w:val="left"/>
      <w:pPr>
        <w:ind w:left="3600" w:hanging="360"/>
      </w:pPr>
      <w:rPr>
        <w:rFonts w:ascii="Courier New" w:hAnsi="Courier New" w:cs="Times New Roman" w:hint="default"/>
      </w:rPr>
    </w:lvl>
    <w:lvl w:ilvl="5" w:tplc="6082F242">
      <w:start w:val="1"/>
      <w:numFmt w:val="bullet"/>
      <w:lvlText w:val=""/>
      <w:lvlJc w:val="left"/>
      <w:pPr>
        <w:ind w:left="4320" w:hanging="360"/>
      </w:pPr>
      <w:rPr>
        <w:rFonts w:ascii="Wingdings" w:hAnsi="Wingdings" w:hint="default"/>
      </w:rPr>
    </w:lvl>
    <w:lvl w:ilvl="6" w:tplc="620868AE">
      <w:start w:val="1"/>
      <w:numFmt w:val="bullet"/>
      <w:lvlText w:val=""/>
      <w:lvlJc w:val="left"/>
      <w:pPr>
        <w:ind w:left="5040" w:hanging="360"/>
      </w:pPr>
      <w:rPr>
        <w:rFonts w:ascii="Symbol" w:hAnsi="Symbol" w:hint="default"/>
      </w:rPr>
    </w:lvl>
    <w:lvl w:ilvl="7" w:tplc="7B40D2C6">
      <w:start w:val="1"/>
      <w:numFmt w:val="bullet"/>
      <w:lvlText w:val="o"/>
      <w:lvlJc w:val="left"/>
      <w:pPr>
        <w:ind w:left="5760" w:hanging="360"/>
      </w:pPr>
      <w:rPr>
        <w:rFonts w:ascii="Courier New" w:hAnsi="Courier New" w:cs="Times New Roman" w:hint="default"/>
      </w:rPr>
    </w:lvl>
    <w:lvl w:ilvl="8" w:tplc="B5E6D27A">
      <w:start w:val="1"/>
      <w:numFmt w:val="bullet"/>
      <w:lvlText w:val=""/>
      <w:lvlJc w:val="left"/>
      <w:pPr>
        <w:ind w:left="6480" w:hanging="360"/>
      </w:pPr>
      <w:rPr>
        <w:rFonts w:ascii="Wingdings" w:hAnsi="Wingdings" w:hint="default"/>
      </w:rPr>
    </w:lvl>
  </w:abstractNum>
  <w:abstractNum w:abstractNumId="20" w15:restartNumberingAfterBreak="0">
    <w:nsid w:val="597F2284"/>
    <w:multiLevelType w:val="hybridMultilevel"/>
    <w:tmpl w:val="C668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E8066D1"/>
    <w:multiLevelType w:val="hybridMultilevel"/>
    <w:tmpl w:val="58B0D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6927E75"/>
    <w:multiLevelType w:val="hybridMultilevel"/>
    <w:tmpl w:val="3454F666"/>
    <w:lvl w:ilvl="0" w:tplc="63FE62EC">
      <w:start w:val="1"/>
      <w:numFmt w:val="bullet"/>
      <w:lvlText w:val=""/>
      <w:lvlJc w:val="left"/>
      <w:pPr>
        <w:ind w:left="720" w:hanging="360"/>
      </w:pPr>
      <w:rPr>
        <w:rFonts w:ascii="Symbol" w:hAnsi="Symbol" w:hint="default"/>
      </w:rPr>
    </w:lvl>
    <w:lvl w:ilvl="1" w:tplc="75FE090E">
      <w:start w:val="1"/>
      <w:numFmt w:val="bullet"/>
      <w:lvlText w:val="o"/>
      <w:lvlJc w:val="left"/>
      <w:pPr>
        <w:ind w:left="1440" w:hanging="360"/>
      </w:pPr>
      <w:rPr>
        <w:rFonts w:ascii="Courier New" w:hAnsi="Courier New" w:cs="Times New Roman" w:hint="default"/>
      </w:rPr>
    </w:lvl>
    <w:lvl w:ilvl="2" w:tplc="B80E7C98">
      <w:start w:val="1"/>
      <w:numFmt w:val="bullet"/>
      <w:lvlText w:val=""/>
      <w:lvlJc w:val="left"/>
      <w:pPr>
        <w:ind w:left="2160" w:hanging="360"/>
      </w:pPr>
      <w:rPr>
        <w:rFonts w:ascii="Wingdings" w:hAnsi="Wingdings" w:hint="default"/>
      </w:rPr>
    </w:lvl>
    <w:lvl w:ilvl="3" w:tplc="57BAEB9A">
      <w:start w:val="1"/>
      <w:numFmt w:val="bullet"/>
      <w:lvlText w:val=""/>
      <w:lvlJc w:val="left"/>
      <w:pPr>
        <w:ind w:left="2880" w:hanging="360"/>
      </w:pPr>
      <w:rPr>
        <w:rFonts w:ascii="Symbol" w:hAnsi="Symbol" w:hint="default"/>
      </w:rPr>
    </w:lvl>
    <w:lvl w:ilvl="4" w:tplc="0E8EB21E">
      <w:start w:val="1"/>
      <w:numFmt w:val="bullet"/>
      <w:lvlText w:val="o"/>
      <w:lvlJc w:val="left"/>
      <w:pPr>
        <w:ind w:left="3600" w:hanging="360"/>
      </w:pPr>
      <w:rPr>
        <w:rFonts w:ascii="Courier New" w:hAnsi="Courier New" w:cs="Times New Roman" w:hint="default"/>
      </w:rPr>
    </w:lvl>
    <w:lvl w:ilvl="5" w:tplc="A7946D1A">
      <w:start w:val="1"/>
      <w:numFmt w:val="bullet"/>
      <w:lvlText w:val=""/>
      <w:lvlJc w:val="left"/>
      <w:pPr>
        <w:ind w:left="4320" w:hanging="360"/>
      </w:pPr>
      <w:rPr>
        <w:rFonts w:ascii="Wingdings" w:hAnsi="Wingdings" w:hint="default"/>
      </w:rPr>
    </w:lvl>
    <w:lvl w:ilvl="6" w:tplc="E438D4D8">
      <w:start w:val="1"/>
      <w:numFmt w:val="bullet"/>
      <w:lvlText w:val=""/>
      <w:lvlJc w:val="left"/>
      <w:pPr>
        <w:ind w:left="5040" w:hanging="360"/>
      </w:pPr>
      <w:rPr>
        <w:rFonts w:ascii="Symbol" w:hAnsi="Symbol" w:hint="default"/>
      </w:rPr>
    </w:lvl>
    <w:lvl w:ilvl="7" w:tplc="17FC84B0">
      <w:start w:val="1"/>
      <w:numFmt w:val="bullet"/>
      <w:lvlText w:val="o"/>
      <w:lvlJc w:val="left"/>
      <w:pPr>
        <w:ind w:left="5760" w:hanging="360"/>
      </w:pPr>
      <w:rPr>
        <w:rFonts w:ascii="Courier New" w:hAnsi="Courier New" w:cs="Times New Roman" w:hint="default"/>
      </w:rPr>
    </w:lvl>
    <w:lvl w:ilvl="8" w:tplc="EBCE052E">
      <w:start w:val="1"/>
      <w:numFmt w:val="bullet"/>
      <w:lvlText w:val=""/>
      <w:lvlJc w:val="left"/>
      <w:pPr>
        <w:ind w:left="6480" w:hanging="360"/>
      </w:pPr>
      <w:rPr>
        <w:rFonts w:ascii="Wingdings" w:hAnsi="Wingdings" w:hint="default"/>
      </w:rPr>
    </w:lvl>
  </w:abstractNum>
  <w:abstractNum w:abstractNumId="26" w15:restartNumberingAfterBreak="0">
    <w:nsid w:val="78103E71"/>
    <w:multiLevelType w:val="hybridMultilevel"/>
    <w:tmpl w:val="83049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BD74854"/>
    <w:multiLevelType w:val="hybridMultilevel"/>
    <w:tmpl w:val="F4E6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3"/>
  </w:num>
  <w:num w:numId="4">
    <w:abstractNumId w:val="21"/>
  </w:num>
  <w:num w:numId="5">
    <w:abstractNumId w:val="0"/>
  </w:num>
  <w:num w:numId="6">
    <w:abstractNumId w:val="23"/>
  </w:num>
  <w:num w:numId="7">
    <w:abstractNumId w:val="14"/>
  </w:num>
  <w:num w:numId="8">
    <w:abstractNumId w:val="4"/>
  </w:num>
  <w:num w:numId="9">
    <w:abstractNumId w:val="22"/>
  </w:num>
  <w:num w:numId="10">
    <w:abstractNumId w:val="27"/>
  </w:num>
  <w:num w:numId="11">
    <w:abstractNumId w:val="6"/>
  </w:num>
  <w:num w:numId="12">
    <w:abstractNumId w:val="20"/>
  </w:num>
  <w:num w:numId="13">
    <w:abstractNumId w:val="11"/>
  </w:num>
  <w:num w:numId="14">
    <w:abstractNumId w:val="1"/>
  </w:num>
  <w:num w:numId="15">
    <w:abstractNumId w:val="13"/>
  </w:num>
  <w:num w:numId="16">
    <w:abstractNumId w:val="5"/>
  </w:num>
  <w:num w:numId="17">
    <w:abstractNumId w:val="2"/>
  </w:num>
  <w:num w:numId="18">
    <w:abstractNumId w:val="10"/>
  </w:num>
  <w:num w:numId="19">
    <w:abstractNumId w:val="16"/>
  </w:num>
  <w:num w:numId="20">
    <w:abstractNumId w:val="25"/>
  </w:num>
  <w:num w:numId="21">
    <w:abstractNumId w:val="7"/>
  </w:num>
  <w:num w:numId="22">
    <w:abstractNumId w:val="26"/>
  </w:num>
  <w:num w:numId="23">
    <w:abstractNumId w:val="8"/>
  </w:num>
  <w:num w:numId="24">
    <w:abstractNumId w:val="17"/>
  </w:num>
  <w:num w:numId="25">
    <w:abstractNumId w:val="9"/>
  </w:num>
  <w:num w:numId="26">
    <w:abstractNumId w:val="15"/>
  </w:num>
  <w:num w:numId="27">
    <w:abstractNumId w:val="19"/>
  </w:num>
  <w:num w:numId="28">
    <w:abstractNumId w:val="24"/>
  </w:num>
  <w:num w:numId="29">
    <w:abstractNumId w:val="25"/>
  </w:num>
  <w:num w:numId="30">
    <w:abstractNumId w:val="7"/>
  </w:num>
  <w:num w:numId="31">
    <w:abstractNumId w:val="26"/>
  </w:num>
  <w:num w:numId="32">
    <w:abstractNumId w:val="8"/>
  </w:num>
  <w:num w:numId="33">
    <w:abstractNumId w:val="17"/>
  </w:num>
  <w:num w:numId="34">
    <w:abstractNumId w:val="9"/>
  </w:num>
  <w:num w:numId="35">
    <w:abstractNumId w:val="15"/>
  </w:num>
  <w:num w:numId="36">
    <w:abstractNumId w:val="19"/>
  </w:num>
  <w:num w:numId="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Kemp">
    <w15:presenceInfo w15:providerId="AD" w15:userId="S-1-5-21-1915207013-2615040368-3076929458-620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633"/>
    <w:rsid w:val="00003A26"/>
    <w:rsid w:val="000041C5"/>
    <w:rsid w:val="00004786"/>
    <w:rsid w:val="00011CF5"/>
    <w:rsid w:val="00012734"/>
    <w:rsid w:val="00012E3A"/>
    <w:rsid w:val="00013309"/>
    <w:rsid w:val="0001673D"/>
    <w:rsid w:val="00030295"/>
    <w:rsid w:val="000352E3"/>
    <w:rsid w:val="00036D2A"/>
    <w:rsid w:val="00037B90"/>
    <w:rsid w:val="00042D55"/>
    <w:rsid w:val="00046AB2"/>
    <w:rsid w:val="000614A8"/>
    <w:rsid w:val="000619CB"/>
    <w:rsid w:val="000632B6"/>
    <w:rsid w:val="0006384E"/>
    <w:rsid w:val="00063A06"/>
    <w:rsid w:val="00063A49"/>
    <w:rsid w:val="000642BF"/>
    <w:rsid w:val="000656B0"/>
    <w:rsid w:val="00067DE3"/>
    <w:rsid w:val="00076704"/>
    <w:rsid w:val="000776F6"/>
    <w:rsid w:val="0008250A"/>
    <w:rsid w:val="00083DA4"/>
    <w:rsid w:val="00083E56"/>
    <w:rsid w:val="00085BF4"/>
    <w:rsid w:val="0008632C"/>
    <w:rsid w:val="0008666C"/>
    <w:rsid w:val="00090112"/>
    <w:rsid w:val="0009029C"/>
    <w:rsid w:val="000906A6"/>
    <w:rsid w:val="0009614A"/>
    <w:rsid w:val="00097562"/>
    <w:rsid w:val="000A3CC0"/>
    <w:rsid w:val="000A4740"/>
    <w:rsid w:val="000A633C"/>
    <w:rsid w:val="000B0416"/>
    <w:rsid w:val="000B341D"/>
    <w:rsid w:val="000B56B1"/>
    <w:rsid w:val="000B5FE7"/>
    <w:rsid w:val="000B6C74"/>
    <w:rsid w:val="000C32AD"/>
    <w:rsid w:val="000C431E"/>
    <w:rsid w:val="000D12F7"/>
    <w:rsid w:val="000D1BF5"/>
    <w:rsid w:val="000D3CDD"/>
    <w:rsid w:val="000E40E8"/>
    <w:rsid w:val="000E4B52"/>
    <w:rsid w:val="000F0119"/>
    <w:rsid w:val="000F12E8"/>
    <w:rsid w:val="000F2B23"/>
    <w:rsid w:val="000F44B3"/>
    <w:rsid w:val="00102E2F"/>
    <w:rsid w:val="001032DA"/>
    <w:rsid w:val="0010644C"/>
    <w:rsid w:val="00106727"/>
    <w:rsid w:val="001100B3"/>
    <w:rsid w:val="00112EC9"/>
    <w:rsid w:val="00113248"/>
    <w:rsid w:val="00115A18"/>
    <w:rsid w:val="00116CFB"/>
    <w:rsid w:val="00117071"/>
    <w:rsid w:val="001171E7"/>
    <w:rsid w:val="00120004"/>
    <w:rsid w:val="00120EC6"/>
    <w:rsid w:val="00121196"/>
    <w:rsid w:val="00122C1A"/>
    <w:rsid w:val="0012447E"/>
    <w:rsid w:val="00133564"/>
    <w:rsid w:val="0013633F"/>
    <w:rsid w:val="00144E82"/>
    <w:rsid w:val="0015013E"/>
    <w:rsid w:val="001530C6"/>
    <w:rsid w:val="00156750"/>
    <w:rsid w:val="0016287B"/>
    <w:rsid w:val="001634FC"/>
    <w:rsid w:val="001655F8"/>
    <w:rsid w:val="00167D87"/>
    <w:rsid w:val="00172D0A"/>
    <w:rsid w:val="00181AA3"/>
    <w:rsid w:val="00183E2F"/>
    <w:rsid w:val="001903EB"/>
    <w:rsid w:val="001925CF"/>
    <w:rsid w:val="0019343D"/>
    <w:rsid w:val="00193E94"/>
    <w:rsid w:val="00195B4B"/>
    <w:rsid w:val="001A1C0F"/>
    <w:rsid w:val="001A48A0"/>
    <w:rsid w:val="001A4B2F"/>
    <w:rsid w:val="001A57EB"/>
    <w:rsid w:val="001A5DF8"/>
    <w:rsid w:val="001B1C33"/>
    <w:rsid w:val="001B25BB"/>
    <w:rsid w:val="001B2753"/>
    <w:rsid w:val="001B33AC"/>
    <w:rsid w:val="001B3DB2"/>
    <w:rsid w:val="001B5333"/>
    <w:rsid w:val="001B6644"/>
    <w:rsid w:val="001C2CEF"/>
    <w:rsid w:val="001C42A9"/>
    <w:rsid w:val="001C4E79"/>
    <w:rsid w:val="001D09F3"/>
    <w:rsid w:val="001D4304"/>
    <w:rsid w:val="001D605B"/>
    <w:rsid w:val="001D74F6"/>
    <w:rsid w:val="001E4450"/>
    <w:rsid w:val="001E77D4"/>
    <w:rsid w:val="001F2D8D"/>
    <w:rsid w:val="001F3ADE"/>
    <w:rsid w:val="001F416A"/>
    <w:rsid w:val="001F6BE7"/>
    <w:rsid w:val="001F7C00"/>
    <w:rsid w:val="002005B0"/>
    <w:rsid w:val="00204E1A"/>
    <w:rsid w:val="00205AF9"/>
    <w:rsid w:val="0020642F"/>
    <w:rsid w:val="00211286"/>
    <w:rsid w:val="002130B0"/>
    <w:rsid w:val="00221375"/>
    <w:rsid w:val="002224D6"/>
    <w:rsid w:val="0022298E"/>
    <w:rsid w:val="0022470B"/>
    <w:rsid w:val="00233B57"/>
    <w:rsid w:val="002364BF"/>
    <w:rsid w:val="00244010"/>
    <w:rsid w:val="0024634C"/>
    <w:rsid w:val="00252FED"/>
    <w:rsid w:val="0025358B"/>
    <w:rsid w:val="002558A1"/>
    <w:rsid w:val="00256164"/>
    <w:rsid w:val="00262147"/>
    <w:rsid w:val="00263E83"/>
    <w:rsid w:val="002658E4"/>
    <w:rsid w:val="00266458"/>
    <w:rsid w:val="002730CA"/>
    <w:rsid w:val="00274B29"/>
    <w:rsid w:val="00274DA6"/>
    <w:rsid w:val="00284424"/>
    <w:rsid w:val="0028716B"/>
    <w:rsid w:val="00287420"/>
    <w:rsid w:val="0029080D"/>
    <w:rsid w:val="0029136F"/>
    <w:rsid w:val="00291A40"/>
    <w:rsid w:val="002965E8"/>
    <w:rsid w:val="002970AF"/>
    <w:rsid w:val="002A2492"/>
    <w:rsid w:val="002A33CC"/>
    <w:rsid w:val="002A3A91"/>
    <w:rsid w:val="002A6295"/>
    <w:rsid w:val="002B0718"/>
    <w:rsid w:val="002B072F"/>
    <w:rsid w:val="002B12B2"/>
    <w:rsid w:val="002B2163"/>
    <w:rsid w:val="002B2D56"/>
    <w:rsid w:val="002B56BB"/>
    <w:rsid w:val="002B60D6"/>
    <w:rsid w:val="002B7C2C"/>
    <w:rsid w:val="002C2139"/>
    <w:rsid w:val="002C375B"/>
    <w:rsid w:val="002C5C64"/>
    <w:rsid w:val="002C622B"/>
    <w:rsid w:val="002C7706"/>
    <w:rsid w:val="002D19A6"/>
    <w:rsid w:val="002D456D"/>
    <w:rsid w:val="002E3FFC"/>
    <w:rsid w:val="002F37BE"/>
    <w:rsid w:val="002F48DB"/>
    <w:rsid w:val="002F7806"/>
    <w:rsid w:val="002F7AD8"/>
    <w:rsid w:val="003016C6"/>
    <w:rsid w:val="0030446A"/>
    <w:rsid w:val="003101DD"/>
    <w:rsid w:val="0031392D"/>
    <w:rsid w:val="003144AF"/>
    <w:rsid w:val="00316A12"/>
    <w:rsid w:val="00320392"/>
    <w:rsid w:val="00321179"/>
    <w:rsid w:val="0032797E"/>
    <w:rsid w:val="003340E2"/>
    <w:rsid w:val="0034440E"/>
    <w:rsid w:val="00345E66"/>
    <w:rsid w:val="00351BF6"/>
    <w:rsid w:val="00353FCA"/>
    <w:rsid w:val="00354B24"/>
    <w:rsid w:val="0036017E"/>
    <w:rsid w:val="00361E56"/>
    <w:rsid w:val="00362608"/>
    <w:rsid w:val="00362D68"/>
    <w:rsid w:val="00363B4A"/>
    <w:rsid w:val="0036621C"/>
    <w:rsid w:val="00366AC0"/>
    <w:rsid w:val="0037287F"/>
    <w:rsid w:val="003728E2"/>
    <w:rsid w:val="003730F9"/>
    <w:rsid w:val="00375C69"/>
    <w:rsid w:val="003779DC"/>
    <w:rsid w:val="0038103B"/>
    <w:rsid w:val="0038121F"/>
    <w:rsid w:val="00383B6D"/>
    <w:rsid w:val="003847B0"/>
    <w:rsid w:val="00390043"/>
    <w:rsid w:val="00395BD9"/>
    <w:rsid w:val="003975BC"/>
    <w:rsid w:val="00397B02"/>
    <w:rsid w:val="003A4958"/>
    <w:rsid w:val="003A597D"/>
    <w:rsid w:val="003A69F0"/>
    <w:rsid w:val="003A6E1D"/>
    <w:rsid w:val="003B514E"/>
    <w:rsid w:val="003B7AC5"/>
    <w:rsid w:val="003C05E5"/>
    <w:rsid w:val="003C3CF9"/>
    <w:rsid w:val="003C57C2"/>
    <w:rsid w:val="003D4CC2"/>
    <w:rsid w:val="003D653E"/>
    <w:rsid w:val="003D78A6"/>
    <w:rsid w:val="003D7A57"/>
    <w:rsid w:val="003E3DDE"/>
    <w:rsid w:val="003E4115"/>
    <w:rsid w:val="003E6F77"/>
    <w:rsid w:val="003F1B97"/>
    <w:rsid w:val="003F6F93"/>
    <w:rsid w:val="0040112B"/>
    <w:rsid w:val="00402F0A"/>
    <w:rsid w:val="00405504"/>
    <w:rsid w:val="00405B7C"/>
    <w:rsid w:val="00405F00"/>
    <w:rsid w:val="0041066E"/>
    <w:rsid w:val="00410873"/>
    <w:rsid w:val="004125E8"/>
    <w:rsid w:val="00415AC3"/>
    <w:rsid w:val="00416607"/>
    <w:rsid w:val="0042018F"/>
    <w:rsid w:val="004242CF"/>
    <w:rsid w:val="0043037A"/>
    <w:rsid w:val="004322F1"/>
    <w:rsid w:val="004324B1"/>
    <w:rsid w:val="00436765"/>
    <w:rsid w:val="00442A90"/>
    <w:rsid w:val="00442FBC"/>
    <w:rsid w:val="00447B62"/>
    <w:rsid w:val="00451233"/>
    <w:rsid w:val="00451FD1"/>
    <w:rsid w:val="00452A28"/>
    <w:rsid w:val="004537F3"/>
    <w:rsid w:val="004539B6"/>
    <w:rsid w:val="0045492B"/>
    <w:rsid w:val="00454DB2"/>
    <w:rsid w:val="00455849"/>
    <w:rsid w:val="00465068"/>
    <w:rsid w:val="0047080C"/>
    <w:rsid w:val="00471EA9"/>
    <w:rsid w:val="00481904"/>
    <w:rsid w:val="0048487B"/>
    <w:rsid w:val="004914C6"/>
    <w:rsid w:val="00491E24"/>
    <w:rsid w:val="004961F2"/>
    <w:rsid w:val="004A299F"/>
    <w:rsid w:val="004A3858"/>
    <w:rsid w:val="004A3F15"/>
    <w:rsid w:val="004A4C6B"/>
    <w:rsid w:val="004A54A5"/>
    <w:rsid w:val="004A6CDE"/>
    <w:rsid w:val="004A7CA5"/>
    <w:rsid w:val="004B1C50"/>
    <w:rsid w:val="004B37D2"/>
    <w:rsid w:val="004B51BF"/>
    <w:rsid w:val="004C04EA"/>
    <w:rsid w:val="004C05C2"/>
    <w:rsid w:val="004C2B0E"/>
    <w:rsid w:val="004D0669"/>
    <w:rsid w:val="004D179C"/>
    <w:rsid w:val="004E3FB8"/>
    <w:rsid w:val="004E4C1B"/>
    <w:rsid w:val="004E4D84"/>
    <w:rsid w:val="004E6333"/>
    <w:rsid w:val="004E6516"/>
    <w:rsid w:val="004F6BB2"/>
    <w:rsid w:val="004F7385"/>
    <w:rsid w:val="005003AB"/>
    <w:rsid w:val="00502D55"/>
    <w:rsid w:val="00504012"/>
    <w:rsid w:val="005071FF"/>
    <w:rsid w:val="00507AF3"/>
    <w:rsid w:val="00512794"/>
    <w:rsid w:val="00512C8F"/>
    <w:rsid w:val="00513DED"/>
    <w:rsid w:val="00514DA5"/>
    <w:rsid w:val="00524EE0"/>
    <w:rsid w:val="00542CE8"/>
    <w:rsid w:val="0055702B"/>
    <w:rsid w:val="00560683"/>
    <w:rsid w:val="00562201"/>
    <w:rsid w:val="00565006"/>
    <w:rsid w:val="00565279"/>
    <w:rsid w:val="00566862"/>
    <w:rsid w:val="0057045A"/>
    <w:rsid w:val="00570BAC"/>
    <w:rsid w:val="00570CDC"/>
    <w:rsid w:val="00573434"/>
    <w:rsid w:val="005746EF"/>
    <w:rsid w:val="005763D2"/>
    <w:rsid w:val="00577212"/>
    <w:rsid w:val="00580519"/>
    <w:rsid w:val="00587D71"/>
    <w:rsid w:val="0059028A"/>
    <w:rsid w:val="005961B1"/>
    <w:rsid w:val="005A2FCA"/>
    <w:rsid w:val="005A4DC1"/>
    <w:rsid w:val="005A55C6"/>
    <w:rsid w:val="005A751E"/>
    <w:rsid w:val="005B2673"/>
    <w:rsid w:val="005C3CF0"/>
    <w:rsid w:val="005D7E9B"/>
    <w:rsid w:val="005E1735"/>
    <w:rsid w:val="005E180F"/>
    <w:rsid w:val="005E2586"/>
    <w:rsid w:val="005E301D"/>
    <w:rsid w:val="005E311F"/>
    <w:rsid w:val="005E3DE5"/>
    <w:rsid w:val="005E4F2D"/>
    <w:rsid w:val="005E5D54"/>
    <w:rsid w:val="005E636D"/>
    <w:rsid w:val="005F2083"/>
    <w:rsid w:val="00602496"/>
    <w:rsid w:val="006079B8"/>
    <w:rsid w:val="00612960"/>
    <w:rsid w:val="00616D17"/>
    <w:rsid w:val="006258F6"/>
    <w:rsid w:val="006259FA"/>
    <w:rsid w:val="00630CA5"/>
    <w:rsid w:val="006337F2"/>
    <w:rsid w:val="00641C02"/>
    <w:rsid w:val="00641DAE"/>
    <w:rsid w:val="00641DDF"/>
    <w:rsid w:val="006437B8"/>
    <w:rsid w:val="006464C3"/>
    <w:rsid w:val="00646809"/>
    <w:rsid w:val="00650402"/>
    <w:rsid w:val="00663B55"/>
    <w:rsid w:val="006670A5"/>
    <w:rsid w:val="006675BF"/>
    <w:rsid w:val="0067067E"/>
    <w:rsid w:val="00671F1D"/>
    <w:rsid w:val="00672972"/>
    <w:rsid w:val="00673C5E"/>
    <w:rsid w:val="00675A4A"/>
    <w:rsid w:val="00681146"/>
    <w:rsid w:val="00683BF2"/>
    <w:rsid w:val="006849FD"/>
    <w:rsid w:val="00685B63"/>
    <w:rsid w:val="00685E15"/>
    <w:rsid w:val="00692C6C"/>
    <w:rsid w:val="00693CEC"/>
    <w:rsid w:val="00695AFC"/>
    <w:rsid w:val="0069770E"/>
    <w:rsid w:val="006A2F5D"/>
    <w:rsid w:val="006A3B28"/>
    <w:rsid w:val="006A3DB3"/>
    <w:rsid w:val="006A4E00"/>
    <w:rsid w:val="006A4EED"/>
    <w:rsid w:val="006A5AD2"/>
    <w:rsid w:val="006B3D61"/>
    <w:rsid w:val="006B53EF"/>
    <w:rsid w:val="006B6695"/>
    <w:rsid w:val="006C04F6"/>
    <w:rsid w:val="006C3974"/>
    <w:rsid w:val="006C4BD6"/>
    <w:rsid w:val="006F0FAD"/>
    <w:rsid w:val="006F5BCB"/>
    <w:rsid w:val="006F5DFB"/>
    <w:rsid w:val="006F7697"/>
    <w:rsid w:val="00702953"/>
    <w:rsid w:val="00702AFA"/>
    <w:rsid w:val="007033D4"/>
    <w:rsid w:val="00703CC2"/>
    <w:rsid w:val="0070409A"/>
    <w:rsid w:val="00705CF5"/>
    <w:rsid w:val="0070646D"/>
    <w:rsid w:val="00712897"/>
    <w:rsid w:val="00713EE9"/>
    <w:rsid w:val="00715D06"/>
    <w:rsid w:val="007204B8"/>
    <w:rsid w:val="0072109C"/>
    <w:rsid w:val="00722807"/>
    <w:rsid w:val="0072497D"/>
    <w:rsid w:val="00725300"/>
    <w:rsid w:val="00733C64"/>
    <w:rsid w:val="00734D9C"/>
    <w:rsid w:val="00736327"/>
    <w:rsid w:val="00740401"/>
    <w:rsid w:val="00743A4A"/>
    <w:rsid w:val="007466D7"/>
    <w:rsid w:val="00746ADF"/>
    <w:rsid w:val="007504F4"/>
    <w:rsid w:val="0075416F"/>
    <w:rsid w:val="00757CD5"/>
    <w:rsid w:val="00760146"/>
    <w:rsid w:val="007605FB"/>
    <w:rsid w:val="00760A69"/>
    <w:rsid w:val="007629EC"/>
    <w:rsid w:val="007633BD"/>
    <w:rsid w:val="007638EF"/>
    <w:rsid w:val="00763BE3"/>
    <w:rsid w:val="00765919"/>
    <w:rsid w:val="0076608B"/>
    <w:rsid w:val="00766BEB"/>
    <w:rsid w:val="00766CE3"/>
    <w:rsid w:val="00767499"/>
    <w:rsid w:val="007705AB"/>
    <w:rsid w:val="00781CA9"/>
    <w:rsid w:val="00783F66"/>
    <w:rsid w:val="00786B78"/>
    <w:rsid w:val="007874D7"/>
    <w:rsid w:val="00791A69"/>
    <w:rsid w:val="007940C5"/>
    <w:rsid w:val="007978FF"/>
    <w:rsid w:val="00797DD6"/>
    <w:rsid w:val="007A29A3"/>
    <w:rsid w:val="007A504D"/>
    <w:rsid w:val="007A5AAA"/>
    <w:rsid w:val="007B1B62"/>
    <w:rsid w:val="007B3A1A"/>
    <w:rsid w:val="007B59F6"/>
    <w:rsid w:val="007B64D5"/>
    <w:rsid w:val="007C04D7"/>
    <w:rsid w:val="007C4ACD"/>
    <w:rsid w:val="007D300D"/>
    <w:rsid w:val="007D369E"/>
    <w:rsid w:val="007D38C6"/>
    <w:rsid w:val="007E07F9"/>
    <w:rsid w:val="007E1D97"/>
    <w:rsid w:val="007E2D94"/>
    <w:rsid w:val="007E6A20"/>
    <w:rsid w:val="007F2C37"/>
    <w:rsid w:val="007F501A"/>
    <w:rsid w:val="007F55B9"/>
    <w:rsid w:val="007F5F3D"/>
    <w:rsid w:val="007F66F1"/>
    <w:rsid w:val="00800654"/>
    <w:rsid w:val="0080244D"/>
    <w:rsid w:val="00802AC2"/>
    <w:rsid w:val="00807A4B"/>
    <w:rsid w:val="0081000F"/>
    <w:rsid w:val="00813821"/>
    <w:rsid w:val="008142CB"/>
    <w:rsid w:val="00815691"/>
    <w:rsid w:val="00820169"/>
    <w:rsid w:val="008208CE"/>
    <w:rsid w:val="00820CF5"/>
    <w:rsid w:val="00821CD8"/>
    <w:rsid w:val="00822607"/>
    <w:rsid w:val="00822ACF"/>
    <w:rsid w:val="00823808"/>
    <w:rsid w:val="00825D21"/>
    <w:rsid w:val="00826814"/>
    <w:rsid w:val="00826EBA"/>
    <w:rsid w:val="0083277B"/>
    <w:rsid w:val="008339B1"/>
    <w:rsid w:val="00835C6C"/>
    <w:rsid w:val="0083673E"/>
    <w:rsid w:val="00842C90"/>
    <w:rsid w:val="00843C22"/>
    <w:rsid w:val="00845FC8"/>
    <w:rsid w:val="008464CB"/>
    <w:rsid w:val="00851921"/>
    <w:rsid w:val="00851ABE"/>
    <w:rsid w:val="00857FBF"/>
    <w:rsid w:val="008604C9"/>
    <w:rsid w:val="00860577"/>
    <w:rsid w:val="0086619D"/>
    <w:rsid w:val="0087028E"/>
    <w:rsid w:val="00870430"/>
    <w:rsid w:val="00870F9F"/>
    <w:rsid w:val="00871E45"/>
    <w:rsid w:val="0087384D"/>
    <w:rsid w:val="00873889"/>
    <w:rsid w:val="008748ED"/>
    <w:rsid w:val="00875BFC"/>
    <w:rsid w:val="00876828"/>
    <w:rsid w:val="00877E7C"/>
    <w:rsid w:val="00877F51"/>
    <w:rsid w:val="00882B69"/>
    <w:rsid w:val="00882BCE"/>
    <w:rsid w:val="00884132"/>
    <w:rsid w:val="008869E9"/>
    <w:rsid w:val="00896FB5"/>
    <w:rsid w:val="008977C1"/>
    <w:rsid w:val="008A0C31"/>
    <w:rsid w:val="008B2D62"/>
    <w:rsid w:val="008B3334"/>
    <w:rsid w:val="008B4764"/>
    <w:rsid w:val="008B6B12"/>
    <w:rsid w:val="008C1564"/>
    <w:rsid w:val="008C321C"/>
    <w:rsid w:val="008C392F"/>
    <w:rsid w:val="008C3F8D"/>
    <w:rsid w:val="008D34C9"/>
    <w:rsid w:val="008E3B9B"/>
    <w:rsid w:val="008E59E3"/>
    <w:rsid w:val="008E7A06"/>
    <w:rsid w:val="008F220E"/>
    <w:rsid w:val="009008D6"/>
    <w:rsid w:val="00900AEB"/>
    <w:rsid w:val="00904D82"/>
    <w:rsid w:val="00906795"/>
    <w:rsid w:val="00906ACE"/>
    <w:rsid w:val="00911D0A"/>
    <w:rsid w:val="00911DA5"/>
    <w:rsid w:val="00913383"/>
    <w:rsid w:val="00914477"/>
    <w:rsid w:val="00915D78"/>
    <w:rsid w:val="00916750"/>
    <w:rsid w:val="00922554"/>
    <w:rsid w:val="00922BB9"/>
    <w:rsid w:val="009327BA"/>
    <w:rsid w:val="0093652B"/>
    <w:rsid w:val="0094019A"/>
    <w:rsid w:val="00940B64"/>
    <w:rsid w:val="009420C9"/>
    <w:rsid w:val="009424B1"/>
    <w:rsid w:val="0095114B"/>
    <w:rsid w:val="00951DB7"/>
    <w:rsid w:val="009569DC"/>
    <w:rsid w:val="009716DC"/>
    <w:rsid w:val="009738B5"/>
    <w:rsid w:val="009757BA"/>
    <w:rsid w:val="00975937"/>
    <w:rsid w:val="009774E6"/>
    <w:rsid w:val="00977A65"/>
    <w:rsid w:val="009814B3"/>
    <w:rsid w:val="009825EB"/>
    <w:rsid w:val="00982D0F"/>
    <w:rsid w:val="0098617F"/>
    <w:rsid w:val="00986C36"/>
    <w:rsid w:val="00993424"/>
    <w:rsid w:val="009A2DBB"/>
    <w:rsid w:val="009A3C05"/>
    <w:rsid w:val="009A4355"/>
    <w:rsid w:val="009A6209"/>
    <w:rsid w:val="009A73B0"/>
    <w:rsid w:val="009B0A07"/>
    <w:rsid w:val="009B3DAF"/>
    <w:rsid w:val="009B4EDF"/>
    <w:rsid w:val="009B5874"/>
    <w:rsid w:val="009B72D4"/>
    <w:rsid w:val="009B73A0"/>
    <w:rsid w:val="009B7435"/>
    <w:rsid w:val="009C1342"/>
    <w:rsid w:val="009C2F40"/>
    <w:rsid w:val="009C4BB3"/>
    <w:rsid w:val="009C5587"/>
    <w:rsid w:val="009C6429"/>
    <w:rsid w:val="009C700C"/>
    <w:rsid w:val="009C74F6"/>
    <w:rsid w:val="009D09D5"/>
    <w:rsid w:val="009D16C8"/>
    <w:rsid w:val="009D2FCD"/>
    <w:rsid w:val="009D348E"/>
    <w:rsid w:val="009D737B"/>
    <w:rsid w:val="009E4AFB"/>
    <w:rsid w:val="009E58DD"/>
    <w:rsid w:val="009E787A"/>
    <w:rsid w:val="00A05897"/>
    <w:rsid w:val="00A05EA0"/>
    <w:rsid w:val="00A136B7"/>
    <w:rsid w:val="00A14514"/>
    <w:rsid w:val="00A22A61"/>
    <w:rsid w:val="00A2679D"/>
    <w:rsid w:val="00A30302"/>
    <w:rsid w:val="00A34D7E"/>
    <w:rsid w:val="00A35EBC"/>
    <w:rsid w:val="00A36E3A"/>
    <w:rsid w:val="00A43EE5"/>
    <w:rsid w:val="00A45888"/>
    <w:rsid w:val="00A472D1"/>
    <w:rsid w:val="00A52004"/>
    <w:rsid w:val="00A535C9"/>
    <w:rsid w:val="00A6152D"/>
    <w:rsid w:val="00A6491B"/>
    <w:rsid w:val="00A653A3"/>
    <w:rsid w:val="00A660E7"/>
    <w:rsid w:val="00A72D23"/>
    <w:rsid w:val="00A74F80"/>
    <w:rsid w:val="00A81071"/>
    <w:rsid w:val="00A817D0"/>
    <w:rsid w:val="00A917DE"/>
    <w:rsid w:val="00A94996"/>
    <w:rsid w:val="00AA08AE"/>
    <w:rsid w:val="00AA25D6"/>
    <w:rsid w:val="00AA39D1"/>
    <w:rsid w:val="00AA3E67"/>
    <w:rsid w:val="00AA57D2"/>
    <w:rsid w:val="00AB1A94"/>
    <w:rsid w:val="00AB2575"/>
    <w:rsid w:val="00AC28F9"/>
    <w:rsid w:val="00AC459E"/>
    <w:rsid w:val="00AC5AE6"/>
    <w:rsid w:val="00AC772F"/>
    <w:rsid w:val="00AC79F6"/>
    <w:rsid w:val="00AD3E6D"/>
    <w:rsid w:val="00AD596A"/>
    <w:rsid w:val="00AE7DE0"/>
    <w:rsid w:val="00AF1B3F"/>
    <w:rsid w:val="00AF1D02"/>
    <w:rsid w:val="00AF5156"/>
    <w:rsid w:val="00B0176D"/>
    <w:rsid w:val="00B021D3"/>
    <w:rsid w:val="00B0384B"/>
    <w:rsid w:val="00B0626C"/>
    <w:rsid w:val="00B06852"/>
    <w:rsid w:val="00B06E32"/>
    <w:rsid w:val="00B13F7F"/>
    <w:rsid w:val="00B145B0"/>
    <w:rsid w:val="00B14A40"/>
    <w:rsid w:val="00B14B69"/>
    <w:rsid w:val="00B14D95"/>
    <w:rsid w:val="00B14FEF"/>
    <w:rsid w:val="00B163A4"/>
    <w:rsid w:val="00B16E35"/>
    <w:rsid w:val="00B24A82"/>
    <w:rsid w:val="00B25728"/>
    <w:rsid w:val="00B273AE"/>
    <w:rsid w:val="00B31245"/>
    <w:rsid w:val="00B31809"/>
    <w:rsid w:val="00B44C98"/>
    <w:rsid w:val="00B45130"/>
    <w:rsid w:val="00B459D4"/>
    <w:rsid w:val="00B52206"/>
    <w:rsid w:val="00B54374"/>
    <w:rsid w:val="00B5478B"/>
    <w:rsid w:val="00B5483B"/>
    <w:rsid w:val="00B561C8"/>
    <w:rsid w:val="00B61B2B"/>
    <w:rsid w:val="00B648D1"/>
    <w:rsid w:val="00B65968"/>
    <w:rsid w:val="00B65FA9"/>
    <w:rsid w:val="00B66D53"/>
    <w:rsid w:val="00B673DF"/>
    <w:rsid w:val="00B70276"/>
    <w:rsid w:val="00B80747"/>
    <w:rsid w:val="00B822C5"/>
    <w:rsid w:val="00B85615"/>
    <w:rsid w:val="00B85AF8"/>
    <w:rsid w:val="00B9371F"/>
    <w:rsid w:val="00B96380"/>
    <w:rsid w:val="00B96C2B"/>
    <w:rsid w:val="00BA5DEE"/>
    <w:rsid w:val="00BA61CC"/>
    <w:rsid w:val="00BB088C"/>
    <w:rsid w:val="00BB13DB"/>
    <w:rsid w:val="00BB41A2"/>
    <w:rsid w:val="00BB5DBE"/>
    <w:rsid w:val="00BB664D"/>
    <w:rsid w:val="00BB6A55"/>
    <w:rsid w:val="00BB7B3E"/>
    <w:rsid w:val="00BC0712"/>
    <w:rsid w:val="00BC13F6"/>
    <w:rsid w:val="00BC3182"/>
    <w:rsid w:val="00BC35EB"/>
    <w:rsid w:val="00BC452C"/>
    <w:rsid w:val="00BC5429"/>
    <w:rsid w:val="00BC623D"/>
    <w:rsid w:val="00BD2837"/>
    <w:rsid w:val="00BD73A3"/>
    <w:rsid w:val="00BE061F"/>
    <w:rsid w:val="00BE481A"/>
    <w:rsid w:val="00BE4B86"/>
    <w:rsid w:val="00BF2225"/>
    <w:rsid w:val="00BF37FB"/>
    <w:rsid w:val="00BF500A"/>
    <w:rsid w:val="00BF50AE"/>
    <w:rsid w:val="00BF70D8"/>
    <w:rsid w:val="00C051CA"/>
    <w:rsid w:val="00C05436"/>
    <w:rsid w:val="00C10F60"/>
    <w:rsid w:val="00C129A7"/>
    <w:rsid w:val="00C16CEB"/>
    <w:rsid w:val="00C17AB3"/>
    <w:rsid w:val="00C24CC5"/>
    <w:rsid w:val="00C25695"/>
    <w:rsid w:val="00C258AC"/>
    <w:rsid w:val="00C2727E"/>
    <w:rsid w:val="00C34433"/>
    <w:rsid w:val="00C40E92"/>
    <w:rsid w:val="00C41203"/>
    <w:rsid w:val="00C41D43"/>
    <w:rsid w:val="00C43B88"/>
    <w:rsid w:val="00C46D08"/>
    <w:rsid w:val="00C472D3"/>
    <w:rsid w:val="00C47DB0"/>
    <w:rsid w:val="00C506C4"/>
    <w:rsid w:val="00C5211B"/>
    <w:rsid w:val="00C53E50"/>
    <w:rsid w:val="00C57909"/>
    <w:rsid w:val="00C63A25"/>
    <w:rsid w:val="00C73228"/>
    <w:rsid w:val="00C7614E"/>
    <w:rsid w:val="00C839FF"/>
    <w:rsid w:val="00C8455B"/>
    <w:rsid w:val="00C84F29"/>
    <w:rsid w:val="00C8751C"/>
    <w:rsid w:val="00C93920"/>
    <w:rsid w:val="00C942A6"/>
    <w:rsid w:val="00C956D7"/>
    <w:rsid w:val="00C969CD"/>
    <w:rsid w:val="00C96FB7"/>
    <w:rsid w:val="00C97847"/>
    <w:rsid w:val="00CA0FB5"/>
    <w:rsid w:val="00CA1D37"/>
    <w:rsid w:val="00CA26DD"/>
    <w:rsid w:val="00CA3CD3"/>
    <w:rsid w:val="00CB184D"/>
    <w:rsid w:val="00CB1864"/>
    <w:rsid w:val="00CB3354"/>
    <w:rsid w:val="00CB41C2"/>
    <w:rsid w:val="00CB4378"/>
    <w:rsid w:val="00CC0115"/>
    <w:rsid w:val="00CC1405"/>
    <w:rsid w:val="00CC2B3D"/>
    <w:rsid w:val="00CC47F0"/>
    <w:rsid w:val="00CD3CC4"/>
    <w:rsid w:val="00CD4D7D"/>
    <w:rsid w:val="00CD4EB3"/>
    <w:rsid w:val="00CD746B"/>
    <w:rsid w:val="00CE43F1"/>
    <w:rsid w:val="00CE75C0"/>
    <w:rsid w:val="00CF0346"/>
    <w:rsid w:val="00CF1887"/>
    <w:rsid w:val="00CF44C5"/>
    <w:rsid w:val="00CF75D6"/>
    <w:rsid w:val="00D048AF"/>
    <w:rsid w:val="00D051AF"/>
    <w:rsid w:val="00D05974"/>
    <w:rsid w:val="00D063AA"/>
    <w:rsid w:val="00D07758"/>
    <w:rsid w:val="00D17EF4"/>
    <w:rsid w:val="00D211AD"/>
    <w:rsid w:val="00D218F6"/>
    <w:rsid w:val="00D26B8B"/>
    <w:rsid w:val="00D36387"/>
    <w:rsid w:val="00D4248F"/>
    <w:rsid w:val="00D44A64"/>
    <w:rsid w:val="00D44ACC"/>
    <w:rsid w:val="00D44BDC"/>
    <w:rsid w:val="00D45130"/>
    <w:rsid w:val="00D45A57"/>
    <w:rsid w:val="00D52FDB"/>
    <w:rsid w:val="00D532B5"/>
    <w:rsid w:val="00D54573"/>
    <w:rsid w:val="00D54B0B"/>
    <w:rsid w:val="00D5714C"/>
    <w:rsid w:val="00D571AF"/>
    <w:rsid w:val="00D57746"/>
    <w:rsid w:val="00D601F7"/>
    <w:rsid w:val="00D60483"/>
    <w:rsid w:val="00D6225C"/>
    <w:rsid w:val="00D63B8C"/>
    <w:rsid w:val="00D64647"/>
    <w:rsid w:val="00D64B86"/>
    <w:rsid w:val="00D74C49"/>
    <w:rsid w:val="00D81B0D"/>
    <w:rsid w:val="00D81FD5"/>
    <w:rsid w:val="00D839AB"/>
    <w:rsid w:val="00D84D89"/>
    <w:rsid w:val="00D86013"/>
    <w:rsid w:val="00D8619C"/>
    <w:rsid w:val="00D910FD"/>
    <w:rsid w:val="00D922F2"/>
    <w:rsid w:val="00D9353C"/>
    <w:rsid w:val="00D9390B"/>
    <w:rsid w:val="00D93977"/>
    <w:rsid w:val="00D96729"/>
    <w:rsid w:val="00DA5B9F"/>
    <w:rsid w:val="00DB0175"/>
    <w:rsid w:val="00DB0773"/>
    <w:rsid w:val="00DB243D"/>
    <w:rsid w:val="00DB40C2"/>
    <w:rsid w:val="00DB50A2"/>
    <w:rsid w:val="00DB5D6C"/>
    <w:rsid w:val="00DC6C0C"/>
    <w:rsid w:val="00DD1646"/>
    <w:rsid w:val="00DD29A1"/>
    <w:rsid w:val="00DE02F5"/>
    <w:rsid w:val="00DE5763"/>
    <w:rsid w:val="00DF1C7E"/>
    <w:rsid w:val="00DF20D3"/>
    <w:rsid w:val="00DF6CED"/>
    <w:rsid w:val="00DF6DD6"/>
    <w:rsid w:val="00DF766D"/>
    <w:rsid w:val="00E01A8B"/>
    <w:rsid w:val="00E03497"/>
    <w:rsid w:val="00E06900"/>
    <w:rsid w:val="00E11B9F"/>
    <w:rsid w:val="00E16BB9"/>
    <w:rsid w:val="00E21204"/>
    <w:rsid w:val="00E25B14"/>
    <w:rsid w:val="00E25FE6"/>
    <w:rsid w:val="00E31555"/>
    <w:rsid w:val="00E31D12"/>
    <w:rsid w:val="00E330FD"/>
    <w:rsid w:val="00E34C15"/>
    <w:rsid w:val="00E354EA"/>
    <w:rsid w:val="00E37248"/>
    <w:rsid w:val="00E4095B"/>
    <w:rsid w:val="00E42DD4"/>
    <w:rsid w:val="00E42E2A"/>
    <w:rsid w:val="00E50F09"/>
    <w:rsid w:val="00E57460"/>
    <w:rsid w:val="00E603B7"/>
    <w:rsid w:val="00E604A3"/>
    <w:rsid w:val="00E6054B"/>
    <w:rsid w:val="00E608BB"/>
    <w:rsid w:val="00E6114E"/>
    <w:rsid w:val="00E61EE7"/>
    <w:rsid w:val="00E64167"/>
    <w:rsid w:val="00E66360"/>
    <w:rsid w:val="00E7008D"/>
    <w:rsid w:val="00E70BE4"/>
    <w:rsid w:val="00E72C0F"/>
    <w:rsid w:val="00E75245"/>
    <w:rsid w:val="00E76788"/>
    <w:rsid w:val="00E76985"/>
    <w:rsid w:val="00E82497"/>
    <w:rsid w:val="00E829ED"/>
    <w:rsid w:val="00E85697"/>
    <w:rsid w:val="00E8614F"/>
    <w:rsid w:val="00E87FE2"/>
    <w:rsid w:val="00E9374E"/>
    <w:rsid w:val="00E937B0"/>
    <w:rsid w:val="00EA1CD5"/>
    <w:rsid w:val="00EA3651"/>
    <w:rsid w:val="00EA69D2"/>
    <w:rsid w:val="00EA7F14"/>
    <w:rsid w:val="00EB4B0E"/>
    <w:rsid w:val="00EB4F24"/>
    <w:rsid w:val="00EB5B3B"/>
    <w:rsid w:val="00EC0795"/>
    <w:rsid w:val="00EC2614"/>
    <w:rsid w:val="00EC3865"/>
    <w:rsid w:val="00EC5118"/>
    <w:rsid w:val="00EC5849"/>
    <w:rsid w:val="00ED10AC"/>
    <w:rsid w:val="00ED1886"/>
    <w:rsid w:val="00ED24EB"/>
    <w:rsid w:val="00ED5BCB"/>
    <w:rsid w:val="00ED797E"/>
    <w:rsid w:val="00EE0147"/>
    <w:rsid w:val="00EE0852"/>
    <w:rsid w:val="00EE29D1"/>
    <w:rsid w:val="00EF0B08"/>
    <w:rsid w:val="00EF305F"/>
    <w:rsid w:val="00EF630F"/>
    <w:rsid w:val="00EF667C"/>
    <w:rsid w:val="00F00FD5"/>
    <w:rsid w:val="00F010F5"/>
    <w:rsid w:val="00F03D8B"/>
    <w:rsid w:val="00F04945"/>
    <w:rsid w:val="00F059F3"/>
    <w:rsid w:val="00F05DEC"/>
    <w:rsid w:val="00F07742"/>
    <w:rsid w:val="00F07B4B"/>
    <w:rsid w:val="00F11E09"/>
    <w:rsid w:val="00F14589"/>
    <w:rsid w:val="00F20AFF"/>
    <w:rsid w:val="00F20FE3"/>
    <w:rsid w:val="00F217C3"/>
    <w:rsid w:val="00F25979"/>
    <w:rsid w:val="00F27F31"/>
    <w:rsid w:val="00F307AB"/>
    <w:rsid w:val="00F32EC0"/>
    <w:rsid w:val="00F349D2"/>
    <w:rsid w:val="00F36AC6"/>
    <w:rsid w:val="00F3737A"/>
    <w:rsid w:val="00F44152"/>
    <w:rsid w:val="00F4488D"/>
    <w:rsid w:val="00F44E4B"/>
    <w:rsid w:val="00F47832"/>
    <w:rsid w:val="00F516F9"/>
    <w:rsid w:val="00F6745D"/>
    <w:rsid w:val="00F72631"/>
    <w:rsid w:val="00F7472C"/>
    <w:rsid w:val="00F80AC7"/>
    <w:rsid w:val="00F814F2"/>
    <w:rsid w:val="00F8403D"/>
    <w:rsid w:val="00F8633A"/>
    <w:rsid w:val="00F863C8"/>
    <w:rsid w:val="00FA2A7C"/>
    <w:rsid w:val="00FB0B7F"/>
    <w:rsid w:val="00FB3102"/>
    <w:rsid w:val="00FB3AC3"/>
    <w:rsid w:val="00FB64E7"/>
    <w:rsid w:val="00FC3359"/>
    <w:rsid w:val="00FC49CC"/>
    <w:rsid w:val="00FD414E"/>
    <w:rsid w:val="00FD62C2"/>
    <w:rsid w:val="00FE3FBB"/>
    <w:rsid w:val="00FE5CF3"/>
    <w:rsid w:val="00FE6F05"/>
    <w:rsid w:val="00FE7CE8"/>
    <w:rsid w:val="00FF5806"/>
    <w:rsid w:val="00FF5A60"/>
    <w:rsid w:val="03437F9C"/>
    <w:rsid w:val="059D5E9A"/>
    <w:rsid w:val="0861157B"/>
    <w:rsid w:val="0941EA8C"/>
    <w:rsid w:val="0AB1EE1A"/>
    <w:rsid w:val="0C6B4018"/>
    <w:rsid w:val="162CCCE6"/>
    <w:rsid w:val="17C1CF44"/>
    <w:rsid w:val="18B5895E"/>
    <w:rsid w:val="1C02E50A"/>
    <w:rsid w:val="1DBEA77A"/>
    <w:rsid w:val="21E1D8A2"/>
    <w:rsid w:val="25E249FE"/>
    <w:rsid w:val="2F64E6E5"/>
    <w:rsid w:val="3176F0C0"/>
    <w:rsid w:val="37371E3C"/>
    <w:rsid w:val="3795E613"/>
    <w:rsid w:val="3C384C92"/>
    <w:rsid w:val="43414F42"/>
    <w:rsid w:val="4F0A05F0"/>
    <w:rsid w:val="50CC71F0"/>
    <w:rsid w:val="5D90CCFB"/>
    <w:rsid w:val="5EB52CE8"/>
    <w:rsid w:val="60BAF99C"/>
    <w:rsid w:val="658B0235"/>
    <w:rsid w:val="6728D152"/>
    <w:rsid w:val="69909220"/>
    <w:rsid w:val="6DF2150D"/>
    <w:rsid w:val="6E36FA2E"/>
    <w:rsid w:val="6E983882"/>
    <w:rsid w:val="6F521667"/>
    <w:rsid w:val="724CB04B"/>
    <w:rsid w:val="74025194"/>
    <w:rsid w:val="78788B23"/>
    <w:rsid w:val="7CED103F"/>
    <w:rsid w:val="7D5AC75E"/>
    <w:rsid w:val="7DB0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C2C"/>
    <w:rPr>
      <w:rFonts w:ascii="Arial" w:hAnsi="Arial"/>
      <w:sz w:val="24"/>
      <w:lang w:val="en-GB"/>
    </w:rPr>
  </w:style>
  <w:style w:type="paragraph" w:styleId="Heading1">
    <w:name w:val="heading 1"/>
    <w:basedOn w:val="Normal"/>
    <w:next w:val="Normal"/>
    <w:link w:val="Heading1Char"/>
    <w:qFormat/>
    <w:rsid w:val="00922554"/>
    <w:pPr>
      <w:keepNext/>
      <w:numPr>
        <w:numId w:val="7"/>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7"/>
      </w:numPr>
      <w:spacing w:before="240" w:after="60"/>
      <w:outlineLvl w:val="1"/>
    </w:pPr>
    <w:rPr>
      <w:b/>
      <w:i/>
      <w:sz w:val="32"/>
    </w:rPr>
  </w:style>
  <w:style w:type="paragraph" w:styleId="Heading3">
    <w:name w:val="heading 3"/>
    <w:basedOn w:val="Normal"/>
    <w:next w:val="Normal"/>
    <w:qFormat/>
    <w:rsid w:val="00922554"/>
    <w:pPr>
      <w:keepNext/>
      <w:numPr>
        <w:ilvl w:val="2"/>
        <w:numId w:val="7"/>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7"/>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7"/>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7"/>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styleId="UnresolvedMention">
    <w:name w:val="Unresolved Mention"/>
    <w:basedOn w:val="DefaultParagraphFont"/>
    <w:uiPriority w:val="99"/>
    <w:semiHidden/>
    <w:unhideWhenUsed/>
    <w:rsid w:val="006464C3"/>
    <w:rPr>
      <w:color w:val="605E5C"/>
      <w:shd w:val="clear" w:color="auto" w:fill="E1DFDD"/>
    </w:rPr>
  </w:style>
  <w:style w:type="paragraph" w:styleId="Caption">
    <w:name w:val="caption"/>
    <w:basedOn w:val="Normal"/>
    <w:next w:val="Normal"/>
    <w:uiPriority w:val="35"/>
    <w:unhideWhenUsed/>
    <w:qFormat/>
    <w:rsid w:val="00CF44C5"/>
    <w:pPr>
      <w:spacing w:after="200"/>
    </w:pPr>
    <w:rPr>
      <w:i/>
      <w:iCs/>
      <w:color w:val="1F497D" w:themeColor="text2"/>
      <w:sz w:val="18"/>
      <w:szCs w:val="18"/>
    </w:rPr>
  </w:style>
  <w:style w:type="character" w:customStyle="1" w:styleId="Heading1Char">
    <w:name w:val="Heading 1 Char"/>
    <w:basedOn w:val="DefaultParagraphFont"/>
    <w:link w:val="Heading1"/>
    <w:uiPriority w:val="9"/>
    <w:rsid w:val="0045492B"/>
    <w:rPr>
      <w:rFonts w:ascii="Arial" w:hAnsi="Arial"/>
      <w:sz w:val="32"/>
    </w:rPr>
  </w:style>
  <w:style w:type="paragraph" w:styleId="Bibliography">
    <w:name w:val="Bibliography"/>
    <w:basedOn w:val="Normal"/>
    <w:next w:val="Normal"/>
    <w:uiPriority w:val="37"/>
    <w:unhideWhenUsed/>
    <w:rsid w:val="00410873"/>
  </w:style>
  <w:style w:type="character" w:styleId="FollowedHyperlink">
    <w:name w:val="FollowedHyperlink"/>
    <w:basedOn w:val="DefaultParagraphFont"/>
    <w:uiPriority w:val="99"/>
    <w:semiHidden/>
    <w:unhideWhenUsed/>
    <w:rsid w:val="00112EC9"/>
    <w:rPr>
      <w:color w:val="800080" w:themeColor="followedHyperlink"/>
      <w:u w:val="single"/>
    </w:rPr>
  </w:style>
  <w:style w:type="paragraph" w:styleId="Revision">
    <w:name w:val="Revision"/>
    <w:hidden/>
    <w:uiPriority w:val="99"/>
    <w:semiHidden/>
    <w:rsid w:val="00C05436"/>
    <w:rPr>
      <w:rFonts w:ascii="Arial" w:hAnsi="Arial"/>
      <w:sz w:val="24"/>
      <w:lang w:val="en-GB"/>
    </w:rPr>
  </w:style>
  <w:style w:type="character" w:styleId="CommentReference">
    <w:name w:val="annotation reference"/>
    <w:basedOn w:val="DefaultParagraphFont"/>
    <w:uiPriority w:val="99"/>
    <w:semiHidden/>
    <w:unhideWhenUsed/>
    <w:rsid w:val="00C5211B"/>
    <w:rPr>
      <w:sz w:val="16"/>
      <w:szCs w:val="16"/>
    </w:rPr>
  </w:style>
  <w:style w:type="paragraph" w:styleId="CommentText">
    <w:name w:val="annotation text"/>
    <w:basedOn w:val="Normal"/>
    <w:link w:val="CommentTextChar"/>
    <w:uiPriority w:val="99"/>
    <w:semiHidden/>
    <w:unhideWhenUsed/>
    <w:rsid w:val="00C5211B"/>
    <w:rPr>
      <w:sz w:val="20"/>
    </w:rPr>
  </w:style>
  <w:style w:type="character" w:customStyle="1" w:styleId="CommentTextChar">
    <w:name w:val="Comment Text Char"/>
    <w:basedOn w:val="DefaultParagraphFont"/>
    <w:link w:val="CommentText"/>
    <w:uiPriority w:val="99"/>
    <w:semiHidden/>
    <w:rsid w:val="00C5211B"/>
    <w:rPr>
      <w:rFonts w:ascii="Arial" w:hAnsi="Arial"/>
      <w:lang w:val="en-GB"/>
    </w:rPr>
  </w:style>
  <w:style w:type="paragraph" w:styleId="CommentSubject">
    <w:name w:val="annotation subject"/>
    <w:basedOn w:val="CommentText"/>
    <w:next w:val="CommentText"/>
    <w:link w:val="CommentSubjectChar"/>
    <w:uiPriority w:val="99"/>
    <w:semiHidden/>
    <w:unhideWhenUsed/>
    <w:rsid w:val="00C5211B"/>
    <w:rPr>
      <w:b/>
      <w:bCs/>
    </w:rPr>
  </w:style>
  <w:style w:type="character" w:customStyle="1" w:styleId="CommentSubjectChar">
    <w:name w:val="Comment Subject Char"/>
    <w:basedOn w:val="CommentTextChar"/>
    <w:link w:val="CommentSubject"/>
    <w:uiPriority w:val="99"/>
    <w:semiHidden/>
    <w:rsid w:val="00C5211B"/>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885">
      <w:bodyDiv w:val="1"/>
      <w:marLeft w:val="0"/>
      <w:marRight w:val="0"/>
      <w:marTop w:val="0"/>
      <w:marBottom w:val="0"/>
      <w:divBdr>
        <w:top w:val="none" w:sz="0" w:space="0" w:color="auto"/>
        <w:left w:val="none" w:sz="0" w:space="0" w:color="auto"/>
        <w:bottom w:val="none" w:sz="0" w:space="0" w:color="auto"/>
        <w:right w:val="none" w:sz="0" w:space="0" w:color="auto"/>
      </w:divBdr>
    </w:div>
    <w:div w:id="8454567">
      <w:bodyDiv w:val="1"/>
      <w:marLeft w:val="0"/>
      <w:marRight w:val="0"/>
      <w:marTop w:val="0"/>
      <w:marBottom w:val="0"/>
      <w:divBdr>
        <w:top w:val="none" w:sz="0" w:space="0" w:color="auto"/>
        <w:left w:val="none" w:sz="0" w:space="0" w:color="auto"/>
        <w:bottom w:val="none" w:sz="0" w:space="0" w:color="auto"/>
        <w:right w:val="none" w:sz="0" w:space="0" w:color="auto"/>
      </w:divBdr>
    </w:div>
    <w:div w:id="16123401">
      <w:bodyDiv w:val="1"/>
      <w:marLeft w:val="0"/>
      <w:marRight w:val="0"/>
      <w:marTop w:val="0"/>
      <w:marBottom w:val="0"/>
      <w:divBdr>
        <w:top w:val="none" w:sz="0" w:space="0" w:color="auto"/>
        <w:left w:val="none" w:sz="0" w:space="0" w:color="auto"/>
        <w:bottom w:val="none" w:sz="0" w:space="0" w:color="auto"/>
        <w:right w:val="none" w:sz="0" w:space="0" w:color="auto"/>
      </w:divBdr>
    </w:div>
    <w:div w:id="20132733">
      <w:bodyDiv w:val="1"/>
      <w:marLeft w:val="0"/>
      <w:marRight w:val="0"/>
      <w:marTop w:val="0"/>
      <w:marBottom w:val="0"/>
      <w:divBdr>
        <w:top w:val="none" w:sz="0" w:space="0" w:color="auto"/>
        <w:left w:val="none" w:sz="0" w:space="0" w:color="auto"/>
        <w:bottom w:val="none" w:sz="0" w:space="0" w:color="auto"/>
        <w:right w:val="none" w:sz="0" w:space="0" w:color="auto"/>
      </w:divBdr>
    </w:div>
    <w:div w:id="26757021">
      <w:bodyDiv w:val="1"/>
      <w:marLeft w:val="0"/>
      <w:marRight w:val="0"/>
      <w:marTop w:val="0"/>
      <w:marBottom w:val="0"/>
      <w:divBdr>
        <w:top w:val="none" w:sz="0" w:space="0" w:color="auto"/>
        <w:left w:val="none" w:sz="0" w:space="0" w:color="auto"/>
        <w:bottom w:val="none" w:sz="0" w:space="0" w:color="auto"/>
        <w:right w:val="none" w:sz="0" w:space="0" w:color="auto"/>
      </w:divBdr>
    </w:div>
    <w:div w:id="31148994">
      <w:bodyDiv w:val="1"/>
      <w:marLeft w:val="0"/>
      <w:marRight w:val="0"/>
      <w:marTop w:val="0"/>
      <w:marBottom w:val="0"/>
      <w:divBdr>
        <w:top w:val="none" w:sz="0" w:space="0" w:color="auto"/>
        <w:left w:val="none" w:sz="0" w:space="0" w:color="auto"/>
        <w:bottom w:val="none" w:sz="0" w:space="0" w:color="auto"/>
        <w:right w:val="none" w:sz="0" w:space="0" w:color="auto"/>
      </w:divBdr>
    </w:div>
    <w:div w:id="34626458">
      <w:bodyDiv w:val="1"/>
      <w:marLeft w:val="0"/>
      <w:marRight w:val="0"/>
      <w:marTop w:val="0"/>
      <w:marBottom w:val="0"/>
      <w:divBdr>
        <w:top w:val="none" w:sz="0" w:space="0" w:color="auto"/>
        <w:left w:val="none" w:sz="0" w:space="0" w:color="auto"/>
        <w:bottom w:val="none" w:sz="0" w:space="0" w:color="auto"/>
        <w:right w:val="none" w:sz="0" w:space="0" w:color="auto"/>
      </w:divBdr>
    </w:div>
    <w:div w:id="53050036">
      <w:bodyDiv w:val="1"/>
      <w:marLeft w:val="0"/>
      <w:marRight w:val="0"/>
      <w:marTop w:val="0"/>
      <w:marBottom w:val="0"/>
      <w:divBdr>
        <w:top w:val="none" w:sz="0" w:space="0" w:color="auto"/>
        <w:left w:val="none" w:sz="0" w:space="0" w:color="auto"/>
        <w:bottom w:val="none" w:sz="0" w:space="0" w:color="auto"/>
        <w:right w:val="none" w:sz="0" w:space="0" w:color="auto"/>
      </w:divBdr>
    </w:div>
    <w:div w:id="76444044">
      <w:bodyDiv w:val="1"/>
      <w:marLeft w:val="0"/>
      <w:marRight w:val="0"/>
      <w:marTop w:val="0"/>
      <w:marBottom w:val="0"/>
      <w:divBdr>
        <w:top w:val="none" w:sz="0" w:space="0" w:color="auto"/>
        <w:left w:val="none" w:sz="0" w:space="0" w:color="auto"/>
        <w:bottom w:val="none" w:sz="0" w:space="0" w:color="auto"/>
        <w:right w:val="none" w:sz="0" w:space="0" w:color="auto"/>
      </w:divBdr>
    </w:div>
    <w:div w:id="100733207">
      <w:bodyDiv w:val="1"/>
      <w:marLeft w:val="0"/>
      <w:marRight w:val="0"/>
      <w:marTop w:val="0"/>
      <w:marBottom w:val="0"/>
      <w:divBdr>
        <w:top w:val="none" w:sz="0" w:space="0" w:color="auto"/>
        <w:left w:val="none" w:sz="0" w:space="0" w:color="auto"/>
        <w:bottom w:val="none" w:sz="0" w:space="0" w:color="auto"/>
        <w:right w:val="none" w:sz="0" w:space="0" w:color="auto"/>
      </w:divBdr>
    </w:div>
    <w:div w:id="104470197">
      <w:bodyDiv w:val="1"/>
      <w:marLeft w:val="0"/>
      <w:marRight w:val="0"/>
      <w:marTop w:val="0"/>
      <w:marBottom w:val="0"/>
      <w:divBdr>
        <w:top w:val="none" w:sz="0" w:space="0" w:color="auto"/>
        <w:left w:val="none" w:sz="0" w:space="0" w:color="auto"/>
        <w:bottom w:val="none" w:sz="0" w:space="0" w:color="auto"/>
        <w:right w:val="none" w:sz="0" w:space="0" w:color="auto"/>
      </w:divBdr>
    </w:div>
    <w:div w:id="107086742">
      <w:bodyDiv w:val="1"/>
      <w:marLeft w:val="0"/>
      <w:marRight w:val="0"/>
      <w:marTop w:val="0"/>
      <w:marBottom w:val="0"/>
      <w:divBdr>
        <w:top w:val="none" w:sz="0" w:space="0" w:color="auto"/>
        <w:left w:val="none" w:sz="0" w:space="0" w:color="auto"/>
        <w:bottom w:val="none" w:sz="0" w:space="0" w:color="auto"/>
        <w:right w:val="none" w:sz="0" w:space="0" w:color="auto"/>
      </w:divBdr>
    </w:div>
    <w:div w:id="111485743">
      <w:bodyDiv w:val="1"/>
      <w:marLeft w:val="0"/>
      <w:marRight w:val="0"/>
      <w:marTop w:val="0"/>
      <w:marBottom w:val="0"/>
      <w:divBdr>
        <w:top w:val="none" w:sz="0" w:space="0" w:color="auto"/>
        <w:left w:val="none" w:sz="0" w:space="0" w:color="auto"/>
        <w:bottom w:val="none" w:sz="0" w:space="0" w:color="auto"/>
        <w:right w:val="none" w:sz="0" w:space="0" w:color="auto"/>
      </w:divBdr>
    </w:div>
    <w:div w:id="113671630">
      <w:bodyDiv w:val="1"/>
      <w:marLeft w:val="0"/>
      <w:marRight w:val="0"/>
      <w:marTop w:val="0"/>
      <w:marBottom w:val="0"/>
      <w:divBdr>
        <w:top w:val="none" w:sz="0" w:space="0" w:color="auto"/>
        <w:left w:val="none" w:sz="0" w:space="0" w:color="auto"/>
        <w:bottom w:val="none" w:sz="0" w:space="0" w:color="auto"/>
        <w:right w:val="none" w:sz="0" w:space="0" w:color="auto"/>
      </w:divBdr>
    </w:div>
    <w:div w:id="122500490">
      <w:bodyDiv w:val="1"/>
      <w:marLeft w:val="0"/>
      <w:marRight w:val="0"/>
      <w:marTop w:val="0"/>
      <w:marBottom w:val="0"/>
      <w:divBdr>
        <w:top w:val="none" w:sz="0" w:space="0" w:color="auto"/>
        <w:left w:val="none" w:sz="0" w:space="0" w:color="auto"/>
        <w:bottom w:val="none" w:sz="0" w:space="0" w:color="auto"/>
        <w:right w:val="none" w:sz="0" w:space="0" w:color="auto"/>
      </w:divBdr>
    </w:div>
    <w:div w:id="130290580">
      <w:bodyDiv w:val="1"/>
      <w:marLeft w:val="0"/>
      <w:marRight w:val="0"/>
      <w:marTop w:val="0"/>
      <w:marBottom w:val="0"/>
      <w:divBdr>
        <w:top w:val="none" w:sz="0" w:space="0" w:color="auto"/>
        <w:left w:val="none" w:sz="0" w:space="0" w:color="auto"/>
        <w:bottom w:val="none" w:sz="0" w:space="0" w:color="auto"/>
        <w:right w:val="none" w:sz="0" w:space="0" w:color="auto"/>
      </w:divBdr>
    </w:div>
    <w:div w:id="138158877">
      <w:bodyDiv w:val="1"/>
      <w:marLeft w:val="0"/>
      <w:marRight w:val="0"/>
      <w:marTop w:val="0"/>
      <w:marBottom w:val="0"/>
      <w:divBdr>
        <w:top w:val="none" w:sz="0" w:space="0" w:color="auto"/>
        <w:left w:val="none" w:sz="0" w:space="0" w:color="auto"/>
        <w:bottom w:val="none" w:sz="0" w:space="0" w:color="auto"/>
        <w:right w:val="none" w:sz="0" w:space="0" w:color="auto"/>
      </w:divBdr>
    </w:div>
    <w:div w:id="140200048">
      <w:bodyDiv w:val="1"/>
      <w:marLeft w:val="0"/>
      <w:marRight w:val="0"/>
      <w:marTop w:val="0"/>
      <w:marBottom w:val="0"/>
      <w:divBdr>
        <w:top w:val="none" w:sz="0" w:space="0" w:color="auto"/>
        <w:left w:val="none" w:sz="0" w:space="0" w:color="auto"/>
        <w:bottom w:val="none" w:sz="0" w:space="0" w:color="auto"/>
        <w:right w:val="none" w:sz="0" w:space="0" w:color="auto"/>
      </w:divBdr>
    </w:div>
    <w:div w:id="147287772">
      <w:bodyDiv w:val="1"/>
      <w:marLeft w:val="0"/>
      <w:marRight w:val="0"/>
      <w:marTop w:val="0"/>
      <w:marBottom w:val="0"/>
      <w:divBdr>
        <w:top w:val="none" w:sz="0" w:space="0" w:color="auto"/>
        <w:left w:val="none" w:sz="0" w:space="0" w:color="auto"/>
        <w:bottom w:val="none" w:sz="0" w:space="0" w:color="auto"/>
        <w:right w:val="none" w:sz="0" w:space="0" w:color="auto"/>
      </w:divBdr>
    </w:div>
    <w:div w:id="148524532">
      <w:bodyDiv w:val="1"/>
      <w:marLeft w:val="0"/>
      <w:marRight w:val="0"/>
      <w:marTop w:val="0"/>
      <w:marBottom w:val="0"/>
      <w:divBdr>
        <w:top w:val="none" w:sz="0" w:space="0" w:color="auto"/>
        <w:left w:val="none" w:sz="0" w:space="0" w:color="auto"/>
        <w:bottom w:val="none" w:sz="0" w:space="0" w:color="auto"/>
        <w:right w:val="none" w:sz="0" w:space="0" w:color="auto"/>
      </w:divBdr>
    </w:div>
    <w:div w:id="154953875">
      <w:bodyDiv w:val="1"/>
      <w:marLeft w:val="0"/>
      <w:marRight w:val="0"/>
      <w:marTop w:val="0"/>
      <w:marBottom w:val="0"/>
      <w:divBdr>
        <w:top w:val="none" w:sz="0" w:space="0" w:color="auto"/>
        <w:left w:val="none" w:sz="0" w:space="0" w:color="auto"/>
        <w:bottom w:val="none" w:sz="0" w:space="0" w:color="auto"/>
        <w:right w:val="none" w:sz="0" w:space="0" w:color="auto"/>
      </w:divBdr>
    </w:div>
    <w:div w:id="156576417">
      <w:bodyDiv w:val="1"/>
      <w:marLeft w:val="0"/>
      <w:marRight w:val="0"/>
      <w:marTop w:val="0"/>
      <w:marBottom w:val="0"/>
      <w:divBdr>
        <w:top w:val="none" w:sz="0" w:space="0" w:color="auto"/>
        <w:left w:val="none" w:sz="0" w:space="0" w:color="auto"/>
        <w:bottom w:val="none" w:sz="0" w:space="0" w:color="auto"/>
        <w:right w:val="none" w:sz="0" w:space="0" w:color="auto"/>
      </w:divBdr>
    </w:div>
    <w:div w:id="167986912">
      <w:bodyDiv w:val="1"/>
      <w:marLeft w:val="0"/>
      <w:marRight w:val="0"/>
      <w:marTop w:val="0"/>
      <w:marBottom w:val="0"/>
      <w:divBdr>
        <w:top w:val="none" w:sz="0" w:space="0" w:color="auto"/>
        <w:left w:val="none" w:sz="0" w:space="0" w:color="auto"/>
        <w:bottom w:val="none" w:sz="0" w:space="0" w:color="auto"/>
        <w:right w:val="none" w:sz="0" w:space="0" w:color="auto"/>
      </w:divBdr>
    </w:div>
    <w:div w:id="176190463">
      <w:bodyDiv w:val="1"/>
      <w:marLeft w:val="0"/>
      <w:marRight w:val="0"/>
      <w:marTop w:val="0"/>
      <w:marBottom w:val="0"/>
      <w:divBdr>
        <w:top w:val="none" w:sz="0" w:space="0" w:color="auto"/>
        <w:left w:val="none" w:sz="0" w:space="0" w:color="auto"/>
        <w:bottom w:val="none" w:sz="0" w:space="0" w:color="auto"/>
        <w:right w:val="none" w:sz="0" w:space="0" w:color="auto"/>
      </w:divBdr>
    </w:div>
    <w:div w:id="193036073">
      <w:bodyDiv w:val="1"/>
      <w:marLeft w:val="0"/>
      <w:marRight w:val="0"/>
      <w:marTop w:val="0"/>
      <w:marBottom w:val="0"/>
      <w:divBdr>
        <w:top w:val="none" w:sz="0" w:space="0" w:color="auto"/>
        <w:left w:val="none" w:sz="0" w:space="0" w:color="auto"/>
        <w:bottom w:val="none" w:sz="0" w:space="0" w:color="auto"/>
        <w:right w:val="none" w:sz="0" w:space="0" w:color="auto"/>
      </w:divBdr>
    </w:div>
    <w:div w:id="272131052">
      <w:bodyDiv w:val="1"/>
      <w:marLeft w:val="0"/>
      <w:marRight w:val="0"/>
      <w:marTop w:val="0"/>
      <w:marBottom w:val="0"/>
      <w:divBdr>
        <w:top w:val="none" w:sz="0" w:space="0" w:color="auto"/>
        <w:left w:val="none" w:sz="0" w:space="0" w:color="auto"/>
        <w:bottom w:val="none" w:sz="0" w:space="0" w:color="auto"/>
        <w:right w:val="none" w:sz="0" w:space="0" w:color="auto"/>
      </w:divBdr>
    </w:div>
    <w:div w:id="272708577">
      <w:bodyDiv w:val="1"/>
      <w:marLeft w:val="0"/>
      <w:marRight w:val="0"/>
      <w:marTop w:val="0"/>
      <w:marBottom w:val="0"/>
      <w:divBdr>
        <w:top w:val="none" w:sz="0" w:space="0" w:color="auto"/>
        <w:left w:val="none" w:sz="0" w:space="0" w:color="auto"/>
        <w:bottom w:val="none" w:sz="0" w:space="0" w:color="auto"/>
        <w:right w:val="none" w:sz="0" w:space="0" w:color="auto"/>
      </w:divBdr>
    </w:div>
    <w:div w:id="301930041">
      <w:bodyDiv w:val="1"/>
      <w:marLeft w:val="0"/>
      <w:marRight w:val="0"/>
      <w:marTop w:val="0"/>
      <w:marBottom w:val="0"/>
      <w:divBdr>
        <w:top w:val="none" w:sz="0" w:space="0" w:color="auto"/>
        <w:left w:val="none" w:sz="0" w:space="0" w:color="auto"/>
        <w:bottom w:val="none" w:sz="0" w:space="0" w:color="auto"/>
        <w:right w:val="none" w:sz="0" w:space="0" w:color="auto"/>
      </w:divBdr>
    </w:div>
    <w:div w:id="329677283">
      <w:bodyDiv w:val="1"/>
      <w:marLeft w:val="0"/>
      <w:marRight w:val="0"/>
      <w:marTop w:val="0"/>
      <w:marBottom w:val="0"/>
      <w:divBdr>
        <w:top w:val="none" w:sz="0" w:space="0" w:color="auto"/>
        <w:left w:val="none" w:sz="0" w:space="0" w:color="auto"/>
        <w:bottom w:val="none" w:sz="0" w:space="0" w:color="auto"/>
        <w:right w:val="none" w:sz="0" w:space="0" w:color="auto"/>
      </w:divBdr>
    </w:div>
    <w:div w:id="336734154">
      <w:bodyDiv w:val="1"/>
      <w:marLeft w:val="0"/>
      <w:marRight w:val="0"/>
      <w:marTop w:val="0"/>
      <w:marBottom w:val="0"/>
      <w:divBdr>
        <w:top w:val="none" w:sz="0" w:space="0" w:color="auto"/>
        <w:left w:val="none" w:sz="0" w:space="0" w:color="auto"/>
        <w:bottom w:val="none" w:sz="0" w:space="0" w:color="auto"/>
        <w:right w:val="none" w:sz="0" w:space="0" w:color="auto"/>
      </w:divBdr>
    </w:div>
    <w:div w:id="351952244">
      <w:bodyDiv w:val="1"/>
      <w:marLeft w:val="0"/>
      <w:marRight w:val="0"/>
      <w:marTop w:val="0"/>
      <w:marBottom w:val="0"/>
      <w:divBdr>
        <w:top w:val="none" w:sz="0" w:space="0" w:color="auto"/>
        <w:left w:val="none" w:sz="0" w:space="0" w:color="auto"/>
        <w:bottom w:val="none" w:sz="0" w:space="0" w:color="auto"/>
        <w:right w:val="none" w:sz="0" w:space="0" w:color="auto"/>
      </w:divBdr>
    </w:div>
    <w:div w:id="376515775">
      <w:bodyDiv w:val="1"/>
      <w:marLeft w:val="0"/>
      <w:marRight w:val="0"/>
      <w:marTop w:val="0"/>
      <w:marBottom w:val="0"/>
      <w:divBdr>
        <w:top w:val="none" w:sz="0" w:space="0" w:color="auto"/>
        <w:left w:val="none" w:sz="0" w:space="0" w:color="auto"/>
        <w:bottom w:val="none" w:sz="0" w:space="0" w:color="auto"/>
        <w:right w:val="none" w:sz="0" w:space="0" w:color="auto"/>
      </w:divBdr>
    </w:div>
    <w:div w:id="402676767">
      <w:bodyDiv w:val="1"/>
      <w:marLeft w:val="0"/>
      <w:marRight w:val="0"/>
      <w:marTop w:val="0"/>
      <w:marBottom w:val="0"/>
      <w:divBdr>
        <w:top w:val="none" w:sz="0" w:space="0" w:color="auto"/>
        <w:left w:val="none" w:sz="0" w:space="0" w:color="auto"/>
        <w:bottom w:val="none" w:sz="0" w:space="0" w:color="auto"/>
        <w:right w:val="none" w:sz="0" w:space="0" w:color="auto"/>
      </w:divBdr>
    </w:div>
    <w:div w:id="416446409">
      <w:bodyDiv w:val="1"/>
      <w:marLeft w:val="0"/>
      <w:marRight w:val="0"/>
      <w:marTop w:val="0"/>
      <w:marBottom w:val="0"/>
      <w:divBdr>
        <w:top w:val="none" w:sz="0" w:space="0" w:color="auto"/>
        <w:left w:val="none" w:sz="0" w:space="0" w:color="auto"/>
        <w:bottom w:val="none" w:sz="0" w:space="0" w:color="auto"/>
        <w:right w:val="none" w:sz="0" w:space="0" w:color="auto"/>
      </w:divBdr>
    </w:div>
    <w:div w:id="421684055">
      <w:bodyDiv w:val="1"/>
      <w:marLeft w:val="0"/>
      <w:marRight w:val="0"/>
      <w:marTop w:val="0"/>
      <w:marBottom w:val="0"/>
      <w:divBdr>
        <w:top w:val="none" w:sz="0" w:space="0" w:color="auto"/>
        <w:left w:val="none" w:sz="0" w:space="0" w:color="auto"/>
        <w:bottom w:val="none" w:sz="0" w:space="0" w:color="auto"/>
        <w:right w:val="none" w:sz="0" w:space="0" w:color="auto"/>
      </w:divBdr>
    </w:div>
    <w:div w:id="425422534">
      <w:bodyDiv w:val="1"/>
      <w:marLeft w:val="0"/>
      <w:marRight w:val="0"/>
      <w:marTop w:val="0"/>
      <w:marBottom w:val="0"/>
      <w:divBdr>
        <w:top w:val="none" w:sz="0" w:space="0" w:color="auto"/>
        <w:left w:val="none" w:sz="0" w:space="0" w:color="auto"/>
        <w:bottom w:val="none" w:sz="0" w:space="0" w:color="auto"/>
        <w:right w:val="none" w:sz="0" w:space="0" w:color="auto"/>
      </w:divBdr>
    </w:div>
    <w:div w:id="430466460">
      <w:bodyDiv w:val="1"/>
      <w:marLeft w:val="0"/>
      <w:marRight w:val="0"/>
      <w:marTop w:val="0"/>
      <w:marBottom w:val="0"/>
      <w:divBdr>
        <w:top w:val="none" w:sz="0" w:space="0" w:color="auto"/>
        <w:left w:val="none" w:sz="0" w:space="0" w:color="auto"/>
        <w:bottom w:val="none" w:sz="0" w:space="0" w:color="auto"/>
        <w:right w:val="none" w:sz="0" w:space="0" w:color="auto"/>
      </w:divBdr>
    </w:div>
    <w:div w:id="447774051">
      <w:bodyDiv w:val="1"/>
      <w:marLeft w:val="0"/>
      <w:marRight w:val="0"/>
      <w:marTop w:val="0"/>
      <w:marBottom w:val="0"/>
      <w:divBdr>
        <w:top w:val="none" w:sz="0" w:space="0" w:color="auto"/>
        <w:left w:val="none" w:sz="0" w:space="0" w:color="auto"/>
        <w:bottom w:val="none" w:sz="0" w:space="0" w:color="auto"/>
        <w:right w:val="none" w:sz="0" w:space="0" w:color="auto"/>
      </w:divBdr>
      <w:divsChild>
        <w:div w:id="1146773729">
          <w:marLeft w:val="0"/>
          <w:marRight w:val="0"/>
          <w:marTop w:val="0"/>
          <w:marBottom w:val="0"/>
          <w:divBdr>
            <w:top w:val="none" w:sz="0" w:space="0" w:color="auto"/>
            <w:left w:val="none" w:sz="0" w:space="0" w:color="auto"/>
            <w:bottom w:val="none" w:sz="0" w:space="0" w:color="auto"/>
            <w:right w:val="none" w:sz="0" w:space="0" w:color="auto"/>
          </w:divBdr>
        </w:div>
        <w:div w:id="962003522">
          <w:marLeft w:val="0"/>
          <w:marRight w:val="0"/>
          <w:marTop w:val="0"/>
          <w:marBottom w:val="0"/>
          <w:divBdr>
            <w:top w:val="none" w:sz="0" w:space="0" w:color="auto"/>
            <w:left w:val="none" w:sz="0" w:space="0" w:color="auto"/>
            <w:bottom w:val="none" w:sz="0" w:space="0" w:color="auto"/>
            <w:right w:val="none" w:sz="0" w:space="0" w:color="auto"/>
          </w:divBdr>
        </w:div>
        <w:div w:id="822894250">
          <w:marLeft w:val="0"/>
          <w:marRight w:val="0"/>
          <w:marTop w:val="0"/>
          <w:marBottom w:val="0"/>
          <w:divBdr>
            <w:top w:val="none" w:sz="0" w:space="0" w:color="auto"/>
            <w:left w:val="none" w:sz="0" w:space="0" w:color="auto"/>
            <w:bottom w:val="none" w:sz="0" w:space="0" w:color="auto"/>
            <w:right w:val="none" w:sz="0" w:space="0" w:color="auto"/>
          </w:divBdr>
        </w:div>
        <w:div w:id="1096173835">
          <w:marLeft w:val="0"/>
          <w:marRight w:val="0"/>
          <w:marTop w:val="0"/>
          <w:marBottom w:val="0"/>
          <w:divBdr>
            <w:top w:val="none" w:sz="0" w:space="0" w:color="auto"/>
            <w:left w:val="none" w:sz="0" w:space="0" w:color="auto"/>
            <w:bottom w:val="none" w:sz="0" w:space="0" w:color="auto"/>
            <w:right w:val="none" w:sz="0" w:space="0" w:color="auto"/>
          </w:divBdr>
        </w:div>
        <w:div w:id="1201749393">
          <w:marLeft w:val="0"/>
          <w:marRight w:val="0"/>
          <w:marTop w:val="0"/>
          <w:marBottom w:val="0"/>
          <w:divBdr>
            <w:top w:val="none" w:sz="0" w:space="0" w:color="auto"/>
            <w:left w:val="none" w:sz="0" w:space="0" w:color="auto"/>
            <w:bottom w:val="none" w:sz="0" w:space="0" w:color="auto"/>
            <w:right w:val="none" w:sz="0" w:space="0" w:color="auto"/>
          </w:divBdr>
        </w:div>
        <w:div w:id="1794052270">
          <w:marLeft w:val="0"/>
          <w:marRight w:val="0"/>
          <w:marTop w:val="0"/>
          <w:marBottom w:val="0"/>
          <w:divBdr>
            <w:top w:val="none" w:sz="0" w:space="0" w:color="auto"/>
            <w:left w:val="none" w:sz="0" w:space="0" w:color="auto"/>
            <w:bottom w:val="none" w:sz="0" w:space="0" w:color="auto"/>
            <w:right w:val="none" w:sz="0" w:space="0" w:color="auto"/>
          </w:divBdr>
        </w:div>
        <w:div w:id="1983270480">
          <w:marLeft w:val="0"/>
          <w:marRight w:val="0"/>
          <w:marTop w:val="0"/>
          <w:marBottom w:val="0"/>
          <w:divBdr>
            <w:top w:val="none" w:sz="0" w:space="0" w:color="auto"/>
            <w:left w:val="none" w:sz="0" w:space="0" w:color="auto"/>
            <w:bottom w:val="none" w:sz="0" w:space="0" w:color="auto"/>
            <w:right w:val="none" w:sz="0" w:space="0" w:color="auto"/>
          </w:divBdr>
        </w:div>
        <w:div w:id="1760981454">
          <w:marLeft w:val="0"/>
          <w:marRight w:val="0"/>
          <w:marTop w:val="0"/>
          <w:marBottom w:val="0"/>
          <w:divBdr>
            <w:top w:val="none" w:sz="0" w:space="0" w:color="auto"/>
            <w:left w:val="none" w:sz="0" w:space="0" w:color="auto"/>
            <w:bottom w:val="none" w:sz="0" w:space="0" w:color="auto"/>
            <w:right w:val="none" w:sz="0" w:space="0" w:color="auto"/>
          </w:divBdr>
        </w:div>
        <w:div w:id="423578923">
          <w:marLeft w:val="0"/>
          <w:marRight w:val="0"/>
          <w:marTop w:val="0"/>
          <w:marBottom w:val="0"/>
          <w:divBdr>
            <w:top w:val="none" w:sz="0" w:space="0" w:color="auto"/>
            <w:left w:val="none" w:sz="0" w:space="0" w:color="auto"/>
            <w:bottom w:val="none" w:sz="0" w:space="0" w:color="auto"/>
            <w:right w:val="none" w:sz="0" w:space="0" w:color="auto"/>
          </w:divBdr>
        </w:div>
        <w:div w:id="2046443075">
          <w:marLeft w:val="0"/>
          <w:marRight w:val="0"/>
          <w:marTop w:val="0"/>
          <w:marBottom w:val="0"/>
          <w:divBdr>
            <w:top w:val="none" w:sz="0" w:space="0" w:color="auto"/>
            <w:left w:val="none" w:sz="0" w:space="0" w:color="auto"/>
            <w:bottom w:val="none" w:sz="0" w:space="0" w:color="auto"/>
            <w:right w:val="none" w:sz="0" w:space="0" w:color="auto"/>
          </w:divBdr>
        </w:div>
        <w:div w:id="808866782">
          <w:marLeft w:val="0"/>
          <w:marRight w:val="0"/>
          <w:marTop w:val="0"/>
          <w:marBottom w:val="0"/>
          <w:divBdr>
            <w:top w:val="none" w:sz="0" w:space="0" w:color="auto"/>
            <w:left w:val="none" w:sz="0" w:space="0" w:color="auto"/>
            <w:bottom w:val="none" w:sz="0" w:space="0" w:color="auto"/>
            <w:right w:val="none" w:sz="0" w:space="0" w:color="auto"/>
          </w:divBdr>
        </w:div>
      </w:divsChild>
    </w:div>
    <w:div w:id="467554775">
      <w:bodyDiv w:val="1"/>
      <w:marLeft w:val="0"/>
      <w:marRight w:val="0"/>
      <w:marTop w:val="0"/>
      <w:marBottom w:val="0"/>
      <w:divBdr>
        <w:top w:val="none" w:sz="0" w:space="0" w:color="auto"/>
        <w:left w:val="none" w:sz="0" w:space="0" w:color="auto"/>
        <w:bottom w:val="none" w:sz="0" w:space="0" w:color="auto"/>
        <w:right w:val="none" w:sz="0" w:space="0" w:color="auto"/>
      </w:divBdr>
    </w:div>
    <w:div w:id="544411840">
      <w:bodyDiv w:val="1"/>
      <w:marLeft w:val="0"/>
      <w:marRight w:val="0"/>
      <w:marTop w:val="0"/>
      <w:marBottom w:val="0"/>
      <w:divBdr>
        <w:top w:val="none" w:sz="0" w:space="0" w:color="auto"/>
        <w:left w:val="none" w:sz="0" w:space="0" w:color="auto"/>
        <w:bottom w:val="none" w:sz="0" w:space="0" w:color="auto"/>
        <w:right w:val="none" w:sz="0" w:space="0" w:color="auto"/>
      </w:divBdr>
    </w:div>
    <w:div w:id="565451917">
      <w:bodyDiv w:val="1"/>
      <w:marLeft w:val="0"/>
      <w:marRight w:val="0"/>
      <w:marTop w:val="0"/>
      <w:marBottom w:val="0"/>
      <w:divBdr>
        <w:top w:val="none" w:sz="0" w:space="0" w:color="auto"/>
        <w:left w:val="none" w:sz="0" w:space="0" w:color="auto"/>
        <w:bottom w:val="none" w:sz="0" w:space="0" w:color="auto"/>
        <w:right w:val="none" w:sz="0" w:space="0" w:color="auto"/>
      </w:divBdr>
    </w:div>
    <w:div w:id="570308589">
      <w:bodyDiv w:val="1"/>
      <w:marLeft w:val="0"/>
      <w:marRight w:val="0"/>
      <w:marTop w:val="0"/>
      <w:marBottom w:val="0"/>
      <w:divBdr>
        <w:top w:val="none" w:sz="0" w:space="0" w:color="auto"/>
        <w:left w:val="none" w:sz="0" w:space="0" w:color="auto"/>
        <w:bottom w:val="none" w:sz="0" w:space="0" w:color="auto"/>
        <w:right w:val="none" w:sz="0" w:space="0" w:color="auto"/>
      </w:divBdr>
    </w:div>
    <w:div w:id="603343408">
      <w:bodyDiv w:val="1"/>
      <w:marLeft w:val="0"/>
      <w:marRight w:val="0"/>
      <w:marTop w:val="0"/>
      <w:marBottom w:val="0"/>
      <w:divBdr>
        <w:top w:val="none" w:sz="0" w:space="0" w:color="auto"/>
        <w:left w:val="none" w:sz="0" w:space="0" w:color="auto"/>
        <w:bottom w:val="none" w:sz="0" w:space="0" w:color="auto"/>
        <w:right w:val="none" w:sz="0" w:space="0" w:color="auto"/>
      </w:divBdr>
    </w:div>
    <w:div w:id="655643450">
      <w:bodyDiv w:val="1"/>
      <w:marLeft w:val="0"/>
      <w:marRight w:val="0"/>
      <w:marTop w:val="0"/>
      <w:marBottom w:val="0"/>
      <w:divBdr>
        <w:top w:val="none" w:sz="0" w:space="0" w:color="auto"/>
        <w:left w:val="none" w:sz="0" w:space="0" w:color="auto"/>
        <w:bottom w:val="none" w:sz="0" w:space="0" w:color="auto"/>
        <w:right w:val="none" w:sz="0" w:space="0" w:color="auto"/>
      </w:divBdr>
    </w:div>
    <w:div w:id="658771080">
      <w:bodyDiv w:val="1"/>
      <w:marLeft w:val="0"/>
      <w:marRight w:val="0"/>
      <w:marTop w:val="0"/>
      <w:marBottom w:val="0"/>
      <w:divBdr>
        <w:top w:val="none" w:sz="0" w:space="0" w:color="auto"/>
        <w:left w:val="none" w:sz="0" w:space="0" w:color="auto"/>
        <w:bottom w:val="none" w:sz="0" w:space="0" w:color="auto"/>
        <w:right w:val="none" w:sz="0" w:space="0" w:color="auto"/>
      </w:divBdr>
    </w:div>
    <w:div w:id="668678401">
      <w:bodyDiv w:val="1"/>
      <w:marLeft w:val="0"/>
      <w:marRight w:val="0"/>
      <w:marTop w:val="0"/>
      <w:marBottom w:val="0"/>
      <w:divBdr>
        <w:top w:val="none" w:sz="0" w:space="0" w:color="auto"/>
        <w:left w:val="none" w:sz="0" w:space="0" w:color="auto"/>
        <w:bottom w:val="none" w:sz="0" w:space="0" w:color="auto"/>
        <w:right w:val="none" w:sz="0" w:space="0" w:color="auto"/>
      </w:divBdr>
    </w:div>
    <w:div w:id="690954691">
      <w:bodyDiv w:val="1"/>
      <w:marLeft w:val="0"/>
      <w:marRight w:val="0"/>
      <w:marTop w:val="0"/>
      <w:marBottom w:val="0"/>
      <w:divBdr>
        <w:top w:val="none" w:sz="0" w:space="0" w:color="auto"/>
        <w:left w:val="none" w:sz="0" w:space="0" w:color="auto"/>
        <w:bottom w:val="none" w:sz="0" w:space="0" w:color="auto"/>
        <w:right w:val="none" w:sz="0" w:space="0" w:color="auto"/>
      </w:divBdr>
    </w:div>
    <w:div w:id="727726928">
      <w:bodyDiv w:val="1"/>
      <w:marLeft w:val="0"/>
      <w:marRight w:val="0"/>
      <w:marTop w:val="0"/>
      <w:marBottom w:val="0"/>
      <w:divBdr>
        <w:top w:val="none" w:sz="0" w:space="0" w:color="auto"/>
        <w:left w:val="none" w:sz="0" w:space="0" w:color="auto"/>
        <w:bottom w:val="none" w:sz="0" w:space="0" w:color="auto"/>
        <w:right w:val="none" w:sz="0" w:space="0" w:color="auto"/>
      </w:divBdr>
    </w:div>
    <w:div w:id="746877312">
      <w:bodyDiv w:val="1"/>
      <w:marLeft w:val="0"/>
      <w:marRight w:val="0"/>
      <w:marTop w:val="0"/>
      <w:marBottom w:val="0"/>
      <w:divBdr>
        <w:top w:val="none" w:sz="0" w:space="0" w:color="auto"/>
        <w:left w:val="none" w:sz="0" w:space="0" w:color="auto"/>
        <w:bottom w:val="none" w:sz="0" w:space="0" w:color="auto"/>
        <w:right w:val="none" w:sz="0" w:space="0" w:color="auto"/>
      </w:divBdr>
    </w:div>
    <w:div w:id="756100713">
      <w:bodyDiv w:val="1"/>
      <w:marLeft w:val="0"/>
      <w:marRight w:val="0"/>
      <w:marTop w:val="0"/>
      <w:marBottom w:val="0"/>
      <w:divBdr>
        <w:top w:val="none" w:sz="0" w:space="0" w:color="auto"/>
        <w:left w:val="none" w:sz="0" w:space="0" w:color="auto"/>
        <w:bottom w:val="none" w:sz="0" w:space="0" w:color="auto"/>
        <w:right w:val="none" w:sz="0" w:space="0" w:color="auto"/>
      </w:divBdr>
    </w:div>
    <w:div w:id="757139085">
      <w:bodyDiv w:val="1"/>
      <w:marLeft w:val="0"/>
      <w:marRight w:val="0"/>
      <w:marTop w:val="0"/>
      <w:marBottom w:val="0"/>
      <w:divBdr>
        <w:top w:val="none" w:sz="0" w:space="0" w:color="auto"/>
        <w:left w:val="none" w:sz="0" w:space="0" w:color="auto"/>
        <w:bottom w:val="none" w:sz="0" w:space="0" w:color="auto"/>
        <w:right w:val="none" w:sz="0" w:space="0" w:color="auto"/>
      </w:divBdr>
    </w:div>
    <w:div w:id="757361095">
      <w:bodyDiv w:val="1"/>
      <w:marLeft w:val="0"/>
      <w:marRight w:val="0"/>
      <w:marTop w:val="0"/>
      <w:marBottom w:val="0"/>
      <w:divBdr>
        <w:top w:val="none" w:sz="0" w:space="0" w:color="auto"/>
        <w:left w:val="none" w:sz="0" w:space="0" w:color="auto"/>
        <w:bottom w:val="none" w:sz="0" w:space="0" w:color="auto"/>
        <w:right w:val="none" w:sz="0" w:space="0" w:color="auto"/>
      </w:divBdr>
    </w:div>
    <w:div w:id="774400502">
      <w:bodyDiv w:val="1"/>
      <w:marLeft w:val="0"/>
      <w:marRight w:val="0"/>
      <w:marTop w:val="0"/>
      <w:marBottom w:val="0"/>
      <w:divBdr>
        <w:top w:val="none" w:sz="0" w:space="0" w:color="auto"/>
        <w:left w:val="none" w:sz="0" w:space="0" w:color="auto"/>
        <w:bottom w:val="none" w:sz="0" w:space="0" w:color="auto"/>
        <w:right w:val="none" w:sz="0" w:space="0" w:color="auto"/>
      </w:divBdr>
    </w:div>
    <w:div w:id="814178015">
      <w:bodyDiv w:val="1"/>
      <w:marLeft w:val="0"/>
      <w:marRight w:val="0"/>
      <w:marTop w:val="0"/>
      <w:marBottom w:val="0"/>
      <w:divBdr>
        <w:top w:val="none" w:sz="0" w:space="0" w:color="auto"/>
        <w:left w:val="none" w:sz="0" w:space="0" w:color="auto"/>
        <w:bottom w:val="none" w:sz="0" w:space="0" w:color="auto"/>
        <w:right w:val="none" w:sz="0" w:space="0" w:color="auto"/>
      </w:divBdr>
    </w:div>
    <w:div w:id="824202820">
      <w:bodyDiv w:val="1"/>
      <w:marLeft w:val="0"/>
      <w:marRight w:val="0"/>
      <w:marTop w:val="0"/>
      <w:marBottom w:val="0"/>
      <w:divBdr>
        <w:top w:val="none" w:sz="0" w:space="0" w:color="auto"/>
        <w:left w:val="none" w:sz="0" w:space="0" w:color="auto"/>
        <w:bottom w:val="none" w:sz="0" w:space="0" w:color="auto"/>
        <w:right w:val="none" w:sz="0" w:space="0" w:color="auto"/>
      </w:divBdr>
    </w:div>
    <w:div w:id="885028558">
      <w:bodyDiv w:val="1"/>
      <w:marLeft w:val="0"/>
      <w:marRight w:val="0"/>
      <w:marTop w:val="0"/>
      <w:marBottom w:val="0"/>
      <w:divBdr>
        <w:top w:val="none" w:sz="0" w:space="0" w:color="auto"/>
        <w:left w:val="none" w:sz="0" w:space="0" w:color="auto"/>
        <w:bottom w:val="none" w:sz="0" w:space="0" w:color="auto"/>
        <w:right w:val="none" w:sz="0" w:space="0" w:color="auto"/>
      </w:divBdr>
    </w:div>
    <w:div w:id="892666025">
      <w:bodyDiv w:val="1"/>
      <w:marLeft w:val="0"/>
      <w:marRight w:val="0"/>
      <w:marTop w:val="0"/>
      <w:marBottom w:val="0"/>
      <w:divBdr>
        <w:top w:val="none" w:sz="0" w:space="0" w:color="auto"/>
        <w:left w:val="none" w:sz="0" w:space="0" w:color="auto"/>
        <w:bottom w:val="none" w:sz="0" w:space="0" w:color="auto"/>
        <w:right w:val="none" w:sz="0" w:space="0" w:color="auto"/>
      </w:divBdr>
    </w:div>
    <w:div w:id="937255338">
      <w:bodyDiv w:val="1"/>
      <w:marLeft w:val="0"/>
      <w:marRight w:val="0"/>
      <w:marTop w:val="0"/>
      <w:marBottom w:val="0"/>
      <w:divBdr>
        <w:top w:val="none" w:sz="0" w:space="0" w:color="auto"/>
        <w:left w:val="none" w:sz="0" w:space="0" w:color="auto"/>
        <w:bottom w:val="none" w:sz="0" w:space="0" w:color="auto"/>
        <w:right w:val="none" w:sz="0" w:space="0" w:color="auto"/>
      </w:divBdr>
    </w:div>
    <w:div w:id="943537796">
      <w:bodyDiv w:val="1"/>
      <w:marLeft w:val="0"/>
      <w:marRight w:val="0"/>
      <w:marTop w:val="0"/>
      <w:marBottom w:val="0"/>
      <w:divBdr>
        <w:top w:val="none" w:sz="0" w:space="0" w:color="auto"/>
        <w:left w:val="none" w:sz="0" w:space="0" w:color="auto"/>
        <w:bottom w:val="none" w:sz="0" w:space="0" w:color="auto"/>
        <w:right w:val="none" w:sz="0" w:space="0" w:color="auto"/>
      </w:divBdr>
    </w:div>
    <w:div w:id="992872550">
      <w:bodyDiv w:val="1"/>
      <w:marLeft w:val="0"/>
      <w:marRight w:val="0"/>
      <w:marTop w:val="0"/>
      <w:marBottom w:val="0"/>
      <w:divBdr>
        <w:top w:val="none" w:sz="0" w:space="0" w:color="auto"/>
        <w:left w:val="none" w:sz="0" w:space="0" w:color="auto"/>
        <w:bottom w:val="none" w:sz="0" w:space="0" w:color="auto"/>
        <w:right w:val="none" w:sz="0" w:space="0" w:color="auto"/>
      </w:divBdr>
    </w:div>
    <w:div w:id="1017655120">
      <w:bodyDiv w:val="1"/>
      <w:marLeft w:val="0"/>
      <w:marRight w:val="0"/>
      <w:marTop w:val="0"/>
      <w:marBottom w:val="0"/>
      <w:divBdr>
        <w:top w:val="none" w:sz="0" w:space="0" w:color="auto"/>
        <w:left w:val="none" w:sz="0" w:space="0" w:color="auto"/>
        <w:bottom w:val="none" w:sz="0" w:space="0" w:color="auto"/>
        <w:right w:val="none" w:sz="0" w:space="0" w:color="auto"/>
      </w:divBdr>
    </w:div>
    <w:div w:id="1017972344">
      <w:bodyDiv w:val="1"/>
      <w:marLeft w:val="0"/>
      <w:marRight w:val="0"/>
      <w:marTop w:val="0"/>
      <w:marBottom w:val="0"/>
      <w:divBdr>
        <w:top w:val="none" w:sz="0" w:space="0" w:color="auto"/>
        <w:left w:val="none" w:sz="0" w:space="0" w:color="auto"/>
        <w:bottom w:val="none" w:sz="0" w:space="0" w:color="auto"/>
        <w:right w:val="none" w:sz="0" w:space="0" w:color="auto"/>
      </w:divBdr>
    </w:div>
    <w:div w:id="1024863166">
      <w:bodyDiv w:val="1"/>
      <w:marLeft w:val="0"/>
      <w:marRight w:val="0"/>
      <w:marTop w:val="0"/>
      <w:marBottom w:val="0"/>
      <w:divBdr>
        <w:top w:val="none" w:sz="0" w:space="0" w:color="auto"/>
        <w:left w:val="none" w:sz="0" w:space="0" w:color="auto"/>
        <w:bottom w:val="none" w:sz="0" w:space="0" w:color="auto"/>
        <w:right w:val="none" w:sz="0" w:space="0" w:color="auto"/>
      </w:divBdr>
    </w:div>
    <w:div w:id="1043480607">
      <w:bodyDiv w:val="1"/>
      <w:marLeft w:val="0"/>
      <w:marRight w:val="0"/>
      <w:marTop w:val="0"/>
      <w:marBottom w:val="0"/>
      <w:divBdr>
        <w:top w:val="none" w:sz="0" w:space="0" w:color="auto"/>
        <w:left w:val="none" w:sz="0" w:space="0" w:color="auto"/>
        <w:bottom w:val="none" w:sz="0" w:space="0" w:color="auto"/>
        <w:right w:val="none" w:sz="0" w:space="0" w:color="auto"/>
      </w:divBdr>
    </w:div>
    <w:div w:id="1074164357">
      <w:bodyDiv w:val="1"/>
      <w:marLeft w:val="0"/>
      <w:marRight w:val="0"/>
      <w:marTop w:val="0"/>
      <w:marBottom w:val="0"/>
      <w:divBdr>
        <w:top w:val="none" w:sz="0" w:space="0" w:color="auto"/>
        <w:left w:val="none" w:sz="0" w:space="0" w:color="auto"/>
        <w:bottom w:val="none" w:sz="0" w:space="0" w:color="auto"/>
        <w:right w:val="none" w:sz="0" w:space="0" w:color="auto"/>
      </w:divBdr>
    </w:div>
    <w:div w:id="1105421993">
      <w:bodyDiv w:val="1"/>
      <w:marLeft w:val="0"/>
      <w:marRight w:val="0"/>
      <w:marTop w:val="0"/>
      <w:marBottom w:val="0"/>
      <w:divBdr>
        <w:top w:val="none" w:sz="0" w:space="0" w:color="auto"/>
        <w:left w:val="none" w:sz="0" w:space="0" w:color="auto"/>
        <w:bottom w:val="none" w:sz="0" w:space="0" w:color="auto"/>
        <w:right w:val="none" w:sz="0" w:space="0" w:color="auto"/>
      </w:divBdr>
    </w:div>
    <w:div w:id="1128356988">
      <w:bodyDiv w:val="1"/>
      <w:marLeft w:val="0"/>
      <w:marRight w:val="0"/>
      <w:marTop w:val="0"/>
      <w:marBottom w:val="0"/>
      <w:divBdr>
        <w:top w:val="none" w:sz="0" w:space="0" w:color="auto"/>
        <w:left w:val="none" w:sz="0" w:space="0" w:color="auto"/>
        <w:bottom w:val="none" w:sz="0" w:space="0" w:color="auto"/>
        <w:right w:val="none" w:sz="0" w:space="0" w:color="auto"/>
      </w:divBdr>
    </w:div>
    <w:div w:id="1151290064">
      <w:bodyDiv w:val="1"/>
      <w:marLeft w:val="0"/>
      <w:marRight w:val="0"/>
      <w:marTop w:val="0"/>
      <w:marBottom w:val="0"/>
      <w:divBdr>
        <w:top w:val="none" w:sz="0" w:space="0" w:color="auto"/>
        <w:left w:val="none" w:sz="0" w:space="0" w:color="auto"/>
        <w:bottom w:val="none" w:sz="0" w:space="0" w:color="auto"/>
        <w:right w:val="none" w:sz="0" w:space="0" w:color="auto"/>
      </w:divBdr>
    </w:div>
    <w:div w:id="1173956096">
      <w:bodyDiv w:val="1"/>
      <w:marLeft w:val="0"/>
      <w:marRight w:val="0"/>
      <w:marTop w:val="0"/>
      <w:marBottom w:val="0"/>
      <w:divBdr>
        <w:top w:val="none" w:sz="0" w:space="0" w:color="auto"/>
        <w:left w:val="none" w:sz="0" w:space="0" w:color="auto"/>
        <w:bottom w:val="none" w:sz="0" w:space="0" w:color="auto"/>
        <w:right w:val="none" w:sz="0" w:space="0" w:color="auto"/>
      </w:divBdr>
    </w:div>
    <w:div w:id="1179737862">
      <w:bodyDiv w:val="1"/>
      <w:marLeft w:val="0"/>
      <w:marRight w:val="0"/>
      <w:marTop w:val="0"/>
      <w:marBottom w:val="0"/>
      <w:divBdr>
        <w:top w:val="none" w:sz="0" w:space="0" w:color="auto"/>
        <w:left w:val="none" w:sz="0" w:space="0" w:color="auto"/>
        <w:bottom w:val="none" w:sz="0" w:space="0" w:color="auto"/>
        <w:right w:val="none" w:sz="0" w:space="0" w:color="auto"/>
      </w:divBdr>
    </w:div>
    <w:div w:id="1207715301">
      <w:bodyDiv w:val="1"/>
      <w:marLeft w:val="0"/>
      <w:marRight w:val="0"/>
      <w:marTop w:val="0"/>
      <w:marBottom w:val="0"/>
      <w:divBdr>
        <w:top w:val="none" w:sz="0" w:space="0" w:color="auto"/>
        <w:left w:val="none" w:sz="0" w:space="0" w:color="auto"/>
        <w:bottom w:val="none" w:sz="0" w:space="0" w:color="auto"/>
        <w:right w:val="none" w:sz="0" w:space="0" w:color="auto"/>
      </w:divBdr>
    </w:div>
    <w:div w:id="1215894319">
      <w:bodyDiv w:val="1"/>
      <w:marLeft w:val="0"/>
      <w:marRight w:val="0"/>
      <w:marTop w:val="0"/>
      <w:marBottom w:val="0"/>
      <w:divBdr>
        <w:top w:val="none" w:sz="0" w:space="0" w:color="auto"/>
        <w:left w:val="none" w:sz="0" w:space="0" w:color="auto"/>
        <w:bottom w:val="none" w:sz="0" w:space="0" w:color="auto"/>
        <w:right w:val="none" w:sz="0" w:space="0" w:color="auto"/>
      </w:divBdr>
    </w:div>
    <w:div w:id="1222402264">
      <w:bodyDiv w:val="1"/>
      <w:marLeft w:val="0"/>
      <w:marRight w:val="0"/>
      <w:marTop w:val="0"/>
      <w:marBottom w:val="0"/>
      <w:divBdr>
        <w:top w:val="none" w:sz="0" w:space="0" w:color="auto"/>
        <w:left w:val="none" w:sz="0" w:space="0" w:color="auto"/>
        <w:bottom w:val="none" w:sz="0" w:space="0" w:color="auto"/>
        <w:right w:val="none" w:sz="0" w:space="0" w:color="auto"/>
      </w:divBdr>
    </w:div>
    <w:div w:id="1245456990">
      <w:bodyDiv w:val="1"/>
      <w:marLeft w:val="0"/>
      <w:marRight w:val="0"/>
      <w:marTop w:val="0"/>
      <w:marBottom w:val="0"/>
      <w:divBdr>
        <w:top w:val="none" w:sz="0" w:space="0" w:color="auto"/>
        <w:left w:val="none" w:sz="0" w:space="0" w:color="auto"/>
        <w:bottom w:val="none" w:sz="0" w:space="0" w:color="auto"/>
        <w:right w:val="none" w:sz="0" w:space="0" w:color="auto"/>
      </w:divBdr>
    </w:div>
    <w:div w:id="1250888992">
      <w:bodyDiv w:val="1"/>
      <w:marLeft w:val="0"/>
      <w:marRight w:val="0"/>
      <w:marTop w:val="0"/>
      <w:marBottom w:val="0"/>
      <w:divBdr>
        <w:top w:val="none" w:sz="0" w:space="0" w:color="auto"/>
        <w:left w:val="none" w:sz="0" w:space="0" w:color="auto"/>
        <w:bottom w:val="none" w:sz="0" w:space="0" w:color="auto"/>
        <w:right w:val="none" w:sz="0" w:space="0" w:color="auto"/>
      </w:divBdr>
    </w:div>
    <w:div w:id="1263107493">
      <w:bodyDiv w:val="1"/>
      <w:marLeft w:val="0"/>
      <w:marRight w:val="0"/>
      <w:marTop w:val="0"/>
      <w:marBottom w:val="0"/>
      <w:divBdr>
        <w:top w:val="none" w:sz="0" w:space="0" w:color="auto"/>
        <w:left w:val="none" w:sz="0" w:space="0" w:color="auto"/>
        <w:bottom w:val="none" w:sz="0" w:space="0" w:color="auto"/>
        <w:right w:val="none" w:sz="0" w:space="0" w:color="auto"/>
      </w:divBdr>
    </w:div>
    <w:div w:id="1315258986">
      <w:bodyDiv w:val="1"/>
      <w:marLeft w:val="0"/>
      <w:marRight w:val="0"/>
      <w:marTop w:val="0"/>
      <w:marBottom w:val="0"/>
      <w:divBdr>
        <w:top w:val="none" w:sz="0" w:space="0" w:color="auto"/>
        <w:left w:val="none" w:sz="0" w:space="0" w:color="auto"/>
        <w:bottom w:val="none" w:sz="0" w:space="0" w:color="auto"/>
        <w:right w:val="none" w:sz="0" w:space="0" w:color="auto"/>
      </w:divBdr>
    </w:div>
    <w:div w:id="1329822516">
      <w:bodyDiv w:val="1"/>
      <w:marLeft w:val="0"/>
      <w:marRight w:val="0"/>
      <w:marTop w:val="0"/>
      <w:marBottom w:val="0"/>
      <w:divBdr>
        <w:top w:val="none" w:sz="0" w:space="0" w:color="auto"/>
        <w:left w:val="none" w:sz="0" w:space="0" w:color="auto"/>
        <w:bottom w:val="none" w:sz="0" w:space="0" w:color="auto"/>
        <w:right w:val="none" w:sz="0" w:space="0" w:color="auto"/>
      </w:divBdr>
    </w:div>
    <w:div w:id="1360399254">
      <w:bodyDiv w:val="1"/>
      <w:marLeft w:val="0"/>
      <w:marRight w:val="0"/>
      <w:marTop w:val="0"/>
      <w:marBottom w:val="0"/>
      <w:divBdr>
        <w:top w:val="none" w:sz="0" w:space="0" w:color="auto"/>
        <w:left w:val="none" w:sz="0" w:space="0" w:color="auto"/>
        <w:bottom w:val="none" w:sz="0" w:space="0" w:color="auto"/>
        <w:right w:val="none" w:sz="0" w:space="0" w:color="auto"/>
      </w:divBdr>
    </w:div>
    <w:div w:id="1360468490">
      <w:bodyDiv w:val="1"/>
      <w:marLeft w:val="0"/>
      <w:marRight w:val="0"/>
      <w:marTop w:val="0"/>
      <w:marBottom w:val="0"/>
      <w:divBdr>
        <w:top w:val="none" w:sz="0" w:space="0" w:color="auto"/>
        <w:left w:val="none" w:sz="0" w:space="0" w:color="auto"/>
        <w:bottom w:val="none" w:sz="0" w:space="0" w:color="auto"/>
        <w:right w:val="none" w:sz="0" w:space="0" w:color="auto"/>
      </w:divBdr>
    </w:div>
    <w:div w:id="1365403397">
      <w:bodyDiv w:val="1"/>
      <w:marLeft w:val="0"/>
      <w:marRight w:val="0"/>
      <w:marTop w:val="0"/>
      <w:marBottom w:val="0"/>
      <w:divBdr>
        <w:top w:val="none" w:sz="0" w:space="0" w:color="auto"/>
        <w:left w:val="none" w:sz="0" w:space="0" w:color="auto"/>
        <w:bottom w:val="none" w:sz="0" w:space="0" w:color="auto"/>
        <w:right w:val="none" w:sz="0" w:space="0" w:color="auto"/>
      </w:divBdr>
    </w:div>
    <w:div w:id="1376155731">
      <w:bodyDiv w:val="1"/>
      <w:marLeft w:val="0"/>
      <w:marRight w:val="0"/>
      <w:marTop w:val="0"/>
      <w:marBottom w:val="0"/>
      <w:divBdr>
        <w:top w:val="none" w:sz="0" w:space="0" w:color="auto"/>
        <w:left w:val="none" w:sz="0" w:space="0" w:color="auto"/>
        <w:bottom w:val="none" w:sz="0" w:space="0" w:color="auto"/>
        <w:right w:val="none" w:sz="0" w:space="0" w:color="auto"/>
      </w:divBdr>
    </w:div>
    <w:div w:id="1381324731">
      <w:bodyDiv w:val="1"/>
      <w:marLeft w:val="0"/>
      <w:marRight w:val="0"/>
      <w:marTop w:val="0"/>
      <w:marBottom w:val="0"/>
      <w:divBdr>
        <w:top w:val="none" w:sz="0" w:space="0" w:color="auto"/>
        <w:left w:val="none" w:sz="0" w:space="0" w:color="auto"/>
        <w:bottom w:val="none" w:sz="0" w:space="0" w:color="auto"/>
        <w:right w:val="none" w:sz="0" w:space="0" w:color="auto"/>
      </w:divBdr>
    </w:div>
    <w:div w:id="1385331560">
      <w:bodyDiv w:val="1"/>
      <w:marLeft w:val="0"/>
      <w:marRight w:val="0"/>
      <w:marTop w:val="0"/>
      <w:marBottom w:val="0"/>
      <w:divBdr>
        <w:top w:val="none" w:sz="0" w:space="0" w:color="auto"/>
        <w:left w:val="none" w:sz="0" w:space="0" w:color="auto"/>
        <w:bottom w:val="none" w:sz="0" w:space="0" w:color="auto"/>
        <w:right w:val="none" w:sz="0" w:space="0" w:color="auto"/>
      </w:divBdr>
    </w:div>
    <w:div w:id="1411806098">
      <w:bodyDiv w:val="1"/>
      <w:marLeft w:val="0"/>
      <w:marRight w:val="0"/>
      <w:marTop w:val="0"/>
      <w:marBottom w:val="0"/>
      <w:divBdr>
        <w:top w:val="none" w:sz="0" w:space="0" w:color="auto"/>
        <w:left w:val="none" w:sz="0" w:space="0" w:color="auto"/>
        <w:bottom w:val="none" w:sz="0" w:space="0" w:color="auto"/>
        <w:right w:val="none" w:sz="0" w:space="0" w:color="auto"/>
      </w:divBdr>
    </w:div>
    <w:div w:id="1442067177">
      <w:bodyDiv w:val="1"/>
      <w:marLeft w:val="0"/>
      <w:marRight w:val="0"/>
      <w:marTop w:val="0"/>
      <w:marBottom w:val="0"/>
      <w:divBdr>
        <w:top w:val="none" w:sz="0" w:space="0" w:color="auto"/>
        <w:left w:val="none" w:sz="0" w:space="0" w:color="auto"/>
        <w:bottom w:val="none" w:sz="0" w:space="0" w:color="auto"/>
        <w:right w:val="none" w:sz="0" w:space="0" w:color="auto"/>
      </w:divBdr>
    </w:div>
    <w:div w:id="1448767764">
      <w:bodyDiv w:val="1"/>
      <w:marLeft w:val="0"/>
      <w:marRight w:val="0"/>
      <w:marTop w:val="0"/>
      <w:marBottom w:val="0"/>
      <w:divBdr>
        <w:top w:val="none" w:sz="0" w:space="0" w:color="auto"/>
        <w:left w:val="none" w:sz="0" w:space="0" w:color="auto"/>
        <w:bottom w:val="none" w:sz="0" w:space="0" w:color="auto"/>
        <w:right w:val="none" w:sz="0" w:space="0" w:color="auto"/>
      </w:divBdr>
    </w:div>
    <w:div w:id="1479877723">
      <w:bodyDiv w:val="1"/>
      <w:marLeft w:val="0"/>
      <w:marRight w:val="0"/>
      <w:marTop w:val="0"/>
      <w:marBottom w:val="0"/>
      <w:divBdr>
        <w:top w:val="none" w:sz="0" w:space="0" w:color="auto"/>
        <w:left w:val="none" w:sz="0" w:space="0" w:color="auto"/>
        <w:bottom w:val="none" w:sz="0" w:space="0" w:color="auto"/>
        <w:right w:val="none" w:sz="0" w:space="0" w:color="auto"/>
      </w:divBdr>
    </w:div>
    <w:div w:id="1481382610">
      <w:bodyDiv w:val="1"/>
      <w:marLeft w:val="0"/>
      <w:marRight w:val="0"/>
      <w:marTop w:val="0"/>
      <w:marBottom w:val="0"/>
      <w:divBdr>
        <w:top w:val="none" w:sz="0" w:space="0" w:color="auto"/>
        <w:left w:val="none" w:sz="0" w:space="0" w:color="auto"/>
        <w:bottom w:val="none" w:sz="0" w:space="0" w:color="auto"/>
        <w:right w:val="none" w:sz="0" w:space="0" w:color="auto"/>
      </w:divBdr>
    </w:div>
    <w:div w:id="1506363884">
      <w:bodyDiv w:val="1"/>
      <w:marLeft w:val="0"/>
      <w:marRight w:val="0"/>
      <w:marTop w:val="0"/>
      <w:marBottom w:val="0"/>
      <w:divBdr>
        <w:top w:val="none" w:sz="0" w:space="0" w:color="auto"/>
        <w:left w:val="none" w:sz="0" w:space="0" w:color="auto"/>
        <w:bottom w:val="none" w:sz="0" w:space="0" w:color="auto"/>
        <w:right w:val="none" w:sz="0" w:space="0" w:color="auto"/>
      </w:divBdr>
    </w:div>
    <w:div w:id="1544900609">
      <w:bodyDiv w:val="1"/>
      <w:marLeft w:val="0"/>
      <w:marRight w:val="0"/>
      <w:marTop w:val="0"/>
      <w:marBottom w:val="0"/>
      <w:divBdr>
        <w:top w:val="none" w:sz="0" w:space="0" w:color="auto"/>
        <w:left w:val="none" w:sz="0" w:space="0" w:color="auto"/>
        <w:bottom w:val="none" w:sz="0" w:space="0" w:color="auto"/>
        <w:right w:val="none" w:sz="0" w:space="0" w:color="auto"/>
      </w:divBdr>
    </w:div>
    <w:div w:id="1564945943">
      <w:bodyDiv w:val="1"/>
      <w:marLeft w:val="0"/>
      <w:marRight w:val="0"/>
      <w:marTop w:val="0"/>
      <w:marBottom w:val="0"/>
      <w:divBdr>
        <w:top w:val="none" w:sz="0" w:space="0" w:color="auto"/>
        <w:left w:val="none" w:sz="0" w:space="0" w:color="auto"/>
        <w:bottom w:val="none" w:sz="0" w:space="0" w:color="auto"/>
        <w:right w:val="none" w:sz="0" w:space="0" w:color="auto"/>
      </w:divBdr>
    </w:div>
    <w:div w:id="1565675979">
      <w:bodyDiv w:val="1"/>
      <w:marLeft w:val="0"/>
      <w:marRight w:val="0"/>
      <w:marTop w:val="0"/>
      <w:marBottom w:val="0"/>
      <w:divBdr>
        <w:top w:val="none" w:sz="0" w:space="0" w:color="auto"/>
        <w:left w:val="none" w:sz="0" w:space="0" w:color="auto"/>
        <w:bottom w:val="none" w:sz="0" w:space="0" w:color="auto"/>
        <w:right w:val="none" w:sz="0" w:space="0" w:color="auto"/>
      </w:divBdr>
    </w:div>
    <w:div w:id="1576084982">
      <w:bodyDiv w:val="1"/>
      <w:marLeft w:val="0"/>
      <w:marRight w:val="0"/>
      <w:marTop w:val="0"/>
      <w:marBottom w:val="0"/>
      <w:divBdr>
        <w:top w:val="none" w:sz="0" w:space="0" w:color="auto"/>
        <w:left w:val="none" w:sz="0" w:space="0" w:color="auto"/>
        <w:bottom w:val="none" w:sz="0" w:space="0" w:color="auto"/>
        <w:right w:val="none" w:sz="0" w:space="0" w:color="auto"/>
      </w:divBdr>
    </w:div>
    <w:div w:id="1582569213">
      <w:bodyDiv w:val="1"/>
      <w:marLeft w:val="0"/>
      <w:marRight w:val="0"/>
      <w:marTop w:val="0"/>
      <w:marBottom w:val="0"/>
      <w:divBdr>
        <w:top w:val="none" w:sz="0" w:space="0" w:color="auto"/>
        <w:left w:val="none" w:sz="0" w:space="0" w:color="auto"/>
        <w:bottom w:val="none" w:sz="0" w:space="0" w:color="auto"/>
        <w:right w:val="none" w:sz="0" w:space="0" w:color="auto"/>
      </w:divBdr>
    </w:div>
    <w:div w:id="1593583459">
      <w:bodyDiv w:val="1"/>
      <w:marLeft w:val="0"/>
      <w:marRight w:val="0"/>
      <w:marTop w:val="0"/>
      <w:marBottom w:val="0"/>
      <w:divBdr>
        <w:top w:val="none" w:sz="0" w:space="0" w:color="auto"/>
        <w:left w:val="none" w:sz="0" w:space="0" w:color="auto"/>
        <w:bottom w:val="none" w:sz="0" w:space="0" w:color="auto"/>
        <w:right w:val="none" w:sz="0" w:space="0" w:color="auto"/>
      </w:divBdr>
    </w:div>
    <w:div w:id="1603492033">
      <w:bodyDiv w:val="1"/>
      <w:marLeft w:val="0"/>
      <w:marRight w:val="0"/>
      <w:marTop w:val="0"/>
      <w:marBottom w:val="0"/>
      <w:divBdr>
        <w:top w:val="none" w:sz="0" w:space="0" w:color="auto"/>
        <w:left w:val="none" w:sz="0" w:space="0" w:color="auto"/>
        <w:bottom w:val="none" w:sz="0" w:space="0" w:color="auto"/>
        <w:right w:val="none" w:sz="0" w:space="0" w:color="auto"/>
      </w:divBdr>
    </w:div>
    <w:div w:id="1603613003">
      <w:bodyDiv w:val="1"/>
      <w:marLeft w:val="0"/>
      <w:marRight w:val="0"/>
      <w:marTop w:val="0"/>
      <w:marBottom w:val="0"/>
      <w:divBdr>
        <w:top w:val="none" w:sz="0" w:space="0" w:color="auto"/>
        <w:left w:val="none" w:sz="0" w:space="0" w:color="auto"/>
        <w:bottom w:val="none" w:sz="0" w:space="0" w:color="auto"/>
        <w:right w:val="none" w:sz="0" w:space="0" w:color="auto"/>
      </w:divBdr>
    </w:div>
    <w:div w:id="1620262065">
      <w:bodyDiv w:val="1"/>
      <w:marLeft w:val="0"/>
      <w:marRight w:val="0"/>
      <w:marTop w:val="0"/>
      <w:marBottom w:val="0"/>
      <w:divBdr>
        <w:top w:val="none" w:sz="0" w:space="0" w:color="auto"/>
        <w:left w:val="none" w:sz="0" w:space="0" w:color="auto"/>
        <w:bottom w:val="none" w:sz="0" w:space="0" w:color="auto"/>
        <w:right w:val="none" w:sz="0" w:space="0" w:color="auto"/>
      </w:divBdr>
    </w:div>
    <w:div w:id="1651862475">
      <w:bodyDiv w:val="1"/>
      <w:marLeft w:val="0"/>
      <w:marRight w:val="0"/>
      <w:marTop w:val="0"/>
      <w:marBottom w:val="0"/>
      <w:divBdr>
        <w:top w:val="none" w:sz="0" w:space="0" w:color="auto"/>
        <w:left w:val="none" w:sz="0" w:space="0" w:color="auto"/>
        <w:bottom w:val="none" w:sz="0" w:space="0" w:color="auto"/>
        <w:right w:val="none" w:sz="0" w:space="0" w:color="auto"/>
      </w:divBdr>
    </w:div>
    <w:div w:id="1655599419">
      <w:bodyDiv w:val="1"/>
      <w:marLeft w:val="0"/>
      <w:marRight w:val="0"/>
      <w:marTop w:val="0"/>
      <w:marBottom w:val="0"/>
      <w:divBdr>
        <w:top w:val="none" w:sz="0" w:space="0" w:color="auto"/>
        <w:left w:val="none" w:sz="0" w:space="0" w:color="auto"/>
        <w:bottom w:val="none" w:sz="0" w:space="0" w:color="auto"/>
        <w:right w:val="none" w:sz="0" w:space="0" w:color="auto"/>
      </w:divBdr>
    </w:div>
    <w:div w:id="1662654894">
      <w:bodyDiv w:val="1"/>
      <w:marLeft w:val="0"/>
      <w:marRight w:val="0"/>
      <w:marTop w:val="0"/>
      <w:marBottom w:val="0"/>
      <w:divBdr>
        <w:top w:val="none" w:sz="0" w:space="0" w:color="auto"/>
        <w:left w:val="none" w:sz="0" w:space="0" w:color="auto"/>
        <w:bottom w:val="none" w:sz="0" w:space="0" w:color="auto"/>
        <w:right w:val="none" w:sz="0" w:space="0" w:color="auto"/>
      </w:divBdr>
    </w:div>
    <w:div w:id="1708211588">
      <w:bodyDiv w:val="1"/>
      <w:marLeft w:val="0"/>
      <w:marRight w:val="0"/>
      <w:marTop w:val="0"/>
      <w:marBottom w:val="0"/>
      <w:divBdr>
        <w:top w:val="none" w:sz="0" w:space="0" w:color="auto"/>
        <w:left w:val="none" w:sz="0" w:space="0" w:color="auto"/>
        <w:bottom w:val="none" w:sz="0" w:space="0" w:color="auto"/>
        <w:right w:val="none" w:sz="0" w:space="0" w:color="auto"/>
      </w:divBdr>
    </w:div>
    <w:div w:id="1788039172">
      <w:bodyDiv w:val="1"/>
      <w:marLeft w:val="0"/>
      <w:marRight w:val="0"/>
      <w:marTop w:val="0"/>
      <w:marBottom w:val="0"/>
      <w:divBdr>
        <w:top w:val="none" w:sz="0" w:space="0" w:color="auto"/>
        <w:left w:val="none" w:sz="0" w:space="0" w:color="auto"/>
        <w:bottom w:val="none" w:sz="0" w:space="0" w:color="auto"/>
        <w:right w:val="none" w:sz="0" w:space="0" w:color="auto"/>
      </w:divBdr>
    </w:div>
    <w:div w:id="1794907190">
      <w:bodyDiv w:val="1"/>
      <w:marLeft w:val="0"/>
      <w:marRight w:val="0"/>
      <w:marTop w:val="0"/>
      <w:marBottom w:val="0"/>
      <w:divBdr>
        <w:top w:val="none" w:sz="0" w:space="0" w:color="auto"/>
        <w:left w:val="none" w:sz="0" w:space="0" w:color="auto"/>
        <w:bottom w:val="none" w:sz="0" w:space="0" w:color="auto"/>
        <w:right w:val="none" w:sz="0" w:space="0" w:color="auto"/>
      </w:divBdr>
    </w:div>
    <w:div w:id="1799646951">
      <w:bodyDiv w:val="1"/>
      <w:marLeft w:val="0"/>
      <w:marRight w:val="0"/>
      <w:marTop w:val="0"/>
      <w:marBottom w:val="0"/>
      <w:divBdr>
        <w:top w:val="none" w:sz="0" w:space="0" w:color="auto"/>
        <w:left w:val="none" w:sz="0" w:space="0" w:color="auto"/>
        <w:bottom w:val="none" w:sz="0" w:space="0" w:color="auto"/>
        <w:right w:val="none" w:sz="0" w:space="0" w:color="auto"/>
      </w:divBdr>
    </w:div>
    <w:div w:id="1822385745">
      <w:bodyDiv w:val="1"/>
      <w:marLeft w:val="0"/>
      <w:marRight w:val="0"/>
      <w:marTop w:val="0"/>
      <w:marBottom w:val="0"/>
      <w:divBdr>
        <w:top w:val="none" w:sz="0" w:space="0" w:color="auto"/>
        <w:left w:val="none" w:sz="0" w:space="0" w:color="auto"/>
        <w:bottom w:val="none" w:sz="0" w:space="0" w:color="auto"/>
        <w:right w:val="none" w:sz="0" w:space="0" w:color="auto"/>
      </w:divBdr>
    </w:div>
    <w:div w:id="1857428115">
      <w:bodyDiv w:val="1"/>
      <w:marLeft w:val="0"/>
      <w:marRight w:val="0"/>
      <w:marTop w:val="0"/>
      <w:marBottom w:val="0"/>
      <w:divBdr>
        <w:top w:val="none" w:sz="0" w:space="0" w:color="auto"/>
        <w:left w:val="none" w:sz="0" w:space="0" w:color="auto"/>
        <w:bottom w:val="none" w:sz="0" w:space="0" w:color="auto"/>
        <w:right w:val="none" w:sz="0" w:space="0" w:color="auto"/>
      </w:divBdr>
    </w:div>
    <w:div w:id="1859922948">
      <w:bodyDiv w:val="1"/>
      <w:marLeft w:val="0"/>
      <w:marRight w:val="0"/>
      <w:marTop w:val="0"/>
      <w:marBottom w:val="0"/>
      <w:divBdr>
        <w:top w:val="none" w:sz="0" w:space="0" w:color="auto"/>
        <w:left w:val="none" w:sz="0" w:space="0" w:color="auto"/>
        <w:bottom w:val="none" w:sz="0" w:space="0" w:color="auto"/>
        <w:right w:val="none" w:sz="0" w:space="0" w:color="auto"/>
      </w:divBdr>
    </w:div>
    <w:div w:id="1862938951">
      <w:bodyDiv w:val="1"/>
      <w:marLeft w:val="0"/>
      <w:marRight w:val="0"/>
      <w:marTop w:val="0"/>
      <w:marBottom w:val="0"/>
      <w:divBdr>
        <w:top w:val="none" w:sz="0" w:space="0" w:color="auto"/>
        <w:left w:val="none" w:sz="0" w:space="0" w:color="auto"/>
        <w:bottom w:val="none" w:sz="0" w:space="0" w:color="auto"/>
        <w:right w:val="none" w:sz="0" w:space="0" w:color="auto"/>
      </w:divBdr>
    </w:div>
    <w:div w:id="1865093721">
      <w:bodyDiv w:val="1"/>
      <w:marLeft w:val="0"/>
      <w:marRight w:val="0"/>
      <w:marTop w:val="0"/>
      <w:marBottom w:val="0"/>
      <w:divBdr>
        <w:top w:val="none" w:sz="0" w:space="0" w:color="auto"/>
        <w:left w:val="none" w:sz="0" w:space="0" w:color="auto"/>
        <w:bottom w:val="none" w:sz="0" w:space="0" w:color="auto"/>
        <w:right w:val="none" w:sz="0" w:space="0" w:color="auto"/>
      </w:divBdr>
    </w:div>
    <w:div w:id="1871608912">
      <w:bodyDiv w:val="1"/>
      <w:marLeft w:val="0"/>
      <w:marRight w:val="0"/>
      <w:marTop w:val="0"/>
      <w:marBottom w:val="0"/>
      <w:divBdr>
        <w:top w:val="none" w:sz="0" w:space="0" w:color="auto"/>
        <w:left w:val="none" w:sz="0" w:space="0" w:color="auto"/>
        <w:bottom w:val="none" w:sz="0" w:space="0" w:color="auto"/>
        <w:right w:val="none" w:sz="0" w:space="0" w:color="auto"/>
      </w:divBdr>
    </w:div>
    <w:div w:id="1881866306">
      <w:bodyDiv w:val="1"/>
      <w:marLeft w:val="0"/>
      <w:marRight w:val="0"/>
      <w:marTop w:val="0"/>
      <w:marBottom w:val="0"/>
      <w:divBdr>
        <w:top w:val="none" w:sz="0" w:space="0" w:color="auto"/>
        <w:left w:val="none" w:sz="0" w:space="0" w:color="auto"/>
        <w:bottom w:val="none" w:sz="0" w:space="0" w:color="auto"/>
        <w:right w:val="none" w:sz="0" w:space="0" w:color="auto"/>
      </w:divBdr>
    </w:div>
    <w:div w:id="1914273388">
      <w:bodyDiv w:val="1"/>
      <w:marLeft w:val="0"/>
      <w:marRight w:val="0"/>
      <w:marTop w:val="0"/>
      <w:marBottom w:val="0"/>
      <w:divBdr>
        <w:top w:val="none" w:sz="0" w:space="0" w:color="auto"/>
        <w:left w:val="none" w:sz="0" w:space="0" w:color="auto"/>
        <w:bottom w:val="none" w:sz="0" w:space="0" w:color="auto"/>
        <w:right w:val="none" w:sz="0" w:space="0" w:color="auto"/>
      </w:divBdr>
    </w:div>
    <w:div w:id="1946502540">
      <w:bodyDiv w:val="1"/>
      <w:marLeft w:val="0"/>
      <w:marRight w:val="0"/>
      <w:marTop w:val="0"/>
      <w:marBottom w:val="0"/>
      <w:divBdr>
        <w:top w:val="none" w:sz="0" w:space="0" w:color="auto"/>
        <w:left w:val="none" w:sz="0" w:space="0" w:color="auto"/>
        <w:bottom w:val="none" w:sz="0" w:space="0" w:color="auto"/>
        <w:right w:val="none" w:sz="0" w:space="0" w:color="auto"/>
      </w:divBdr>
    </w:div>
    <w:div w:id="1953510323">
      <w:bodyDiv w:val="1"/>
      <w:marLeft w:val="0"/>
      <w:marRight w:val="0"/>
      <w:marTop w:val="0"/>
      <w:marBottom w:val="0"/>
      <w:divBdr>
        <w:top w:val="none" w:sz="0" w:space="0" w:color="auto"/>
        <w:left w:val="none" w:sz="0" w:space="0" w:color="auto"/>
        <w:bottom w:val="none" w:sz="0" w:space="0" w:color="auto"/>
        <w:right w:val="none" w:sz="0" w:space="0" w:color="auto"/>
      </w:divBdr>
    </w:div>
    <w:div w:id="1965964432">
      <w:bodyDiv w:val="1"/>
      <w:marLeft w:val="0"/>
      <w:marRight w:val="0"/>
      <w:marTop w:val="0"/>
      <w:marBottom w:val="0"/>
      <w:divBdr>
        <w:top w:val="none" w:sz="0" w:space="0" w:color="auto"/>
        <w:left w:val="none" w:sz="0" w:space="0" w:color="auto"/>
        <w:bottom w:val="none" w:sz="0" w:space="0" w:color="auto"/>
        <w:right w:val="none" w:sz="0" w:space="0" w:color="auto"/>
      </w:divBdr>
    </w:div>
    <w:div w:id="1967808426">
      <w:bodyDiv w:val="1"/>
      <w:marLeft w:val="0"/>
      <w:marRight w:val="0"/>
      <w:marTop w:val="0"/>
      <w:marBottom w:val="0"/>
      <w:divBdr>
        <w:top w:val="none" w:sz="0" w:space="0" w:color="auto"/>
        <w:left w:val="none" w:sz="0" w:space="0" w:color="auto"/>
        <w:bottom w:val="none" w:sz="0" w:space="0" w:color="auto"/>
        <w:right w:val="none" w:sz="0" w:space="0" w:color="auto"/>
      </w:divBdr>
    </w:div>
    <w:div w:id="1997802502">
      <w:bodyDiv w:val="1"/>
      <w:marLeft w:val="0"/>
      <w:marRight w:val="0"/>
      <w:marTop w:val="0"/>
      <w:marBottom w:val="0"/>
      <w:divBdr>
        <w:top w:val="none" w:sz="0" w:space="0" w:color="auto"/>
        <w:left w:val="none" w:sz="0" w:space="0" w:color="auto"/>
        <w:bottom w:val="none" w:sz="0" w:space="0" w:color="auto"/>
        <w:right w:val="none" w:sz="0" w:space="0" w:color="auto"/>
      </w:divBdr>
    </w:div>
    <w:div w:id="2022320082">
      <w:bodyDiv w:val="1"/>
      <w:marLeft w:val="0"/>
      <w:marRight w:val="0"/>
      <w:marTop w:val="0"/>
      <w:marBottom w:val="0"/>
      <w:divBdr>
        <w:top w:val="none" w:sz="0" w:space="0" w:color="auto"/>
        <w:left w:val="none" w:sz="0" w:space="0" w:color="auto"/>
        <w:bottom w:val="none" w:sz="0" w:space="0" w:color="auto"/>
        <w:right w:val="none" w:sz="0" w:space="0" w:color="auto"/>
      </w:divBdr>
    </w:div>
    <w:div w:id="2038505302">
      <w:bodyDiv w:val="1"/>
      <w:marLeft w:val="0"/>
      <w:marRight w:val="0"/>
      <w:marTop w:val="0"/>
      <w:marBottom w:val="0"/>
      <w:divBdr>
        <w:top w:val="none" w:sz="0" w:space="0" w:color="auto"/>
        <w:left w:val="none" w:sz="0" w:space="0" w:color="auto"/>
        <w:bottom w:val="none" w:sz="0" w:space="0" w:color="auto"/>
        <w:right w:val="none" w:sz="0" w:space="0" w:color="auto"/>
      </w:divBdr>
    </w:div>
    <w:div w:id="2066759018">
      <w:bodyDiv w:val="1"/>
      <w:marLeft w:val="0"/>
      <w:marRight w:val="0"/>
      <w:marTop w:val="0"/>
      <w:marBottom w:val="0"/>
      <w:divBdr>
        <w:top w:val="none" w:sz="0" w:space="0" w:color="auto"/>
        <w:left w:val="none" w:sz="0" w:space="0" w:color="auto"/>
        <w:bottom w:val="none" w:sz="0" w:space="0" w:color="auto"/>
        <w:right w:val="none" w:sz="0" w:space="0" w:color="auto"/>
      </w:divBdr>
      <w:divsChild>
        <w:div w:id="1547135496">
          <w:marLeft w:val="0"/>
          <w:marRight w:val="0"/>
          <w:marTop w:val="0"/>
          <w:marBottom w:val="0"/>
          <w:divBdr>
            <w:top w:val="none" w:sz="0" w:space="0" w:color="auto"/>
            <w:left w:val="none" w:sz="0" w:space="0" w:color="auto"/>
            <w:bottom w:val="none" w:sz="0" w:space="0" w:color="auto"/>
            <w:right w:val="none" w:sz="0" w:space="0" w:color="auto"/>
          </w:divBdr>
          <w:divsChild>
            <w:div w:id="363798929">
              <w:marLeft w:val="0"/>
              <w:marRight w:val="0"/>
              <w:marTop w:val="0"/>
              <w:marBottom w:val="0"/>
              <w:divBdr>
                <w:top w:val="none" w:sz="0" w:space="0" w:color="auto"/>
                <w:left w:val="none" w:sz="0" w:space="0" w:color="auto"/>
                <w:bottom w:val="none" w:sz="0" w:space="0" w:color="auto"/>
                <w:right w:val="none" w:sz="0" w:space="0" w:color="auto"/>
              </w:divBdr>
            </w:div>
          </w:divsChild>
        </w:div>
        <w:div w:id="1383334058">
          <w:marLeft w:val="0"/>
          <w:marRight w:val="0"/>
          <w:marTop w:val="0"/>
          <w:marBottom w:val="0"/>
          <w:divBdr>
            <w:top w:val="none" w:sz="0" w:space="0" w:color="auto"/>
            <w:left w:val="none" w:sz="0" w:space="0" w:color="auto"/>
            <w:bottom w:val="none" w:sz="0" w:space="0" w:color="auto"/>
            <w:right w:val="none" w:sz="0" w:space="0" w:color="auto"/>
          </w:divBdr>
          <w:divsChild>
            <w:div w:id="1747219489">
              <w:marLeft w:val="0"/>
              <w:marRight w:val="0"/>
              <w:marTop w:val="0"/>
              <w:marBottom w:val="0"/>
              <w:divBdr>
                <w:top w:val="none" w:sz="0" w:space="0" w:color="auto"/>
                <w:left w:val="none" w:sz="0" w:space="0" w:color="auto"/>
                <w:bottom w:val="none" w:sz="0" w:space="0" w:color="auto"/>
                <w:right w:val="none" w:sz="0" w:space="0" w:color="auto"/>
              </w:divBdr>
            </w:div>
          </w:divsChild>
        </w:div>
        <w:div w:id="1636909329">
          <w:marLeft w:val="0"/>
          <w:marRight w:val="0"/>
          <w:marTop w:val="0"/>
          <w:marBottom w:val="0"/>
          <w:divBdr>
            <w:top w:val="none" w:sz="0" w:space="0" w:color="auto"/>
            <w:left w:val="none" w:sz="0" w:space="0" w:color="auto"/>
            <w:bottom w:val="none" w:sz="0" w:space="0" w:color="auto"/>
            <w:right w:val="none" w:sz="0" w:space="0" w:color="auto"/>
          </w:divBdr>
          <w:divsChild>
            <w:div w:id="20131052">
              <w:marLeft w:val="0"/>
              <w:marRight w:val="0"/>
              <w:marTop w:val="0"/>
              <w:marBottom w:val="0"/>
              <w:divBdr>
                <w:top w:val="none" w:sz="0" w:space="0" w:color="auto"/>
                <w:left w:val="none" w:sz="0" w:space="0" w:color="auto"/>
                <w:bottom w:val="none" w:sz="0" w:space="0" w:color="auto"/>
                <w:right w:val="none" w:sz="0" w:space="0" w:color="auto"/>
              </w:divBdr>
            </w:div>
          </w:divsChild>
        </w:div>
        <w:div w:id="861360204">
          <w:marLeft w:val="0"/>
          <w:marRight w:val="0"/>
          <w:marTop w:val="0"/>
          <w:marBottom w:val="0"/>
          <w:divBdr>
            <w:top w:val="none" w:sz="0" w:space="0" w:color="auto"/>
            <w:left w:val="none" w:sz="0" w:space="0" w:color="auto"/>
            <w:bottom w:val="none" w:sz="0" w:space="0" w:color="auto"/>
            <w:right w:val="none" w:sz="0" w:space="0" w:color="auto"/>
          </w:divBdr>
          <w:divsChild>
            <w:div w:id="837421078">
              <w:marLeft w:val="0"/>
              <w:marRight w:val="0"/>
              <w:marTop w:val="0"/>
              <w:marBottom w:val="0"/>
              <w:divBdr>
                <w:top w:val="none" w:sz="0" w:space="0" w:color="auto"/>
                <w:left w:val="none" w:sz="0" w:space="0" w:color="auto"/>
                <w:bottom w:val="none" w:sz="0" w:space="0" w:color="auto"/>
                <w:right w:val="none" w:sz="0" w:space="0" w:color="auto"/>
              </w:divBdr>
            </w:div>
          </w:divsChild>
        </w:div>
        <w:div w:id="1533686695">
          <w:marLeft w:val="0"/>
          <w:marRight w:val="0"/>
          <w:marTop w:val="0"/>
          <w:marBottom w:val="0"/>
          <w:divBdr>
            <w:top w:val="none" w:sz="0" w:space="0" w:color="auto"/>
            <w:left w:val="none" w:sz="0" w:space="0" w:color="auto"/>
            <w:bottom w:val="none" w:sz="0" w:space="0" w:color="auto"/>
            <w:right w:val="none" w:sz="0" w:space="0" w:color="auto"/>
          </w:divBdr>
          <w:divsChild>
            <w:div w:id="469982634">
              <w:marLeft w:val="0"/>
              <w:marRight w:val="0"/>
              <w:marTop w:val="0"/>
              <w:marBottom w:val="0"/>
              <w:divBdr>
                <w:top w:val="none" w:sz="0" w:space="0" w:color="auto"/>
                <w:left w:val="none" w:sz="0" w:space="0" w:color="auto"/>
                <w:bottom w:val="none" w:sz="0" w:space="0" w:color="auto"/>
                <w:right w:val="none" w:sz="0" w:space="0" w:color="auto"/>
              </w:divBdr>
            </w:div>
          </w:divsChild>
        </w:div>
        <w:div w:id="134688537">
          <w:marLeft w:val="0"/>
          <w:marRight w:val="0"/>
          <w:marTop w:val="0"/>
          <w:marBottom w:val="0"/>
          <w:divBdr>
            <w:top w:val="none" w:sz="0" w:space="0" w:color="auto"/>
            <w:left w:val="none" w:sz="0" w:space="0" w:color="auto"/>
            <w:bottom w:val="none" w:sz="0" w:space="0" w:color="auto"/>
            <w:right w:val="none" w:sz="0" w:space="0" w:color="auto"/>
          </w:divBdr>
          <w:divsChild>
            <w:div w:id="692194652">
              <w:marLeft w:val="0"/>
              <w:marRight w:val="0"/>
              <w:marTop w:val="0"/>
              <w:marBottom w:val="0"/>
              <w:divBdr>
                <w:top w:val="none" w:sz="0" w:space="0" w:color="auto"/>
                <w:left w:val="none" w:sz="0" w:space="0" w:color="auto"/>
                <w:bottom w:val="none" w:sz="0" w:space="0" w:color="auto"/>
                <w:right w:val="none" w:sz="0" w:space="0" w:color="auto"/>
              </w:divBdr>
            </w:div>
          </w:divsChild>
        </w:div>
        <w:div w:id="2143500751">
          <w:marLeft w:val="0"/>
          <w:marRight w:val="0"/>
          <w:marTop w:val="0"/>
          <w:marBottom w:val="0"/>
          <w:divBdr>
            <w:top w:val="none" w:sz="0" w:space="0" w:color="auto"/>
            <w:left w:val="none" w:sz="0" w:space="0" w:color="auto"/>
            <w:bottom w:val="none" w:sz="0" w:space="0" w:color="auto"/>
            <w:right w:val="none" w:sz="0" w:space="0" w:color="auto"/>
          </w:divBdr>
          <w:divsChild>
            <w:div w:id="1531527539">
              <w:marLeft w:val="0"/>
              <w:marRight w:val="0"/>
              <w:marTop w:val="0"/>
              <w:marBottom w:val="0"/>
              <w:divBdr>
                <w:top w:val="none" w:sz="0" w:space="0" w:color="auto"/>
                <w:left w:val="none" w:sz="0" w:space="0" w:color="auto"/>
                <w:bottom w:val="none" w:sz="0" w:space="0" w:color="auto"/>
                <w:right w:val="none" w:sz="0" w:space="0" w:color="auto"/>
              </w:divBdr>
            </w:div>
          </w:divsChild>
        </w:div>
        <w:div w:id="1146896292">
          <w:marLeft w:val="0"/>
          <w:marRight w:val="0"/>
          <w:marTop w:val="0"/>
          <w:marBottom w:val="0"/>
          <w:divBdr>
            <w:top w:val="none" w:sz="0" w:space="0" w:color="auto"/>
            <w:left w:val="none" w:sz="0" w:space="0" w:color="auto"/>
            <w:bottom w:val="none" w:sz="0" w:space="0" w:color="auto"/>
            <w:right w:val="none" w:sz="0" w:space="0" w:color="auto"/>
          </w:divBdr>
          <w:divsChild>
            <w:div w:id="1308899100">
              <w:marLeft w:val="0"/>
              <w:marRight w:val="0"/>
              <w:marTop w:val="0"/>
              <w:marBottom w:val="0"/>
              <w:divBdr>
                <w:top w:val="none" w:sz="0" w:space="0" w:color="auto"/>
                <w:left w:val="none" w:sz="0" w:space="0" w:color="auto"/>
                <w:bottom w:val="none" w:sz="0" w:space="0" w:color="auto"/>
                <w:right w:val="none" w:sz="0" w:space="0" w:color="auto"/>
              </w:divBdr>
            </w:div>
          </w:divsChild>
        </w:div>
        <w:div w:id="503934201">
          <w:marLeft w:val="0"/>
          <w:marRight w:val="0"/>
          <w:marTop w:val="0"/>
          <w:marBottom w:val="0"/>
          <w:divBdr>
            <w:top w:val="none" w:sz="0" w:space="0" w:color="auto"/>
            <w:left w:val="none" w:sz="0" w:space="0" w:color="auto"/>
            <w:bottom w:val="none" w:sz="0" w:space="0" w:color="auto"/>
            <w:right w:val="none" w:sz="0" w:space="0" w:color="auto"/>
          </w:divBdr>
          <w:divsChild>
            <w:div w:id="527449160">
              <w:marLeft w:val="0"/>
              <w:marRight w:val="0"/>
              <w:marTop w:val="0"/>
              <w:marBottom w:val="0"/>
              <w:divBdr>
                <w:top w:val="none" w:sz="0" w:space="0" w:color="auto"/>
                <w:left w:val="none" w:sz="0" w:space="0" w:color="auto"/>
                <w:bottom w:val="none" w:sz="0" w:space="0" w:color="auto"/>
                <w:right w:val="none" w:sz="0" w:space="0" w:color="auto"/>
              </w:divBdr>
            </w:div>
          </w:divsChild>
        </w:div>
        <w:div w:id="1514102687">
          <w:marLeft w:val="0"/>
          <w:marRight w:val="0"/>
          <w:marTop w:val="0"/>
          <w:marBottom w:val="0"/>
          <w:divBdr>
            <w:top w:val="none" w:sz="0" w:space="0" w:color="auto"/>
            <w:left w:val="none" w:sz="0" w:space="0" w:color="auto"/>
            <w:bottom w:val="none" w:sz="0" w:space="0" w:color="auto"/>
            <w:right w:val="none" w:sz="0" w:space="0" w:color="auto"/>
          </w:divBdr>
          <w:divsChild>
            <w:div w:id="636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664">
      <w:bodyDiv w:val="1"/>
      <w:marLeft w:val="0"/>
      <w:marRight w:val="0"/>
      <w:marTop w:val="0"/>
      <w:marBottom w:val="0"/>
      <w:divBdr>
        <w:top w:val="none" w:sz="0" w:space="0" w:color="auto"/>
        <w:left w:val="none" w:sz="0" w:space="0" w:color="auto"/>
        <w:bottom w:val="none" w:sz="0" w:space="0" w:color="auto"/>
        <w:right w:val="none" w:sz="0" w:space="0" w:color="auto"/>
      </w:divBdr>
    </w:div>
    <w:div w:id="2083529143">
      <w:bodyDiv w:val="1"/>
      <w:marLeft w:val="0"/>
      <w:marRight w:val="0"/>
      <w:marTop w:val="0"/>
      <w:marBottom w:val="0"/>
      <w:divBdr>
        <w:top w:val="none" w:sz="0" w:space="0" w:color="auto"/>
        <w:left w:val="none" w:sz="0" w:space="0" w:color="auto"/>
        <w:bottom w:val="none" w:sz="0" w:space="0" w:color="auto"/>
        <w:right w:val="none" w:sz="0" w:space="0" w:color="auto"/>
      </w:divBdr>
    </w:div>
    <w:div w:id="2090732287">
      <w:bodyDiv w:val="1"/>
      <w:marLeft w:val="0"/>
      <w:marRight w:val="0"/>
      <w:marTop w:val="0"/>
      <w:marBottom w:val="0"/>
      <w:divBdr>
        <w:top w:val="none" w:sz="0" w:space="0" w:color="auto"/>
        <w:left w:val="none" w:sz="0" w:space="0" w:color="auto"/>
        <w:bottom w:val="none" w:sz="0" w:space="0" w:color="auto"/>
        <w:right w:val="none" w:sz="0" w:space="0" w:color="auto"/>
      </w:divBdr>
    </w:div>
    <w:div w:id="2104377322">
      <w:bodyDiv w:val="1"/>
      <w:marLeft w:val="0"/>
      <w:marRight w:val="0"/>
      <w:marTop w:val="0"/>
      <w:marBottom w:val="0"/>
      <w:divBdr>
        <w:top w:val="none" w:sz="0" w:space="0" w:color="auto"/>
        <w:left w:val="none" w:sz="0" w:space="0" w:color="auto"/>
        <w:bottom w:val="none" w:sz="0" w:space="0" w:color="auto"/>
        <w:right w:val="none" w:sz="0" w:space="0" w:color="auto"/>
      </w:divBdr>
    </w:div>
    <w:div w:id="213405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mikroe.com/temphum-2-click" TargetMode="External"/><Relationship Id="rId26" Type="http://schemas.openxmlformats.org/officeDocument/2006/relationships/hyperlink" Target="https://www.mikroe.com/air-quality-click" TargetMode="External"/><Relationship Id="rId39" Type="http://schemas.openxmlformats.org/officeDocument/2006/relationships/hyperlink" Target="https://www.mikroe.com/microsd-click?search_query=sd+card+click&amp;results=6" TargetMode="External"/><Relationship Id="rId21" Type="http://schemas.openxmlformats.org/officeDocument/2006/relationships/hyperlink" Target="https://www.mikroe.com/bargraph-2-click" TargetMode="External"/><Relationship Id="rId34" Type="http://schemas.openxmlformats.org/officeDocument/2006/relationships/hyperlink" Target="https://www.mikroe.com/accel-5-click"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mikroe.com/lightranger-3-click" TargetMode="External"/><Relationship Id="rId32" Type="http://schemas.openxmlformats.org/officeDocument/2006/relationships/hyperlink" Target="https://www.mikroe.com/color-5-click" TargetMode="External"/><Relationship Id="rId37" Type="http://schemas.openxmlformats.org/officeDocument/2006/relationships/hyperlink" Target="https://www.mikroe.com/alcohol-click"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mikroe.com/gaussmeter-click" TargetMode="External"/><Relationship Id="rId28" Type="http://schemas.openxmlformats.org/officeDocument/2006/relationships/image" Target="media/image5.png"/><Relationship Id="rId36" Type="http://schemas.openxmlformats.org/officeDocument/2006/relationships/hyperlink" Target="https://www.mikroe.com/lightranger-3-click" TargetMode="External"/><Relationship Id="rId10" Type="http://schemas.openxmlformats.org/officeDocument/2006/relationships/endnotes" Target="endnotes.xml"/><Relationship Id="rId19" Type="http://schemas.openxmlformats.org/officeDocument/2006/relationships/hyperlink" Target="https://www.mikroe.com/weather-click" TargetMode="External"/><Relationship Id="rId31" Type="http://schemas.openxmlformats.org/officeDocument/2006/relationships/hyperlink" Target="https://www.mikroe.com/weather-click"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mikroe.com/accel-5-click" TargetMode="External"/><Relationship Id="rId27" Type="http://schemas.openxmlformats.org/officeDocument/2006/relationships/hyperlink" Target="https://www.mikroe.com/microsd-click?search_query=sd+card+click&amp;results=6" TargetMode="External"/><Relationship Id="rId30" Type="http://schemas.openxmlformats.org/officeDocument/2006/relationships/hyperlink" Target="https://www.mikroe.com/temphum-2-click" TargetMode="External"/><Relationship Id="rId35" Type="http://schemas.openxmlformats.org/officeDocument/2006/relationships/hyperlink" Target="https://www.mikroe.com/gaussmeter-click"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mikroe.com/alcohol-click" TargetMode="External"/><Relationship Id="rId33" Type="http://schemas.openxmlformats.org/officeDocument/2006/relationships/hyperlink" Target="https://www.mikroe.com/bargraph-2-click" TargetMode="External"/><Relationship Id="rId38" Type="http://schemas.openxmlformats.org/officeDocument/2006/relationships/hyperlink" Target="https://www.mikroe.com/air-quality-click" TargetMode="External"/><Relationship Id="rId46" Type="http://schemas.openxmlformats.org/officeDocument/2006/relationships/theme" Target="theme/theme1.xml"/><Relationship Id="rId20" Type="http://schemas.openxmlformats.org/officeDocument/2006/relationships/hyperlink" Target="https://www.mikroe.com/color-5-click"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5" ma:contentTypeDescription="Create a new document." ma:contentTypeScope="" ma:versionID="f4f1cb3faa4f7c9936f76a57b92babee">
  <xsd:schema xmlns:xsd="http://www.w3.org/2001/XMLSchema" xmlns:xs="http://www.w3.org/2001/XMLSchema" xmlns:p="http://schemas.microsoft.com/office/2006/metadata/properties" xmlns:ns2="7ee10915-8a3e-467c-8644-c50fe035cd71" targetNamespace="http://schemas.microsoft.com/office/2006/metadata/properties" ma:root="true" ma:fieldsID="2991f115c9e9d83df34d576b443d2272"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NXP</b:Tag>
    <b:SourceType>InternetSite</b:SourceType>
    <b:Guid>{43455769-83F8-419C-8542-FEEBAE83E8EC}</b:Guid>
    <b:Author>
      <b:Author>
        <b:Corporate>NXP</b:Corporate>
      </b:Author>
    </b:Author>
    <b:Title>FRDM-KL46Z: Freedom Development Platform for Kinetis® KL3x and KL4x MCUs</b:Title>
    <b:ProductionCompany>NXP</b:ProductionCompany>
    <b:YearAccessed>2018</b:YearAccessed>
    <b:MonthAccessed>October</b:MonthAccessed>
    <b:URL>https://www.nxp.com/support/developer-resources/evaluation-and-development-boards/freedom-development-boards/mcu-boards/freedom-development-platform-for-kinetis-kl3x-and-kl4x-mcus:FRDM-KL46Z</b:URL>
    <b:RefOrder>2</b:RefOrder>
  </b:Source>
  <b:Source>
    <b:Tag>NXP18</b:Tag>
    <b:SourceType>DocumentFromInternetSite</b:SourceType>
    <b:Guid>{F581CDBD-D692-4A52-88F2-18F5255224EC}</b:Guid>
    <b:Title>FRDM-KL46Z</b:Title>
    <b:YearAccessed>2018</b:YearAccessed>
    <b:MonthAccessed>October</b:MonthAccessed>
    <b:URL>https://www.nxp.com/downloads/en/schematics/FRDM-KL46Z_SCH.pdf</b:URL>
    <b:Author>
      <b:Author>
        <b:Corporate>NXP</b:Corporate>
      </b:Author>
    </b:Author>
    <b:RefOrder>4</b:RefOrder>
  </b:Source>
  <b:Source>
    <b:Tag>mik18</b:Tag>
    <b:SourceType>DocumentFromInternetSite</b:SourceType>
    <b:Guid>{0EDE54D6-8737-4E79-99FC-D6E335E635A8}</b:Guid>
    <b:Author>
      <b:Author>
        <b:Corporate>mikroElektronika</b:Corporate>
      </b:Author>
    </b:Author>
    <b:Title>mikrobus-standard-specification-v200</b:Title>
    <b:YearAccessed>2018</b:YearAccessed>
    <b:MonthAccessed>October</b:MonthAccessed>
    <b:URL>https://download.mikroe.com/documents/standards/mikrobus/mikrobus-standard-specification-v200.pdf</b:URL>
    <b:RefOrder>1</b:RefOrder>
  </b:Source>
  <b:Source>
    <b:Tag>NXP181</b:Tag>
    <b:SourceType>InternetSite</b:SourceType>
    <b:Guid>{534BF69F-CFEA-44FB-B808-06185EFFA7CE}</b:Guid>
    <b:Title>Report Product Security Vulnerabilities</b:Title>
    <b:YearAccessed>2018</b:YearAccessed>
    <b:MonthAccessed>October</b:MonthAccessed>
    <b:URL>https://www.nxp.com/support/support/report-product-security-vulnerabilities:PSIRT</b:URL>
    <b:Author>
      <b:Author>
        <b:Corporate>NXP</b:Corporate>
      </b:Author>
    </b:Author>
    <b:ProductionCompany>NXP</b:ProductionCompany>
    <b:RefOrder>3</b:RefOrder>
  </b:Source>
  <b:Source>
    <b:Tag>BOS15</b:Tag>
    <b:SourceType>DocumentFromInternetSite</b:SourceType>
    <b:Guid>{2984250F-76FF-4E08-93A4-B74E79954B21}</b:Guid>
    <b:Author>
      <b:Author>
        <b:Corporate>BOSCH</b:Corporate>
      </b:Author>
    </b:Author>
    <b:Title>Final Data Sheet - BME280 - Combined humidity and pressure sensor</b:Title>
    <b:Year>2015</b:Year>
    <b:Month>October</b:Month>
    <b:Day>26</b:Day>
    <b:URL>https://download.mikroe.com/documents/datasheets/BST-BME280_DS001-11.pdf</b:URL>
    <b:RefOrder>6</b:RefOrder>
  </b:Source>
  <b:Source>
    <b:Tag>Sil15</b:Tag>
    <b:SourceType>DocumentFromInternetSite</b:SourceType>
    <b:Guid>{CB5987B5-8D71-4172-9CF2-016BD6F575C5}</b:Guid>
    <b:Author>
      <b:Author>
        <b:Corporate>Silicon Labs</b:Corporate>
      </b:Author>
    </b:Author>
    <b:Title>Digital I2c Humidity And Temperature Sensor</b:Title>
    <b:Year>2015</b:Year>
    <b:URL>https://download.mikroe.com/documents/datasheets/Si7034.pdf</b:URL>
    <b:RefOrder>5</b:RefOrder>
  </b:Source>
  <b:Source>
    <b:Tag>Ham17</b:Tag>
    <b:SourceType>DocumentFromInternetSite</b:SourceType>
    <b:Guid>{813C55D4-CE4A-4179-B773-C53655226033}</b:Guid>
    <b:Author>
      <b:Author>
        <b:Corporate>Hamamatsu</b:Corporate>
      </b:Author>
    </b:Author>
    <b:Title>P12347 - Color/proximity sensor</b:Title>
    <b:Year>2017</b:Year>
    <b:Month>August</b:Month>
    <b:URL>https://download.mikroe.com/documents/datasheets/p12347-01ct_kpic1084e.pdf</b:URL>
    <b:RefOrder>7</b:RefOrder>
  </b:Source>
  <b:Source>
    <b:Tag>Tex15</b:Tag>
    <b:SourceType>DocumentFromInternetSite</b:SourceType>
    <b:Guid>{559A4121-69DF-4F0A-872D-F898DF73F3AF}</b:Guid>
    <b:Author>
      <b:Author>
        <b:Corporate>Texas Instruments</b:Corporate>
      </b:Author>
    </b:Author>
    <b:Title>SN74HC595 - 8-Bit Shift Registers With 3-State Output Registers</b:Title>
    <b:Year>2015</b:Year>
    <b:Month>September</b:Month>
    <b:URL>https://download.mikroe.com/documents/datasheets/sn74hc595-datasheet.pdf</b:URL>
    <b:RefOrder>8</b:RefOrder>
  </b:Source>
  <b:Source>
    <b:Tag>BOS17</b:Tag>
    <b:SourceType>DocumentFromInternetSite</b:SourceType>
    <b:Guid>{796BC4FA-330A-4356-9F90-0AF1E18E540D}</b:Guid>
    <b:Author>
      <b:Author>
        <b:Corporate>BOSCH</b:Corporate>
      </b:Author>
    </b:Author>
    <b:Title>BMA400 - Ultra-low power, triaxial accelerometer</b:Title>
    <b:Year>2017</b:Year>
    <b:URL>https://download.mikroe.com/documents/datasheets/BMA400.pdf</b:URL>
    <b:RefOrder>9</b:RefOrder>
  </b:Source>
  <b:Source>
    <b:Tag>Mel15</b:Tag>
    <b:SourceType>DocumentFromInternetSite</b:SourceType>
    <b:Guid>{D7533259-1096-4BBA-A530-2F657AFFB654}</b:Guid>
    <b:Author>
      <b:Author>
        <b:Corporate>Melexis</b:Corporate>
      </b:Author>
    </b:Author>
    <b:Title>MLX90393 - Micropower Triaxis® Magnetometer</b:Title>
    <b:Year>2015</b:Year>
    <b:Month>February</b:Month>
    <b:URL>https://download.mikroe.com/documents/datasheets/MLX90393%20Datasheet.pdf</b:URL>
    <b:RefOrder>10</b:RefOrder>
  </b:Source>
  <b:Source>
    <b:Tag>RFD17</b:Tag>
    <b:SourceType>DocumentFromInternetSite</b:SourceType>
    <b:Guid>{72F73D75-0867-481B-8FA3-E98879DF23E9}</b:Guid>
    <b:Author>
      <b:Author>
        <b:Corporate>RF Digital</b:Corporate>
      </b:Author>
    </b:Author>
    <b:Title>RFD77402 - Simblee IoT 3D ToF Sensor Module</b:Title>
    <b:Year>2017</b:Year>
    <b:URL>https://download.mikroe.com/documents/datasheets/RFD77402%20Datasheet.pdf</b:URL>
    <b:RefOrder>11</b:RefOrder>
  </b:Source>
  <b:Source>
    <b:Tag>mik</b:Tag>
    <b:SourceType>DocumentFromInternetSite</b:SourceType>
    <b:Guid>{639F4F5D-9926-442B-ABEE-6BDAEE16817C}</b:Guid>
    <b:Author>
      <b:Author>
        <b:Corporate>mikroElektronika</b:Corporate>
      </b:Author>
    </b:Author>
    <b:Title>MQ-3 - Semiconductor Sensor for Alcohol</b:Title>
    <b:URL>https://download.mikroe.com/documents/datasheets/mq3-alcohol-sensor-datasheet.pdf</b:URL>
    <b:RefOrder>12</b:RefOrder>
  </b:Source>
  <b:Source>
    <b:Tag>mik1</b:Tag>
    <b:SourceType>DocumentFromInternetSite</b:SourceType>
    <b:Guid>{838A6F55-9A3F-4CC7-A08D-EEE661A78F08}</b:Guid>
    <b:Author>
      <b:Author>
        <b:Corporate>mikroElektronika</b:Corporate>
      </b:Author>
    </b:Author>
    <b:Title>MQ-135 Gas Sensor</b:Title>
    <b:URL>https://www.olimex.com/Products/Components/Sensors/SNS-MQ135/resources/SNS-MQ135.pdf</b:URL>
    <b:RefOrder>13</b:RefOrder>
  </b:Source>
  <b:Source>
    <b:Tag>San10</b:Tag>
    <b:SourceType>DocumentFromInternetSite</b:SourceType>
    <b:Guid>{9C74FE55-41D1-4ED3-A550-C7491FF24E86}</b:Guid>
    <b:Author>
      <b:Author>
        <b:Corporate>SanDisk</b:Corporate>
      </b:Author>
    </b:Author>
    <b:Title>SanDisk microSD</b:Title>
    <b:Year>2010</b:Year>
    <b:Month>March</b:Month>
    <b:URL>https://www.alliedelec.com/m/d/04db416b291011446889dbd6129e2644.pdf</b:URL>
    <b:RefOrder>14</b:RefOrder>
  </b:Source>
</b:Sources>
</file>

<file path=customXml/itemProps1.xml><?xml version="1.0" encoding="utf-8"?>
<ds:datastoreItem xmlns:ds="http://schemas.openxmlformats.org/officeDocument/2006/customXml" ds:itemID="{CCB038D7-59CA-419D-88C5-3FC89F366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10915-8a3e-467c-8644-c50fe035c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5F1CB-A8D8-43BF-9A29-3848C1BE6EC9}">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7ee10915-8a3e-467c-8644-c50fe035cd71"/>
    <ds:schemaRef ds:uri="http://purl.org/dc/elements/1.1/"/>
  </ds:schemaRefs>
</ds:datastoreItem>
</file>

<file path=customXml/itemProps3.xml><?xml version="1.0" encoding="utf-8"?>
<ds:datastoreItem xmlns:ds="http://schemas.openxmlformats.org/officeDocument/2006/customXml" ds:itemID="{4E5A0CED-D60C-45C5-85EB-0318A6841643}">
  <ds:schemaRefs>
    <ds:schemaRef ds:uri="http://schemas.microsoft.com/sharepoint/v3/contenttype/forms"/>
  </ds:schemaRefs>
</ds:datastoreItem>
</file>

<file path=customXml/itemProps4.xml><?xml version="1.0" encoding="utf-8"?>
<ds:datastoreItem xmlns:ds="http://schemas.openxmlformats.org/officeDocument/2006/customXml" ds:itemID="{F4C17040-2C2A-43C4-8A0D-3C329E73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24</Pages>
  <Words>4835</Words>
  <Characters>30317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Kevin Kemp</cp:lastModifiedBy>
  <cp:revision>4</cp:revision>
  <cp:lastPrinted>2018-10-04T23:10:00Z</cp:lastPrinted>
  <dcterms:created xsi:type="dcterms:W3CDTF">2018-10-11T00:40:00Z</dcterms:created>
  <dcterms:modified xsi:type="dcterms:W3CDTF">2018-10-11T01:52:00Z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y fmtid="{D5CDD505-2E9C-101B-9397-08002B2CF9AE}" pid="3" name="ZOTERO_PREF_1">
    <vt:lpwstr>&lt;data data-version="3" zotero-version="5.0.38"&gt;&lt;session id="oVZahLP3"/&gt;&lt;style id="http://www.zotero.org/styles/ieee" locale="en-US"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